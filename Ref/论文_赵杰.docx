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2FAA4" w14:textId="77777777" w:rsidR="00A86EB6" w:rsidRDefault="00A86EB6" w:rsidP="00A86EB6">
      <w:pPr>
        <w:spacing w:beforeLines="50" w:before="120" w:afterLines="50" w:after="120" w:line="360" w:lineRule="exact"/>
        <w:jc w:val="center"/>
      </w:pPr>
      <w:bookmarkStart w:id="0" w:name="_Hlk8327353"/>
      <w:bookmarkEnd w:id="0"/>
    </w:p>
    <w:p w14:paraId="4AA62CC2" w14:textId="77777777" w:rsidR="00A86EB6" w:rsidRDefault="00A86EB6" w:rsidP="00A86EB6">
      <w:pPr>
        <w:spacing w:beforeLines="50" w:before="120" w:afterLines="50" w:after="120" w:line="360" w:lineRule="exact"/>
        <w:jc w:val="center"/>
        <w:rPr>
          <w:rFonts w:ascii="黑体" w:eastAsia="黑体" w:hAnsi="黑体"/>
          <w:b/>
          <w:sz w:val="36"/>
          <w:szCs w:val="36"/>
        </w:rPr>
      </w:pPr>
      <w:commentRangeStart w:id="1"/>
      <w:r w:rsidRPr="00A86EB6">
        <w:rPr>
          <w:rFonts w:ascii="黑体" w:eastAsia="黑体" w:hAnsi="黑体" w:hint="eastAsia"/>
          <w:b/>
          <w:sz w:val="36"/>
          <w:szCs w:val="36"/>
        </w:rPr>
        <w:t>基于</w:t>
      </w:r>
      <w:r w:rsidRPr="00542157">
        <w:rPr>
          <w:rFonts w:eastAsia="黑体"/>
          <w:b/>
          <w:sz w:val="36"/>
          <w:szCs w:val="36"/>
        </w:rPr>
        <w:t>Matlab/Simulink</w:t>
      </w:r>
      <w:r w:rsidRPr="00A86EB6">
        <w:rPr>
          <w:rFonts w:ascii="黑体" w:eastAsia="黑体" w:hAnsi="黑体" w:hint="eastAsia"/>
          <w:b/>
          <w:sz w:val="36"/>
          <w:szCs w:val="36"/>
        </w:rPr>
        <w:t>的锂离子蓄电池低温模型</w:t>
      </w:r>
      <w:commentRangeEnd w:id="1"/>
      <w:r w:rsidR="0012507B">
        <w:rPr>
          <w:rStyle w:val="af8"/>
        </w:rPr>
        <w:commentReference w:id="1"/>
      </w:r>
    </w:p>
    <w:p w14:paraId="640FFDBE" w14:textId="77777777" w:rsidR="00A86EB6" w:rsidRDefault="00A86EB6" w:rsidP="00A86EB6">
      <w:pPr>
        <w:spacing w:beforeLines="50" w:before="120" w:afterLines="50" w:after="120" w:line="360" w:lineRule="exact"/>
        <w:jc w:val="center"/>
        <w:rPr>
          <w:rFonts w:ascii="黑体" w:eastAsia="黑体" w:hAnsi="黑体"/>
          <w:b/>
          <w:sz w:val="36"/>
          <w:szCs w:val="36"/>
        </w:rPr>
      </w:pPr>
    </w:p>
    <w:p w14:paraId="5486581C" w14:textId="77777777" w:rsidR="00A86EB6" w:rsidRDefault="00A86EB6" w:rsidP="00A86EB6">
      <w:pPr>
        <w:spacing w:beforeLines="50" w:before="120" w:afterLines="50" w:after="120" w:line="360" w:lineRule="exact"/>
        <w:jc w:val="center"/>
        <w:rPr>
          <w:rFonts w:ascii="黑体" w:eastAsia="黑体" w:hAnsi="黑体"/>
          <w:sz w:val="28"/>
          <w:szCs w:val="28"/>
        </w:rPr>
      </w:pPr>
      <w:r w:rsidRPr="00A86EB6">
        <w:rPr>
          <w:rFonts w:ascii="黑体" w:eastAsia="黑体" w:hAnsi="黑体" w:hint="eastAsia"/>
          <w:sz w:val="28"/>
          <w:szCs w:val="28"/>
        </w:rPr>
        <w:t>摘</w:t>
      </w:r>
      <w:r w:rsidR="00CB1B66">
        <w:rPr>
          <w:rFonts w:ascii="黑体" w:eastAsia="黑体" w:hAnsi="黑体" w:hint="eastAsia"/>
          <w:sz w:val="28"/>
          <w:szCs w:val="28"/>
        </w:rPr>
        <w:t xml:space="preserve"> </w:t>
      </w:r>
      <w:r w:rsidRPr="00A86EB6">
        <w:rPr>
          <w:rFonts w:ascii="黑体" w:eastAsia="黑体" w:hAnsi="黑体" w:hint="eastAsia"/>
          <w:sz w:val="28"/>
          <w:szCs w:val="28"/>
        </w:rPr>
        <w:t>要</w:t>
      </w:r>
    </w:p>
    <w:p w14:paraId="40EF0E34" w14:textId="77777777" w:rsidR="00A86EB6" w:rsidRDefault="006F4E4C" w:rsidP="00A77FCD">
      <w:pPr>
        <w:spacing w:line="360" w:lineRule="exact"/>
        <w:ind w:firstLineChars="200" w:firstLine="420"/>
        <w:rPr>
          <w:rFonts w:ascii="宋体" w:hAnsi="宋体"/>
        </w:rPr>
      </w:pPr>
      <w:r w:rsidRPr="006F4E4C">
        <w:rPr>
          <w:rFonts w:asciiTheme="minorEastAsia" w:eastAsiaTheme="minorEastAsia" w:hAnsiTheme="minorEastAsia" w:hint="eastAsia"/>
        </w:rPr>
        <w:t>混合动力汽车和电动汽车预示着绿色出行的未来，而电池储能技术是其中不可或缺的一个关键环节。</w:t>
      </w:r>
      <w:r>
        <w:rPr>
          <w:rFonts w:asciiTheme="minorEastAsia" w:eastAsiaTheme="minorEastAsia" w:hAnsiTheme="minorEastAsia" w:hint="eastAsia"/>
        </w:rPr>
        <w:t>目前电动汽车的推广取得了良好的效果，但在寒冷地区的应用仍然存在较大障碍。</w:t>
      </w:r>
      <w:r>
        <w:rPr>
          <w:rFonts w:ascii="宋体" w:hAnsi="宋体" w:hint="eastAsia"/>
        </w:rPr>
        <w:t>低温环境下锂离子电池在充放电过程中会发生容量损失的现象，并且阻抗明显增大</w:t>
      </w:r>
      <w:r w:rsidR="001932A7">
        <w:rPr>
          <w:rFonts w:ascii="宋体" w:hAnsi="宋体" w:hint="eastAsia"/>
        </w:rPr>
        <w:t>，锂离子动力电池的性能急剧下降，因此建立一种考虑温度对电池性能影响的模型具有一定的理论意义与应用价值。本文</w:t>
      </w:r>
      <w:r w:rsidR="00D8125A">
        <w:rPr>
          <w:rFonts w:ascii="宋体" w:hAnsi="宋体" w:hint="eastAsia"/>
        </w:rPr>
        <w:t>以</w:t>
      </w:r>
      <w:r w:rsidR="001932A7">
        <w:rPr>
          <w:rFonts w:ascii="宋体" w:hAnsi="宋体" w:hint="eastAsia"/>
        </w:rPr>
        <w:t>磷酸铁锂动力电池</w:t>
      </w:r>
      <w:r w:rsidR="00D8125A">
        <w:rPr>
          <w:rFonts w:ascii="宋体" w:hAnsi="宋体" w:hint="eastAsia"/>
        </w:rPr>
        <w:t>为研究对象，</w:t>
      </w:r>
      <w:r w:rsidR="00E025AD">
        <w:rPr>
          <w:rFonts w:ascii="宋体" w:hAnsi="宋体" w:hint="eastAsia"/>
        </w:rPr>
        <w:t>进行了以下研究：</w:t>
      </w:r>
    </w:p>
    <w:p w14:paraId="2E00A72D" w14:textId="77777777" w:rsidR="00B67A99" w:rsidRDefault="00B175EF" w:rsidP="00A77FCD">
      <w:pPr>
        <w:spacing w:line="360" w:lineRule="exact"/>
        <w:ind w:firstLineChars="200" w:firstLine="420"/>
        <w:rPr>
          <w:rFonts w:ascii="宋体" w:hAnsi="宋体"/>
        </w:rPr>
      </w:pPr>
      <w:r>
        <w:rPr>
          <w:rFonts w:ascii="宋体" w:hAnsi="宋体" w:hint="eastAsia"/>
        </w:rPr>
        <w:t>首先介绍了锂离子动力电池的发展情况，总结了锂离子电池模型的国内外研究现状</w:t>
      </w:r>
      <w:r w:rsidR="00FD76C1">
        <w:rPr>
          <w:rFonts w:ascii="宋体" w:hAnsi="宋体" w:hint="eastAsia"/>
        </w:rPr>
        <w:t>、</w:t>
      </w:r>
      <w:r w:rsidR="00FD76C1" w:rsidRPr="00FD76C1">
        <w:rPr>
          <w:rFonts w:ascii="宋体" w:hAnsi="宋体" w:hint="eastAsia"/>
        </w:rPr>
        <w:t>主要难点技术，总结</w:t>
      </w:r>
      <w:r w:rsidR="00971B80">
        <w:rPr>
          <w:rFonts w:ascii="宋体" w:hAnsi="宋体" w:hint="eastAsia"/>
        </w:rPr>
        <w:t>了</w:t>
      </w:r>
      <w:r w:rsidR="00FD76C1" w:rsidRPr="00FD76C1">
        <w:rPr>
          <w:rFonts w:ascii="宋体" w:hAnsi="宋体" w:hint="eastAsia"/>
        </w:rPr>
        <w:t>前人针对锂离子蓄电池低温性能研究所使用的模型和方法</w:t>
      </w:r>
      <w:r w:rsidR="00FD76C1">
        <w:rPr>
          <w:rFonts w:ascii="宋体" w:hAnsi="宋体" w:hint="eastAsia"/>
        </w:rPr>
        <w:t>。</w:t>
      </w:r>
    </w:p>
    <w:p w14:paraId="6A1A2B5B" w14:textId="77777777" w:rsidR="00805C6F" w:rsidRDefault="00805C6F" w:rsidP="00A77FCD">
      <w:pPr>
        <w:spacing w:line="360" w:lineRule="exact"/>
        <w:ind w:firstLineChars="200" w:firstLine="420"/>
      </w:pPr>
      <w:r>
        <w:rPr>
          <w:rFonts w:ascii="宋体" w:hAnsi="宋体" w:hint="eastAsia"/>
        </w:rPr>
        <w:t>接下来针对常见的锂离子动力电池——2</w:t>
      </w:r>
      <w:r>
        <w:rPr>
          <w:rFonts w:ascii="宋体" w:hAnsi="宋体"/>
        </w:rPr>
        <w:t>6650</w:t>
      </w:r>
      <w:r>
        <w:rPr>
          <w:rFonts w:ascii="宋体" w:hAnsi="宋体" w:hint="eastAsia"/>
        </w:rPr>
        <w:t>型磷酸铁锂电池，</w:t>
      </w:r>
      <w:r w:rsidR="005D7DDE">
        <w:rPr>
          <w:rFonts w:ascii="宋体" w:hAnsi="宋体" w:hint="eastAsia"/>
        </w:rPr>
        <w:t>根据对该电池的电池容量、开路电压、极化电阻及欧姆电阻的标定</w:t>
      </w:r>
      <w:r w:rsidR="002F6D69">
        <w:rPr>
          <w:rFonts w:ascii="宋体" w:hAnsi="宋体" w:hint="eastAsia"/>
        </w:rPr>
        <w:t>实验</w:t>
      </w:r>
      <w:r w:rsidR="005D7DDE">
        <w:rPr>
          <w:rFonts w:ascii="宋体" w:hAnsi="宋体" w:hint="eastAsia"/>
        </w:rPr>
        <w:t>，结合电池的</w:t>
      </w:r>
      <w:r w:rsidR="003500C2">
        <w:rPr>
          <w:rFonts w:ascii="宋体" w:hAnsi="宋体" w:hint="eastAsia"/>
        </w:rPr>
        <w:t>热行为及低温情况下电池的容量衰减特性，提出了一种考虑低温</w:t>
      </w:r>
      <w:r w:rsidR="00A004D7">
        <w:rPr>
          <w:rFonts w:ascii="宋体" w:hAnsi="宋体" w:hint="eastAsia"/>
        </w:rPr>
        <w:t>容量</w:t>
      </w:r>
      <w:r w:rsidR="003500C2">
        <w:rPr>
          <w:rFonts w:ascii="宋体" w:hAnsi="宋体" w:hint="eastAsia"/>
        </w:rPr>
        <w:t>衰减的电热耦合等效电路模型，在</w:t>
      </w:r>
      <w:r w:rsidR="00FA263D">
        <w:rPr>
          <w:rFonts w:ascii="宋体" w:hAnsi="宋体" w:hint="eastAsia"/>
        </w:rPr>
        <w:t xml:space="preserve"> </w:t>
      </w:r>
      <w:r w:rsidR="00FA263D" w:rsidRPr="00FA263D">
        <w:t>Matlab/Simulink</w:t>
      </w:r>
      <w:r w:rsidR="00FA263D">
        <w:t xml:space="preserve"> </w:t>
      </w:r>
      <w:r w:rsidR="00FA263D">
        <w:rPr>
          <w:rFonts w:hint="eastAsia"/>
        </w:rPr>
        <w:t>环境下搭建仿真模型</w:t>
      </w:r>
      <w:r w:rsidR="003C3548">
        <w:rPr>
          <w:rFonts w:hint="eastAsia"/>
        </w:rPr>
        <w:t>，并对模型参数进行了</w:t>
      </w:r>
      <w:commentRangeStart w:id="2"/>
      <w:r w:rsidR="003C3548">
        <w:rPr>
          <w:rFonts w:hint="eastAsia"/>
        </w:rPr>
        <w:t>辨识</w:t>
      </w:r>
      <w:commentRangeEnd w:id="2"/>
      <w:r w:rsidR="00A90E54">
        <w:rPr>
          <w:rStyle w:val="af8"/>
        </w:rPr>
        <w:commentReference w:id="2"/>
      </w:r>
      <w:r w:rsidR="003C3548">
        <w:rPr>
          <w:rFonts w:hint="eastAsia"/>
        </w:rPr>
        <w:t>。</w:t>
      </w:r>
    </w:p>
    <w:p w14:paraId="08FE433D" w14:textId="77777777" w:rsidR="00F90F1B" w:rsidRPr="004744E8" w:rsidRDefault="00F90F1B" w:rsidP="00B67A99">
      <w:pPr>
        <w:spacing w:line="360" w:lineRule="exact"/>
        <w:ind w:firstLineChars="200" w:firstLine="420"/>
        <w:jc w:val="left"/>
      </w:pPr>
    </w:p>
    <w:p w14:paraId="1D663455" w14:textId="77777777" w:rsidR="00A37F09" w:rsidRDefault="00F90F1B" w:rsidP="00F90F1B">
      <w:pPr>
        <w:spacing w:line="360" w:lineRule="exact"/>
        <w:jc w:val="left"/>
      </w:pPr>
      <w:r w:rsidRPr="00F90F1B">
        <w:rPr>
          <w:rFonts w:ascii="宋体" w:hAnsi="宋体" w:hint="eastAsia"/>
          <w:b/>
        </w:rPr>
        <w:t>关键词：</w:t>
      </w:r>
      <w:r w:rsidR="00264ED8">
        <w:rPr>
          <w:rFonts w:ascii="宋体" w:hAnsi="宋体" w:hint="eastAsia"/>
        </w:rPr>
        <w:t>锂离子电池，低温</w:t>
      </w:r>
      <w:r w:rsidR="001D55BF">
        <w:rPr>
          <w:rFonts w:ascii="宋体" w:hAnsi="宋体" w:hint="eastAsia"/>
        </w:rPr>
        <w:t>容量</w:t>
      </w:r>
      <w:r w:rsidR="000A55B6">
        <w:rPr>
          <w:rFonts w:ascii="宋体" w:hAnsi="宋体" w:hint="eastAsia"/>
        </w:rPr>
        <w:t>衰减</w:t>
      </w:r>
      <w:r w:rsidR="00264ED8">
        <w:rPr>
          <w:rFonts w:ascii="宋体" w:hAnsi="宋体" w:hint="eastAsia"/>
        </w:rPr>
        <w:t>，等效电路模型，</w:t>
      </w:r>
      <w:r w:rsidR="00264ED8" w:rsidRPr="00D815C9">
        <w:t>Simulink</w:t>
      </w:r>
    </w:p>
    <w:p w14:paraId="74F26B0E" w14:textId="77777777" w:rsidR="00A37F09" w:rsidRDefault="00A37F09">
      <w:pPr>
        <w:widowControl/>
        <w:adjustRightInd/>
        <w:jc w:val="left"/>
        <w:textAlignment w:val="auto"/>
      </w:pPr>
      <w:r>
        <w:br w:type="page"/>
      </w:r>
    </w:p>
    <w:p w14:paraId="1301F18C" w14:textId="77777777" w:rsidR="004843C2" w:rsidRDefault="004843C2" w:rsidP="004843C2">
      <w:pPr>
        <w:spacing w:line="360" w:lineRule="exact"/>
        <w:jc w:val="center"/>
        <w:rPr>
          <w:b/>
          <w:sz w:val="36"/>
          <w:szCs w:val="36"/>
        </w:rPr>
      </w:pPr>
    </w:p>
    <w:p w14:paraId="4C9C4C45" w14:textId="77777777" w:rsidR="00F90F1B" w:rsidRDefault="004843C2" w:rsidP="004843C2">
      <w:pPr>
        <w:spacing w:beforeLines="50" w:before="120" w:afterLines="50" w:after="120" w:line="360" w:lineRule="exact"/>
        <w:jc w:val="center"/>
        <w:rPr>
          <w:b/>
          <w:sz w:val="36"/>
          <w:szCs w:val="36"/>
        </w:rPr>
      </w:pPr>
      <w:r w:rsidRPr="004843C2">
        <w:rPr>
          <w:b/>
          <w:sz w:val="36"/>
          <w:szCs w:val="36"/>
        </w:rPr>
        <w:t>Low Temperature Model of Lithium Ion Battery Based on Matlab/Simulink</w:t>
      </w:r>
    </w:p>
    <w:p w14:paraId="2326C6B0" w14:textId="77777777" w:rsidR="004843C2" w:rsidRDefault="004843C2" w:rsidP="004843C2">
      <w:pPr>
        <w:spacing w:line="360" w:lineRule="exact"/>
        <w:jc w:val="center"/>
        <w:rPr>
          <w:b/>
          <w:sz w:val="36"/>
          <w:szCs w:val="36"/>
        </w:rPr>
      </w:pPr>
    </w:p>
    <w:p w14:paraId="21A11CB0" w14:textId="77777777" w:rsidR="004843C2" w:rsidRDefault="004843C2" w:rsidP="004843C2">
      <w:pPr>
        <w:spacing w:beforeLines="50" w:before="120" w:afterLines="50" w:after="120" w:line="360" w:lineRule="exact"/>
        <w:jc w:val="center"/>
        <w:rPr>
          <w:sz w:val="28"/>
          <w:szCs w:val="28"/>
        </w:rPr>
      </w:pPr>
      <w:r w:rsidRPr="004843C2">
        <w:rPr>
          <w:rFonts w:hint="eastAsia"/>
          <w:sz w:val="28"/>
          <w:szCs w:val="28"/>
        </w:rPr>
        <w:t>A</w:t>
      </w:r>
      <w:r w:rsidRPr="004843C2">
        <w:rPr>
          <w:sz w:val="28"/>
          <w:szCs w:val="28"/>
        </w:rPr>
        <w:t>BSTRACT</w:t>
      </w:r>
    </w:p>
    <w:p w14:paraId="3CD6621B" w14:textId="77777777" w:rsidR="00A77FCD" w:rsidRPr="00A77FCD" w:rsidRDefault="00A77FCD" w:rsidP="00A77FCD">
      <w:pPr>
        <w:spacing w:line="360" w:lineRule="exact"/>
        <w:ind w:firstLineChars="200" w:firstLine="420"/>
      </w:pPr>
      <w:r w:rsidRPr="00A77FCD">
        <w:t xml:space="preserve">Hybrid electric vehicles and electric vehicles indicate the future of green travel, and battery energy storage technology is an indispensable key link. At present, the promotion of electric vehicles has achieved good results, but there are still large obstacles in the application in cold areas. In low temperature environment, lithium ion battery will lose its capacity during charging and discharging, and its impedance will increase obviously, </w:t>
      </w:r>
      <w:r w:rsidR="00E47C9D">
        <w:t>thus</w:t>
      </w:r>
      <w:r w:rsidRPr="00A77FCD">
        <w:t xml:space="preserve"> the performance of lithium ion power battery will drop sharply. Therefore, it has certain theoretical significance and application value to establish a model considering the effect of temperature on battery performance. In this paper, the lithium iron phosphate power battery is taken as the research object, and the following researches are carried out:</w:t>
      </w:r>
    </w:p>
    <w:p w14:paraId="077E7B4E" w14:textId="77777777" w:rsidR="00A77FCD" w:rsidRPr="00A77FCD" w:rsidRDefault="00A77FCD" w:rsidP="00A77FCD">
      <w:pPr>
        <w:spacing w:line="360" w:lineRule="exact"/>
        <w:ind w:firstLineChars="200" w:firstLine="420"/>
      </w:pPr>
      <w:r w:rsidRPr="00A77FCD">
        <w:t>Firstly, the development of Li-ion power battery is introduced, the research status and main difficult technologies of Li-ion battery models at home and abroad are summarized, and the models and methods used by predecessors for low temperature performance research of Li-ion battery are summarized.</w:t>
      </w:r>
    </w:p>
    <w:p w14:paraId="1A4D1C7B" w14:textId="77777777" w:rsidR="004843C2" w:rsidRPr="001C1EC5" w:rsidRDefault="00A77FCD" w:rsidP="00A77FCD">
      <w:pPr>
        <w:spacing w:line="360" w:lineRule="exact"/>
        <w:ind w:firstLineChars="200" w:firstLine="420"/>
      </w:pPr>
      <w:r w:rsidRPr="00A77FCD">
        <w:t>Next, aiming at 26650 lithium iron phosphate battery</w:t>
      </w:r>
      <w:r w:rsidR="00F13EBE">
        <w:t xml:space="preserve"> </w:t>
      </w:r>
      <w:r w:rsidRPr="00A77FCD">
        <w:t xml:space="preserve">which is a common lithium ion power battery, according to the calibration tests of the battery capacity, open circuit voltage, polarization resistance and ohmic resistance, </w:t>
      </w:r>
      <w:r w:rsidR="00F13EBE" w:rsidRPr="00F13EBE">
        <w:t xml:space="preserve">and </w:t>
      </w:r>
      <w:r w:rsidR="00C95C16">
        <w:t>combined</w:t>
      </w:r>
      <w:r w:rsidR="00F13EBE" w:rsidRPr="00F13EBE">
        <w:t xml:space="preserve"> with the thermal behavior of the battery and the capacity attenuation characteristics of the battery at low temperature, an electro</w:t>
      </w:r>
      <w:r w:rsidR="00F13EBE">
        <w:t>-</w:t>
      </w:r>
      <w:r w:rsidR="00F13EBE" w:rsidRPr="00F13EBE">
        <w:t>thermal coupling equivalent circuit model considering low temperature attenuation is proposed, and a simulation model is built in Matlab/Simulink environment</w:t>
      </w:r>
      <w:r w:rsidR="001C1EC5">
        <w:t xml:space="preserve"> </w:t>
      </w:r>
      <w:r w:rsidR="001C1EC5" w:rsidRPr="001C1EC5">
        <w:t>and the model parameters are identified</w:t>
      </w:r>
      <w:r w:rsidR="001C1EC5">
        <w:rPr>
          <w:rFonts w:hint="eastAsia"/>
        </w:rPr>
        <w:t>.</w:t>
      </w:r>
    </w:p>
    <w:p w14:paraId="1B4A568E" w14:textId="77777777" w:rsidR="00E96F78" w:rsidRDefault="00E96F78" w:rsidP="00A77FCD">
      <w:pPr>
        <w:spacing w:line="360" w:lineRule="exact"/>
        <w:ind w:firstLineChars="200" w:firstLine="420"/>
      </w:pPr>
    </w:p>
    <w:p w14:paraId="0DE73E16" w14:textId="77777777" w:rsidR="00E96F78" w:rsidRDefault="00937FED" w:rsidP="007C04CA">
      <w:pPr>
        <w:spacing w:line="360" w:lineRule="exact"/>
      </w:pPr>
      <w:r w:rsidRPr="001C4132">
        <w:rPr>
          <w:rFonts w:hint="eastAsia"/>
          <w:b/>
        </w:rPr>
        <w:t>K</w:t>
      </w:r>
      <w:r w:rsidRPr="001C4132">
        <w:rPr>
          <w:b/>
        </w:rPr>
        <w:t xml:space="preserve">ey words: </w:t>
      </w:r>
      <w:r w:rsidR="00791918">
        <w:t xml:space="preserve">lithium ion battery, </w:t>
      </w:r>
      <w:r w:rsidR="00C32EE0" w:rsidRPr="00C32EE0">
        <w:t>low temperature</w:t>
      </w:r>
      <w:r w:rsidR="007C04CA">
        <w:t xml:space="preserve"> </w:t>
      </w:r>
      <w:r w:rsidR="00D54416">
        <w:rPr>
          <w:rFonts w:hint="eastAsia"/>
        </w:rPr>
        <w:t>capacity</w:t>
      </w:r>
      <w:r w:rsidR="00D54416">
        <w:t xml:space="preserve"> fade, </w:t>
      </w:r>
      <w:r w:rsidR="003021CD">
        <w:t>equivalent circuit model, Matlab/Simulik</w:t>
      </w:r>
    </w:p>
    <w:p w14:paraId="7B4583D1" w14:textId="77777777" w:rsidR="00831941" w:rsidRDefault="00F8634F">
      <w:pPr>
        <w:widowControl/>
        <w:adjustRightInd/>
        <w:jc w:val="left"/>
        <w:textAlignment w:val="auto"/>
      </w:pPr>
      <w:r>
        <w:br w:type="page"/>
      </w:r>
    </w:p>
    <w:sdt>
      <w:sdtPr>
        <w:rPr>
          <w:rFonts w:ascii="Times New Roman" w:hAnsi="Times New Roman"/>
          <w:b w:val="0"/>
          <w:bCs w:val="0"/>
          <w:color w:val="auto"/>
          <w:kern w:val="2"/>
          <w:sz w:val="21"/>
          <w:szCs w:val="21"/>
          <w:lang w:val="zh-CN"/>
        </w:rPr>
        <w:id w:val="2035688011"/>
        <w:docPartObj>
          <w:docPartGallery w:val="Table of Contents"/>
          <w:docPartUnique/>
        </w:docPartObj>
      </w:sdtPr>
      <w:sdtEndPr/>
      <w:sdtContent>
        <w:p w14:paraId="34DEE11D" w14:textId="77777777" w:rsidR="00447773" w:rsidRPr="00447773" w:rsidRDefault="00447773">
          <w:pPr>
            <w:pStyle w:val="TOC"/>
            <w:rPr>
              <w:b w:val="0"/>
              <w:lang w:val="zh-CN"/>
            </w:rPr>
          </w:pPr>
        </w:p>
        <w:p w14:paraId="656ED67F" w14:textId="77777777" w:rsidR="00447773" w:rsidRDefault="00447773" w:rsidP="00447773">
          <w:pPr>
            <w:pStyle w:val="TOC"/>
            <w:spacing w:beforeLines="50" w:before="120" w:afterLines="50" w:after="120" w:line="360" w:lineRule="exact"/>
            <w:jc w:val="center"/>
            <w:rPr>
              <w:rFonts w:ascii="黑体" w:eastAsia="黑体" w:hAnsi="黑体"/>
              <w:b w:val="0"/>
              <w:color w:val="000000" w:themeColor="text1"/>
              <w:lang w:val="zh-CN"/>
            </w:rPr>
          </w:pPr>
          <w:commentRangeStart w:id="3"/>
          <w:r w:rsidRPr="00447773">
            <w:rPr>
              <w:rFonts w:ascii="黑体" w:eastAsia="黑体" w:hAnsi="黑体"/>
              <w:b w:val="0"/>
              <w:color w:val="000000" w:themeColor="text1"/>
              <w:lang w:val="zh-CN"/>
            </w:rPr>
            <w:t>目</w:t>
          </w:r>
          <w:r>
            <w:rPr>
              <w:rFonts w:ascii="黑体" w:eastAsia="黑体" w:hAnsi="黑体" w:hint="eastAsia"/>
              <w:b w:val="0"/>
              <w:color w:val="000000" w:themeColor="text1"/>
              <w:lang w:val="zh-CN"/>
            </w:rPr>
            <w:t xml:space="preserve"> </w:t>
          </w:r>
          <w:r w:rsidRPr="00447773">
            <w:rPr>
              <w:rFonts w:ascii="黑体" w:eastAsia="黑体" w:hAnsi="黑体"/>
              <w:b w:val="0"/>
              <w:color w:val="000000" w:themeColor="text1"/>
              <w:lang w:val="zh-CN"/>
            </w:rPr>
            <w:t>录</w:t>
          </w:r>
          <w:commentRangeEnd w:id="3"/>
          <w:r w:rsidR="00E733A1">
            <w:rPr>
              <w:rStyle w:val="af8"/>
              <w:rFonts w:ascii="Times New Roman" w:hAnsi="Times New Roman"/>
              <w:b w:val="0"/>
              <w:bCs w:val="0"/>
              <w:color w:val="auto"/>
              <w:kern w:val="2"/>
            </w:rPr>
            <w:commentReference w:id="3"/>
          </w:r>
        </w:p>
        <w:p w14:paraId="6827B27B" w14:textId="77777777" w:rsidR="00447773" w:rsidRPr="00447773" w:rsidRDefault="00447773" w:rsidP="00447773">
          <w:pPr>
            <w:rPr>
              <w:lang w:val="zh-CN"/>
            </w:rPr>
          </w:pPr>
        </w:p>
        <w:p w14:paraId="55F70B8C" w14:textId="77777777" w:rsidR="00447773" w:rsidRPr="00447773" w:rsidRDefault="00447773" w:rsidP="00447773">
          <w:pPr>
            <w:pStyle w:val="TOC1"/>
            <w:spacing w:line="240" w:lineRule="auto"/>
            <w:rPr>
              <w:rFonts w:asciiTheme="minorEastAsia" w:eastAsiaTheme="minorEastAsia" w:hAnsiTheme="minorEastAsia" w:cstheme="minorBidi"/>
              <w:bCs w:val="0"/>
              <w:szCs w:val="22"/>
            </w:rPr>
          </w:pPr>
          <w:r>
            <w:fldChar w:fldCharType="begin"/>
          </w:r>
          <w:r>
            <w:instrText xml:space="preserve"> TOC \o "1-3" \h \z \u </w:instrText>
          </w:r>
          <w:r>
            <w:fldChar w:fldCharType="separate"/>
          </w:r>
          <w:hyperlink w:anchor="_Toc9882130" w:history="1">
            <w:r w:rsidRPr="00447773">
              <w:rPr>
                <w:rStyle w:val="af2"/>
                <w:rFonts w:asciiTheme="minorEastAsia" w:eastAsiaTheme="minorEastAsia" w:hAnsiTheme="minorEastAsia"/>
              </w:rPr>
              <w:t>1 引</w:t>
            </w:r>
            <w:r>
              <w:rPr>
                <w:rStyle w:val="af2"/>
                <w:rFonts w:asciiTheme="minorEastAsia" w:eastAsiaTheme="minorEastAsia" w:hAnsiTheme="minorEastAsia" w:hint="eastAsia"/>
              </w:rPr>
              <w:t xml:space="preserve"> </w:t>
            </w:r>
            <w:r w:rsidRPr="00447773">
              <w:rPr>
                <w:rStyle w:val="af2"/>
                <w:rFonts w:asciiTheme="minorEastAsia" w:eastAsiaTheme="minorEastAsia" w:hAnsiTheme="minorEastAsia"/>
              </w:rPr>
              <w:t>言</w:t>
            </w:r>
            <w:r w:rsidRPr="00447773">
              <w:rPr>
                <w:rFonts w:asciiTheme="minorEastAsia" w:eastAsiaTheme="minorEastAsia" w:hAnsiTheme="minorEastAsia"/>
                <w:webHidden/>
              </w:rPr>
              <w:tab/>
            </w:r>
            <w:r w:rsidRPr="00447773">
              <w:rPr>
                <w:rFonts w:asciiTheme="minorEastAsia" w:eastAsiaTheme="minorEastAsia" w:hAnsiTheme="minorEastAsia"/>
                <w:webHidden/>
              </w:rPr>
              <w:fldChar w:fldCharType="begin"/>
            </w:r>
            <w:r w:rsidRPr="00447773">
              <w:rPr>
                <w:rFonts w:asciiTheme="minorEastAsia" w:eastAsiaTheme="minorEastAsia" w:hAnsiTheme="minorEastAsia"/>
                <w:webHidden/>
              </w:rPr>
              <w:instrText xml:space="preserve"> PAGEREF _Toc9882130 \h </w:instrText>
            </w:r>
            <w:r w:rsidRPr="00447773">
              <w:rPr>
                <w:rFonts w:asciiTheme="minorEastAsia" w:eastAsiaTheme="minorEastAsia" w:hAnsiTheme="minorEastAsia"/>
                <w:webHidden/>
              </w:rPr>
            </w:r>
            <w:r w:rsidRPr="00447773">
              <w:rPr>
                <w:rFonts w:asciiTheme="minorEastAsia" w:eastAsiaTheme="minorEastAsia" w:hAnsiTheme="minorEastAsia"/>
                <w:webHidden/>
              </w:rPr>
              <w:fldChar w:fldCharType="separate"/>
            </w:r>
            <w:r w:rsidRPr="00447773">
              <w:rPr>
                <w:rFonts w:asciiTheme="minorEastAsia" w:eastAsiaTheme="minorEastAsia" w:hAnsiTheme="minorEastAsia"/>
                <w:webHidden/>
              </w:rPr>
              <w:t>1</w:t>
            </w:r>
            <w:r w:rsidRPr="00447773">
              <w:rPr>
                <w:rFonts w:asciiTheme="minorEastAsia" w:eastAsiaTheme="minorEastAsia" w:hAnsiTheme="minorEastAsia"/>
                <w:webHidden/>
              </w:rPr>
              <w:fldChar w:fldCharType="end"/>
            </w:r>
          </w:hyperlink>
        </w:p>
        <w:p w14:paraId="0182E529" w14:textId="77777777" w:rsidR="00447773" w:rsidRPr="00447773" w:rsidRDefault="0036115C" w:rsidP="00447773">
          <w:pPr>
            <w:pStyle w:val="TOC2"/>
            <w:rPr>
              <w:rFonts w:asciiTheme="minorEastAsia" w:eastAsiaTheme="minorEastAsia" w:hAnsiTheme="minorEastAsia" w:cstheme="minorBidi"/>
              <w:szCs w:val="22"/>
              <w:lang w:val="en-US"/>
            </w:rPr>
          </w:pPr>
          <w:hyperlink w:anchor="_Toc9882131" w:history="1">
            <w:r w:rsidR="00447773" w:rsidRPr="00447773">
              <w:rPr>
                <w:rStyle w:val="af2"/>
                <w:rFonts w:asciiTheme="minorEastAsia" w:eastAsiaTheme="minorEastAsia" w:hAnsiTheme="minorEastAsia"/>
              </w:rPr>
              <w:t>1.1 课题背景</w:t>
            </w:r>
            <w:r w:rsidR="00447773" w:rsidRPr="00447773">
              <w:rPr>
                <w:rFonts w:asciiTheme="minorEastAsia" w:eastAsiaTheme="minorEastAsia" w:hAnsiTheme="minorEastAsia"/>
                <w:webHidden/>
              </w:rPr>
              <w:tab/>
            </w:r>
            <w:r w:rsidR="00447773" w:rsidRPr="00447773">
              <w:rPr>
                <w:rFonts w:asciiTheme="minorEastAsia" w:eastAsiaTheme="minorEastAsia" w:hAnsiTheme="minorEastAsia"/>
                <w:webHidden/>
              </w:rPr>
              <w:fldChar w:fldCharType="begin"/>
            </w:r>
            <w:r w:rsidR="00447773" w:rsidRPr="00447773">
              <w:rPr>
                <w:rFonts w:asciiTheme="minorEastAsia" w:eastAsiaTheme="minorEastAsia" w:hAnsiTheme="minorEastAsia"/>
                <w:webHidden/>
              </w:rPr>
              <w:instrText xml:space="preserve"> PAGEREF _Toc9882131 \h </w:instrText>
            </w:r>
            <w:r w:rsidR="00447773" w:rsidRPr="00447773">
              <w:rPr>
                <w:rFonts w:asciiTheme="minorEastAsia" w:eastAsiaTheme="minorEastAsia" w:hAnsiTheme="minorEastAsia"/>
                <w:webHidden/>
              </w:rPr>
            </w:r>
            <w:r w:rsidR="00447773" w:rsidRPr="00447773">
              <w:rPr>
                <w:rFonts w:asciiTheme="minorEastAsia" w:eastAsiaTheme="minorEastAsia" w:hAnsiTheme="minorEastAsia"/>
                <w:webHidden/>
              </w:rPr>
              <w:fldChar w:fldCharType="separate"/>
            </w:r>
            <w:r w:rsidR="00447773" w:rsidRPr="00447773">
              <w:rPr>
                <w:rFonts w:asciiTheme="minorEastAsia" w:eastAsiaTheme="minorEastAsia" w:hAnsiTheme="minorEastAsia"/>
                <w:webHidden/>
              </w:rPr>
              <w:t>1</w:t>
            </w:r>
            <w:r w:rsidR="00447773" w:rsidRPr="00447773">
              <w:rPr>
                <w:rFonts w:asciiTheme="minorEastAsia" w:eastAsiaTheme="minorEastAsia" w:hAnsiTheme="minorEastAsia"/>
                <w:webHidden/>
              </w:rPr>
              <w:fldChar w:fldCharType="end"/>
            </w:r>
          </w:hyperlink>
        </w:p>
        <w:p w14:paraId="159E0D92" w14:textId="77777777" w:rsidR="00447773" w:rsidRPr="00447773" w:rsidRDefault="0036115C" w:rsidP="00447773">
          <w:pPr>
            <w:pStyle w:val="TOC2"/>
            <w:rPr>
              <w:rFonts w:asciiTheme="minorEastAsia" w:eastAsiaTheme="minorEastAsia" w:hAnsiTheme="minorEastAsia" w:cstheme="minorBidi"/>
              <w:szCs w:val="22"/>
              <w:lang w:val="en-US"/>
            </w:rPr>
          </w:pPr>
          <w:hyperlink w:anchor="_Toc9882132" w:history="1">
            <w:r w:rsidR="00447773" w:rsidRPr="00447773">
              <w:rPr>
                <w:rStyle w:val="af2"/>
                <w:rFonts w:asciiTheme="minorEastAsia" w:eastAsiaTheme="minorEastAsia" w:hAnsiTheme="minorEastAsia"/>
              </w:rPr>
              <w:t>1.2 锂离子电池模型研究现状</w:t>
            </w:r>
            <w:r w:rsidR="00447773" w:rsidRPr="00447773">
              <w:rPr>
                <w:rFonts w:asciiTheme="minorEastAsia" w:eastAsiaTheme="minorEastAsia" w:hAnsiTheme="minorEastAsia"/>
                <w:webHidden/>
              </w:rPr>
              <w:tab/>
            </w:r>
            <w:r w:rsidR="00447773" w:rsidRPr="00447773">
              <w:rPr>
                <w:rFonts w:asciiTheme="minorEastAsia" w:eastAsiaTheme="minorEastAsia" w:hAnsiTheme="minorEastAsia"/>
                <w:webHidden/>
              </w:rPr>
              <w:fldChar w:fldCharType="begin"/>
            </w:r>
            <w:r w:rsidR="00447773" w:rsidRPr="00447773">
              <w:rPr>
                <w:rFonts w:asciiTheme="minorEastAsia" w:eastAsiaTheme="minorEastAsia" w:hAnsiTheme="minorEastAsia"/>
                <w:webHidden/>
              </w:rPr>
              <w:instrText xml:space="preserve"> PAGEREF _Toc9882132 \h </w:instrText>
            </w:r>
            <w:r w:rsidR="00447773" w:rsidRPr="00447773">
              <w:rPr>
                <w:rFonts w:asciiTheme="minorEastAsia" w:eastAsiaTheme="minorEastAsia" w:hAnsiTheme="minorEastAsia"/>
                <w:webHidden/>
              </w:rPr>
            </w:r>
            <w:r w:rsidR="00447773" w:rsidRPr="00447773">
              <w:rPr>
                <w:rFonts w:asciiTheme="minorEastAsia" w:eastAsiaTheme="minorEastAsia" w:hAnsiTheme="minorEastAsia"/>
                <w:webHidden/>
              </w:rPr>
              <w:fldChar w:fldCharType="separate"/>
            </w:r>
            <w:r w:rsidR="00447773" w:rsidRPr="00447773">
              <w:rPr>
                <w:rFonts w:asciiTheme="minorEastAsia" w:eastAsiaTheme="minorEastAsia" w:hAnsiTheme="minorEastAsia"/>
                <w:webHidden/>
              </w:rPr>
              <w:t>1</w:t>
            </w:r>
            <w:r w:rsidR="00447773" w:rsidRPr="00447773">
              <w:rPr>
                <w:rFonts w:asciiTheme="minorEastAsia" w:eastAsiaTheme="minorEastAsia" w:hAnsiTheme="minorEastAsia"/>
                <w:webHidden/>
              </w:rPr>
              <w:fldChar w:fldCharType="end"/>
            </w:r>
          </w:hyperlink>
        </w:p>
        <w:p w14:paraId="6B7B4BF1" w14:textId="77777777" w:rsidR="00447773" w:rsidRPr="00447773" w:rsidRDefault="0036115C" w:rsidP="00447773">
          <w:pPr>
            <w:pStyle w:val="TOC3"/>
            <w:rPr>
              <w:rFonts w:asciiTheme="minorEastAsia" w:eastAsiaTheme="minorEastAsia" w:hAnsiTheme="minorEastAsia" w:cstheme="minorBidi"/>
              <w:noProof/>
              <w:szCs w:val="22"/>
            </w:rPr>
          </w:pPr>
          <w:hyperlink w:anchor="_Toc9882133" w:history="1">
            <w:r w:rsidR="00447773" w:rsidRPr="00447773">
              <w:rPr>
                <w:rStyle w:val="af2"/>
                <w:rFonts w:asciiTheme="minorEastAsia" w:eastAsiaTheme="minorEastAsia" w:hAnsiTheme="minorEastAsia"/>
                <w:noProof/>
              </w:rPr>
              <w:t>1.2.1 等效电路模型</w:t>
            </w:r>
            <w:r w:rsidR="00447773" w:rsidRPr="00447773">
              <w:rPr>
                <w:rFonts w:asciiTheme="minorEastAsia" w:eastAsiaTheme="minorEastAsia" w:hAnsiTheme="minorEastAsia"/>
                <w:noProof/>
                <w:webHidden/>
              </w:rPr>
              <w:tab/>
            </w:r>
            <w:r w:rsidR="00447773" w:rsidRPr="00447773">
              <w:rPr>
                <w:rFonts w:asciiTheme="minorEastAsia" w:eastAsiaTheme="minorEastAsia" w:hAnsiTheme="minorEastAsia"/>
                <w:noProof/>
                <w:webHidden/>
              </w:rPr>
              <w:fldChar w:fldCharType="begin"/>
            </w:r>
            <w:r w:rsidR="00447773" w:rsidRPr="00447773">
              <w:rPr>
                <w:rFonts w:asciiTheme="minorEastAsia" w:eastAsiaTheme="minorEastAsia" w:hAnsiTheme="minorEastAsia"/>
                <w:noProof/>
                <w:webHidden/>
              </w:rPr>
              <w:instrText xml:space="preserve"> PAGEREF _Toc9882133 \h </w:instrText>
            </w:r>
            <w:r w:rsidR="00447773" w:rsidRPr="00447773">
              <w:rPr>
                <w:rFonts w:asciiTheme="minorEastAsia" w:eastAsiaTheme="minorEastAsia" w:hAnsiTheme="minorEastAsia"/>
                <w:noProof/>
                <w:webHidden/>
              </w:rPr>
            </w:r>
            <w:r w:rsidR="00447773" w:rsidRPr="00447773">
              <w:rPr>
                <w:rFonts w:asciiTheme="minorEastAsia" w:eastAsiaTheme="minorEastAsia" w:hAnsiTheme="minorEastAsia"/>
                <w:noProof/>
                <w:webHidden/>
              </w:rPr>
              <w:fldChar w:fldCharType="separate"/>
            </w:r>
            <w:r w:rsidR="00447773" w:rsidRPr="00447773">
              <w:rPr>
                <w:rFonts w:asciiTheme="minorEastAsia" w:eastAsiaTheme="minorEastAsia" w:hAnsiTheme="minorEastAsia"/>
                <w:noProof/>
                <w:webHidden/>
              </w:rPr>
              <w:t>1</w:t>
            </w:r>
            <w:r w:rsidR="00447773" w:rsidRPr="00447773">
              <w:rPr>
                <w:rFonts w:asciiTheme="minorEastAsia" w:eastAsiaTheme="minorEastAsia" w:hAnsiTheme="minorEastAsia"/>
                <w:noProof/>
                <w:webHidden/>
              </w:rPr>
              <w:fldChar w:fldCharType="end"/>
            </w:r>
          </w:hyperlink>
        </w:p>
        <w:p w14:paraId="741D40D7" w14:textId="77777777" w:rsidR="00447773" w:rsidRPr="00447773" w:rsidRDefault="0036115C" w:rsidP="00447773">
          <w:pPr>
            <w:pStyle w:val="TOC3"/>
            <w:rPr>
              <w:rFonts w:asciiTheme="minorEastAsia" w:eastAsiaTheme="minorEastAsia" w:hAnsiTheme="minorEastAsia" w:cstheme="minorBidi"/>
              <w:noProof/>
              <w:szCs w:val="22"/>
            </w:rPr>
          </w:pPr>
          <w:hyperlink w:anchor="_Toc9882134" w:history="1">
            <w:r w:rsidR="00447773" w:rsidRPr="00447773">
              <w:rPr>
                <w:rStyle w:val="af2"/>
                <w:rFonts w:asciiTheme="minorEastAsia" w:eastAsiaTheme="minorEastAsia" w:hAnsiTheme="minorEastAsia"/>
                <w:noProof/>
              </w:rPr>
              <w:t>1.2.2 神经网络模型</w:t>
            </w:r>
            <w:r w:rsidR="00447773" w:rsidRPr="00447773">
              <w:rPr>
                <w:rFonts w:asciiTheme="minorEastAsia" w:eastAsiaTheme="minorEastAsia" w:hAnsiTheme="minorEastAsia"/>
                <w:noProof/>
                <w:webHidden/>
              </w:rPr>
              <w:tab/>
            </w:r>
            <w:r w:rsidR="00447773" w:rsidRPr="00447773">
              <w:rPr>
                <w:rFonts w:asciiTheme="minorEastAsia" w:eastAsiaTheme="minorEastAsia" w:hAnsiTheme="minorEastAsia"/>
                <w:noProof/>
                <w:webHidden/>
              </w:rPr>
              <w:fldChar w:fldCharType="begin"/>
            </w:r>
            <w:r w:rsidR="00447773" w:rsidRPr="00447773">
              <w:rPr>
                <w:rFonts w:asciiTheme="minorEastAsia" w:eastAsiaTheme="minorEastAsia" w:hAnsiTheme="minorEastAsia"/>
                <w:noProof/>
                <w:webHidden/>
              </w:rPr>
              <w:instrText xml:space="preserve"> PAGEREF _Toc9882134 \h </w:instrText>
            </w:r>
            <w:r w:rsidR="00447773" w:rsidRPr="00447773">
              <w:rPr>
                <w:rFonts w:asciiTheme="minorEastAsia" w:eastAsiaTheme="minorEastAsia" w:hAnsiTheme="minorEastAsia"/>
                <w:noProof/>
                <w:webHidden/>
              </w:rPr>
            </w:r>
            <w:r w:rsidR="00447773" w:rsidRPr="00447773">
              <w:rPr>
                <w:rFonts w:asciiTheme="minorEastAsia" w:eastAsiaTheme="minorEastAsia" w:hAnsiTheme="minorEastAsia"/>
                <w:noProof/>
                <w:webHidden/>
              </w:rPr>
              <w:fldChar w:fldCharType="separate"/>
            </w:r>
            <w:r w:rsidR="00447773" w:rsidRPr="00447773">
              <w:rPr>
                <w:rFonts w:asciiTheme="minorEastAsia" w:eastAsiaTheme="minorEastAsia" w:hAnsiTheme="minorEastAsia"/>
                <w:noProof/>
                <w:webHidden/>
              </w:rPr>
              <w:t>3</w:t>
            </w:r>
            <w:r w:rsidR="00447773" w:rsidRPr="00447773">
              <w:rPr>
                <w:rFonts w:asciiTheme="minorEastAsia" w:eastAsiaTheme="minorEastAsia" w:hAnsiTheme="minorEastAsia"/>
                <w:noProof/>
                <w:webHidden/>
              </w:rPr>
              <w:fldChar w:fldCharType="end"/>
            </w:r>
          </w:hyperlink>
        </w:p>
        <w:p w14:paraId="214D6A13" w14:textId="77777777" w:rsidR="00447773" w:rsidRPr="00447773" w:rsidRDefault="0036115C" w:rsidP="00447773">
          <w:pPr>
            <w:pStyle w:val="TOC3"/>
            <w:rPr>
              <w:rFonts w:asciiTheme="minorEastAsia" w:eastAsiaTheme="minorEastAsia" w:hAnsiTheme="minorEastAsia" w:cstheme="minorBidi"/>
              <w:noProof/>
              <w:szCs w:val="22"/>
            </w:rPr>
          </w:pPr>
          <w:hyperlink w:anchor="_Toc9882135" w:history="1">
            <w:r w:rsidR="00447773" w:rsidRPr="00447773">
              <w:rPr>
                <w:rStyle w:val="af2"/>
                <w:rFonts w:asciiTheme="minorEastAsia" w:eastAsiaTheme="minorEastAsia" w:hAnsiTheme="minorEastAsia"/>
                <w:noProof/>
              </w:rPr>
              <w:t>1.2.3 交流阻抗模型</w:t>
            </w:r>
            <w:r w:rsidR="00447773" w:rsidRPr="00447773">
              <w:rPr>
                <w:rFonts w:asciiTheme="minorEastAsia" w:eastAsiaTheme="minorEastAsia" w:hAnsiTheme="minorEastAsia"/>
                <w:noProof/>
                <w:webHidden/>
              </w:rPr>
              <w:tab/>
            </w:r>
            <w:r w:rsidR="00447773" w:rsidRPr="00447773">
              <w:rPr>
                <w:rFonts w:asciiTheme="minorEastAsia" w:eastAsiaTheme="minorEastAsia" w:hAnsiTheme="minorEastAsia"/>
                <w:noProof/>
                <w:webHidden/>
              </w:rPr>
              <w:fldChar w:fldCharType="begin"/>
            </w:r>
            <w:r w:rsidR="00447773" w:rsidRPr="00447773">
              <w:rPr>
                <w:rFonts w:asciiTheme="minorEastAsia" w:eastAsiaTheme="minorEastAsia" w:hAnsiTheme="minorEastAsia"/>
                <w:noProof/>
                <w:webHidden/>
              </w:rPr>
              <w:instrText xml:space="preserve"> PAGEREF _Toc9882135 \h </w:instrText>
            </w:r>
            <w:r w:rsidR="00447773" w:rsidRPr="00447773">
              <w:rPr>
                <w:rFonts w:asciiTheme="minorEastAsia" w:eastAsiaTheme="minorEastAsia" w:hAnsiTheme="minorEastAsia"/>
                <w:noProof/>
                <w:webHidden/>
              </w:rPr>
            </w:r>
            <w:r w:rsidR="00447773" w:rsidRPr="00447773">
              <w:rPr>
                <w:rFonts w:asciiTheme="minorEastAsia" w:eastAsiaTheme="minorEastAsia" w:hAnsiTheme="minorEastAsia"/>
                <w:noProof/>
                <w:webHidden/>
              </w:rPr>
              <w:fldChar w:fldCharType="separate"/>
            </w:r>
            <w:r w:rsidR="00447773" w:rsidRPr="00447773">
              <w:rPr>
                <w:rFonts w:asciiTheme="minorEastAsia" w:eastAsiaTheme="minorEastAsia" w:hAnsiTheme="minorEastAsia"/>
                <w:noProof/>
                <w:webHidden/>
              </w:rPr>
              <w:t>3</w:t>
            </w:r>
            <w:r w:rsidR="00447773" w:rsidRPr="00447773">
              <w:rPr>
                <w:rFonts w:asciiTheme="minorEastAsia" w:eastAsiaTheme="minorEastAsia" w:hAnsiTheme="minorEastAsia"/>
                <w:noProof/>
                <w:webHidden/>
              </w:rPr>
              <w:fldChar w:fldCharType="end"/>
            </w:r>
          </w:hyperlink>
        </w:p>
        <w:p w14:paraId="31EB1905" w14:textId="77777777" w:rsidR="00447773" w:rsidRPr="00447773" w:rsidRDefault="0036115C" w:rsidP="00447773">
          <w:pPr>
            <w:pStyle w:val="TOC3"/>
            <w:rPr>
              <w:rFonts w:asciiTheme="minorEastAsia" w:eastAsiaTheme="minorEastAsia" w:hAnsiTheme="minorEastAsia" w:cstheme="minorBidi"/>
              <w:noProof/>
              <w:szCs w:val="22"/>
            </w:rPr>
          </w:pPr>
          <w:hyperlink w:anchor="_Toc9882136" w:history="1">
            <w:r w:rsidR="00447773" w:rsidRPr="00447773">
              <w:rPr>
                <w:rStyle w:val="af2"/>
                <w:rFonts w:asciiTheme="minorEastAsia" w:eastAsiaTheme="minorEastAsia" w:hAnsiTheme="minorEastAsia"/>
                <w:noProof/>
              </w:rPr>
              <w:t>1.2.4 电化学模型</w:t>
            </w:r>
            <w:r w:rsidR="00447773" w:rsidRPr="00447773">
              <w:rPr>
                <w:rFonts w:asciiTheme="minorEastAsia" w:eastAsiaTheme="minorEastAsia" w:hAnsiTheme="minorEastAsia"/>
                <w:noProof/>
                <w:webHidden/>
              </w:rPr>
              <w:tab/>
            </w:r>
            <w:r w:rsidR="00447773" w:rsidRPr="00447773">
              <w:rPr>
                <w:rFonts w:asciiTheme="minorEastAsia" w:eastAsiaTheme="minorEastAsia" w:hAnsiTheme="minorEastAsia"/>
                <w:noProof/>
                <w:webHidden/>
              </w:rPr>
              <w:fldChar w:fldCharType="begin"/>
            </w:r>
            <w:r w:rsidR="00447773" w:rsidRPr="00447773">
              <w:rPr>
                <w:rFonts w:asciiTheme="minorEastAsia" w:eastAsiaTheme="minorEastAsia" w:hAnsiTheme="minorEastAsia"/>
                <w:noProof/>
                <w:webHidden/>
              </w:rPr>
              <w:instrText xml:space="preserve"> PAGEREF _Toc9882136 \h </w:instrText>
            </w:r>
            <w:r w:rsidR="00447773" w:rsidRPr="00447773">
              <w:rPr>
                <w:rFonts w:asciiTheme="minorEastAsia" w:eastAsiaTheme="minorEastAsia" w:hAnsiTheme="minorEastAsia"/>
                <w:noProof/>
                <w:webHidden/>
              </w:rPr>
            </w:r>
            <w:r w:rsidR="00447773" w:rsidRPr="00447773">
              <w:rPr>
                <w:rFonts w:asciiTheme="minorEastAsia" w:eastAsiaTheme="minorEastAsia" w:hAnsiTheme="minorEastAsia"/>
                <w:noProof/>
                <w:webHidden/>
              </w:rPr>
              <w:fldChar w:fldCharType="separate"/>
            </w:r>
            <w:r w:rsidR="00447773" w:rsidRPr="00447773">
              <w:rPr>
                <w:rFonts w:asciiTheme="minorEastAsia" w:eastAsiaTheme="minorEastAsia" w:hAnsiTheme="minorEastAsia"/>
                <w:noProof/>
                <w:webHidden/>
              </w:rPr>
              <w:t>3</w:t>
            </w:r>
            <w:r w:rsidR="00447773" w:rsidRPr="00447773">
              <w:rPr>
                <w:rFonts w:asciiTheme="minorEastAsia" w:eastAsiaTheme="minorEastAsia" w:hAnsiTheme="minorEastAsia"/>
                <w:noProof/>
                <w:webHidden/>
              </w:rPr>
              <w:fldChar w:fldCharType="end"/>
            </w:r>
          </w:hyperlink>
        </w:p>
        <w:p w14:paraId="232B9E8C" w14:textId="77777777" w:rsidR="00447773" w:rsidRPr="00447773" w:rsidRDefault="0036115C" w:rsidP="00447773">
          <w:pPr>
            <w:pStyle w:val="TOC2"/>
            <w:rPr>
              <w:rFonts w:asciiTheme="minorEastAsia" w:eastAsiaTheme="minorEastAsia" w:hAnsiTheme="minorEastAsia" w:cstheme="minorBidi"/>
              <w:szCs w:val="22"/>
              <w:lang w:val="en-US"/>
            </w:rPr>
          </w:pPr>
          <w:hyperlink w:anchor="_Toc9882137" w:history="1">
            <w:r w:rsidR="00447773" w:rsidRPr="00447773">
              <w:rPr>
                <w:rStyle w:val="af2"/>
                <w:rFonts w:asciiTheme="minorEastAsia" w:eastAsiaTheme="minorEastAsia" w:hAnsiTheme="minorEastAsia"/>
              </w:rPr>
              <w:t>1.3 锂离子电池模型参数辨识方法</w:t>
            </w:r>
            <w:r w:rsidR="00447773" w:rsidRPr="00447773">
              <w:rPr>
                <w:rFonts w:asciiTheme="minorEastAsia" w:eastAsiaTheme="minorEastAsia" w:hAnsiTheme="minorEastAsia"/>
                <w:webHidden/>
              </w:rPr>
              <w:tab/>
            </w:r>
            <w:r w:rsidR="00447773" w:rsidRPr="00447773">
              <w:rPr>
                <w:rFonts w:asciiTheme="minorEastAsia" w:eastAsiaTheme="minorEastAsia" w:hAnsiTheme="minorEastAsia"/>
                <w:webHidden/>
              </w:rPr>
              <w:fldChar w:fldCharType="begin"/>
            </w:r>
            <w:r w:rsidR="00447773" w:rsidRPr="00447773">
              <w:rPr>
                <w:rFonts w:asciiTheme="minorEastAsia" w:eastAsiaTheme="minorEastAsia" w:hAnsiTheme="minorEastAsia"/>
                <w:webHidden/>
              </w:rPr>
              <w:instrText xml:space="preserve"> PAGEREF _Toc9882137 \h </w:instrText>
            </w:r>
            <w:r w:rsidR="00447773" w:rsidRPr="00447773">
              <w:rPr>
                <w:rFonts w:asciiTheme="minorEastAsia" w:eastAsiaTheme="minorEastAsia" w:hAnsiTheme="minorEastAsia"/>
                <w:webHidden/>
              </w:rPr>
            </w:r>
            <w:r w:rsidR="00447773" w:rsidRPr="00447773">
              <w:rPr>
                <w:rFonts w:asciiTheme="minorEastAsia" w:eastAsiaTheme="minorEastAsia" w:hAnsiTheme="minorEastAsia"/>
                <w:webHidden/>
              </w:rPr>
              <w:fldChar w:fldCharType="separate"/>
            </w:r>
            <w:r w:rsidR="00447773" w:rsidRPr="00447773">
              <w:rPr>
                <w:rFonts w:asciiTheme="minorEastAsia" w:eastAsiaTheme="minorEastAsia" w:hAnsiTheme="minorEastAsia"/>
                <w:webHidden/>
              </w:rPr>
              <w:t>4</w:t>
            </w:r>
            <w:r w:rsidR="00447773" w:rsidRPr="00447773">
              <w:rPr>
                <w:rFonts w:asciiTheme="minorEastAsia" w:eastAsiaTheme="minorEastAsia" w:hAnsiTheme="minorEastAsia"/>
                <w:webHidden/>
              </w:rPr>
              <w:fldChar w:fldCharType="end"/>
            </w:r>
          </w:hyperlink>
        </w:p>
        <w:p w14:paraId="5B6E3082" w14:textId="77777777" w:rsidR="00447773" w:rsidRPr="00447773" w:rsidRDefault="0036115C" w:rsidP="00447773">
          <w:pPr>
            <w:pStyle w:val="TOC2"/>
            <w:rPr>
              <w:rFonts w:asciiTheme="minorEastAsia" w:eastAsiaTheme="minorEastAsia" w:hAnsiTheme="minorEastAsia" w:cstheme="minorBidi"/>
              <w:szCs w:val="22"/>
              <w:lang w:val="en-US"/>
            </w:rPr>
          </w:pPr>
          <w:hyperlink w:anchor="_Toc9882138" w:history="1">
            <w:r w:rsidR="00447773" w:rsidRPr="00447773">
              <w:rPr>
                <w:rStyle w:val="af2"/>
                <w:rFonts w:asciiTheme="minorEastAsia" w:eastAsiaTheme="minorEastAsia" w:hAnsiTheme="minorEastAsia"/>
              </w:rPr>
              <w:t>1.4 锂离子电池热模型研究现状</w:t>
            </w:r>
            <w:r w:rsidR="00447773" w:rsidRPr="00447773">
              <w:rPr>
                <w:rFonts w:asciiTheme="minorEastAsia" w:eastAsiaTheme="minorEastAsia" w:hAnsiTheme="minorEastAsia"/>
                <w:webHidden/>
              </w:rPr>
              <w:tab/>
            </w:r>
            <w:r w:rsidR="00447773" w:rsidRPr="00447773">
              <w:rPr>
                <w:rFonts w:asciiTheme="minorEastAsia" w:eastAsiaTheme="minorEastAsia" w:hAnsiTheme="minorEastAsia"/>
                <w:webHidden/>
              </w:rPr>
              <w:fldChar w:fldCharType="begin"/>
            </w:r>
            <w:r w:rsidR="00447773" w:rsidRPr="00447773">
              <w:rPr>
                <w:rFonts w:asciiTheme="minorEastAsia" w:eastAsiaTheme="minorEastAsia" w:hAnsiTheme="minorEastAsia"/>
                <w:webHidden/>
              </w:rPr>
              <w:instrText xml:space="preserve"> PAGEREF _Toc9882138 \h </w:instrText>
            </w:r>
            <w:r w:rsidR="00447773" w:rsidRPr="00447773">
              <w:rPr>
                <w:rFonts w:asciiTheme="minorEastAsia" w:eastAsiaTheme="minorEastAsia" w:hAnsiTheme="minorEastAsia"/>
                <w:webHidden/>
              </w:rPr>
            </w:r>
            <w:r w:rsidR="00447773" w:rsidRPr="00447773">
              <w:rPr>
                <w:rFonts w:asciiTheme="minorEastAsia" w:eastAsiaTheme="minorEastAsia" w:hAnsiTheme="minorEastAsia"/>
                <w:webHidden/>
              </w:rPr>
              <w:fldChar w:fldCharType="separate"/>
            </w:r>
            <w:r w:rsidR="00447773" w:rsidRPr="00447773">
              <w:rPr>
                <w:rFonts w:asciiTheme="minorEastAsia" w:eastAsiaTheme="minorEastAsia" w:hAnsiTheme="minorEastAsia"/>
                <w:webHidden/>
              </w:rPr>
              <w:t>4</w:t>
            </w:r>
            <w:r w:rsidR="00447773" w:rsidRPr="00447773">
              <w:rPr>
                <w:rFonts w:asciiTheme="minorEastAsia" w:eastAsiaTheme="minorEastAsia" w:hAnsiTheme="minorEastAsia"/>
                <w:webHidden/>
              </w:rPr>
              <w:fldChar w:fldCharType="end"/>
            </w:r>
          </w:hyperlink>
        </w:p>
        <w:p w14:paraId="2D47C84A" w14:textId="77777777" w:rsidR="00447773" w:rsidRPr="00447773" w:rsidRDefault="0036115C" w:rsidP="00447773">
          <w:pPr>
            <w:pStyle w:val="TOC2"/>
            <w:rPr>
              <w:rFonts w:asciiTheme="minorEastAsia" w:eastAsiaTheme="minorEastAsia" w:hAnsiTheme="minorEastAsia" w:cstheme="minorBidi"/>
              <w:szCs w:val="22"/>
              <w:lang w:val="en-US"/>
            </w:rPr>
          </w:pPr>
          <w:hyperlink w:anchor="_Toc9882139" w:history="1">
            <w:r w:rsidR="00447773" w:rsidRPr="00447773">
              <w:rPr>
                <w:rStyle w:val="af2"/>
                <w:rFonts w:asciiTheme="minorEastAsia" w:eastAsiaTheme="minorEastAsia" w:hAnsiTheme="minorEastAsia"/>
              </w:rPr>
              <w:t>1.5 锂离子电池老化模型研究现状</w:t>
            </w:r>
            <w:r w:rsidR="00447773" w:rsidRPr="00447773">
              <w:rPr>
                <w:rFonts w:asciiTheme="minorEastAsia" w:eastAsiaTheme="minorEastAsia" w:hAnsiTheme="minorEastAsia"/>
                <w:webHidden/>
              </w:rPr>
              <w:tab/>
            </w:r>
            <w:r w:rsidR="00447773" w:rsidRPr="00447773">
              <w:rPr>
                <w:rFonts w:asciiTheme="minorEastAsia" w:eastAsiaTheme="minorEastAsia" w:hAnsiTheme="minorEastAsia"/>
                <w:webHidden/>
              </w:rPr>
              <w:fldChar w:fldCharType="begin"/>
            </w:r>
            <w:r w:rsidR="00447773" w:rsidRPr="00447773">
              <w:rPr>
                <w:rFonts w:asciiTheme="minorEastAsia" w:eastAsiaTheme="minorEastAsia" w:hAnsiTheme="minorEastAsia"/>
                <w:webHidden/>
              </w:rPr>
              <w:instrText xml:space="preserve"> PAGEREF _Toc9882139 \h </w:instrText>
            </w:r>
            <w:r w:rsidR="00447773" w:rsidRPr="00447773">
              <w:rPr>
                <w:rFonts w:asciiTheme="minorEastAsia" w:eastAsiaTheme="minorEastAsia" w:hAnsiTheme="minorEastAsia"/>
                <w:webHidden/>
              </w:rPr>
            </w:r>
            <w:r w:rsidR="00447773" w:rsidRPr="00447773">
              <w:rPr>
                <w:rFonts w:asciiTheme="minorEastAsia" w:eastAsiaTheme="minorEastAsia" w:hAnsiTheme="minorEastAsia"/>
                <w:webHidden/>
              </w:rPr>
              <w:fldChar w:fldCharType="separate"/>
            </w:r>
            <w:r w:rsidR="00447773" w:rsidRPr="00447773">
              <w:rPr>
                <w:rFonts w:asciiTheme="minorEastAsia" w:eastAsiaTheme="minorEastAsia" w:hAnsiTheme="minorEastAsia"/>
                <w:webHidden/>
              </w:rPr>
              <w:t>5</w:t>
            </w:r>
            <w:r w:rsidR="00447773" w:rsidRPr="00447773">
              <w:rPr>
                <w:rFonts w:asciiTheme="minorEastAsia" w:eastAsiaTheme="minorEastAsia" w:hAnsiTheme="minorEastAsia"/>
                <w:webHidden/>
              </w:rPr>
              <w:fldChar w:fldCharType="end"/>
            </w:r>
          </w:hyperlink>
        </w:p>
        <w:p w14:paraId="35DB894A" w14:textId="77777777" w:rsidR="00447773" w:rsidRPr="00447773" w:rsidRDefault="0036115C" w:rsidP="00447773">
          <w:pPr>
            <w:pStyle w:val="TOC3"/>
            <w:rPr>
              <w:rFonts w:asciiTheme="minorEastAsia" w:eastAsiaTheme="minorEastAsia" w:hAnsiTheme="minorEastAsia" w:cstheme="minorBidi"/>
              <w:noProof/>
              <w:szCs w:val="22"/>
            </w:rPr>
          </w:pPr>
          <w:hyperlink w:anchor="_Toc9882140" w:history="1">
            <w:r w:rsidR="00447773" w:rsidRPr="00447773">
              <w:rPr>
                <w:rStyle w:val="af2"/>
                <w:rFonts w:asciiTheme="minorEastAsia" w:eastAsiaTheme="minorEastAsia" w:hAnsiTheme="minorEastAsia"/>
                <w:noProof/>
              </w:rPr>
              <w:t>1.5.1 机理模型</w:t>
            </w:r>
            <w:r w:rsidR="00447773" w:rsidRPr="00447773">
              <w:rPr>
                <w:rFonts w:asciiTheme="minorEastAsia" w:eastAsiaTheme="minorEastAsia" w:hAnsiTheme="minorEastAsia"/>
                <w:noProof/>
                <w:webHidden/>
              </w:rPr>
              <w:tab/>
            </w:r>
            <w:r w:rsidR="00447773" w:rsidRPr="00447773">
              <w:rPr>
                <w:rFonts w:asciiTheme="minorEastAsia" w:eastAsiaTheme="minorEastAsia" w:hAnsiTheme="minorEastAsia"/>
                <w:noProof/>
                <w:webHidden/>
              </w:rPr>
              <w:fldChar w:fldCharType="begin"/>
            </w:r>
            <w:r w:rsidR="00447773" w:rsidRPr="00447773">
              <w:rPr>
                <w:rFonts w:asciiTheme="minorEastAsia" w:eastAsiaTheme="minorEastAsia" w:hAnsiTheme="minorEastAsia"/>
                <w:noProof/>
                <w:webHidden/>
              </w:rPr>
              <w:instrText xml:space="preserve"> PAGEREF _Toc9882140 \h </w:instrText>
            </w:r>
            <w:r w:rsidR="00447773" w:rsidRPr="00447773">
              <w:rPr>
                <w:rFonts w:asciiTheme="minorEastAsia" w:eastAsiaTheme="minorEastAsia" w:hAnsiTheme="minorEastAsia"/>
                <w:noProof/>
                <w:webHidden/>
              </w:rPr>
            </w:r>
            <w:r w:rsidR="00447773" w:rsidRPr="00447773">
              <w:rPr>
                <w:rFonts w:asciiTheme="minorEastAsia" w:eastAsiaTheme="minorEastAsia" w:hAnsiTheme="minorEastAsia"/>
                <w:noProof/>
                <w:webHidden/>
              </w:rPr>
              <w:fldChar w:fldCharType="separate"/>
            </w:r>
            <w:r w:rsidR="00447773" w:rsidRPr="00447773">
              <w:rPr>
                <w:rFonts w:asciiTheme="minorEastAsia" w:eastAsiaTheme="minorEastAsia" w:hAnsiTheme="minorEastAsia"/>
                <w:noProof/>
                <w:webHidden/>
              </w:rPr>
              <w:t>5</w:t>
            </w:r>
            <w:r w:rsidR="00447773" w:rsidRPr="00447773">
              <w:rPr>
                <w:rFonts w:asciiTheme="minorEastAsia" w:eastAsiaTheme="minorEastAsia" w:hAnsiTheme="minorEastAsia"/>
                <w:noProof/>
                <w:webHidden/>
              </w:rPr>
              <w:fldChar w:fldCharType="end"/>
            </w:r>
          </w:hyperlink>
        </w:p>
        <w:p w14:paraId="422E9D85" w14:textId="77777777" w:rsidR="00447773" w:rsidRPr="00447773" w:rsidRDefault="0036115C" w:rsidP="00447773">
          <w:pPr>
            <w:pStyle w:val="TOC3"/>
            <w:rPr>
              <w:rFonts w:asciiTheme="minorEastAsia" w:eastAsiaTheme="minorEastAsia" w:hAnsiTheme="minorEastAsia" w:cstheme="minorBidi"/>
              <w:noProof/>
              <w:szCs w:val="22"/>
            </w:rPr>
          </w:pPr>
          <w:hyperlink w:anchor="_Toc9882141" w:history="1">
            <w:r w:rsidR="00447773" w:rsidRPr="00447773">
              <w:rPr>
                <w:rStyle w:val="af2"/>
                <w:rFonts w:asciiTheme="minorEastAsia" w:eastAsiaTheme="minorEastAsia" w:hAnsiTheme="minorEastAsia"/>
                <w:noProof/>
              </w:rPr>
              <w:t>1.5.2 半经验模型</w:t>
            </w:r>
            <w:r w:rsidR="00447773" w:rsidRPr="00447773">
              <w:rPr>
                <w:rFonts w:asciiTheme="minorEastAsia" w:eastAsiaTheme="minorEastAsia" w:hAnsiTheme="minorEastAsia"/>
                <w:noProof/>
                <w:webHidden/>
              </w:rPr>
              <w:tab/>
            </w:r>
            <w:r w:rsidR="00447773" w:rsidRPr="00447773">
              <w:rPr>
                <w:rFonts w:asciiTheme="minorEastAsia" w:eastAsiaTheme="minorEastAsia" w:hAnsiTheme="minorEastAsia"/>
                <w:noProof/>
                <w:webHidden/>
              </w:rPr>
              <w:fldChar w:fldCharType="begin"/>
            </w:r>
            <w:r w:rsidR="00447773" w:rsidRPr="00447773">
              <w:rPr>
                <w:rFonts w:asciiTheme="minorEastAsia" w:eastAsiaTheme="minorEastAsia" w:hAnsiTheme="minorEastAsia"/>
                <w:noProof/>
                <w:webHidden/>
              </w:rPr>
              <w:instrText xml:space="preserve"> PAGEREF _Toc9882141 \h </w:instrText>
            </w:r>
            <w:r w:rsidR="00447773" w:rsidRPr="00447773">
              <w:rPr>
                <w:rFonts w:asciiTheme="minorEastAsia" w:eastAsiaTheme="minorEastAsia" w:hAnsiTheme="minorEastAsia"/>
                <w:noProof/>
                <w:webHidden/>
              </w:rPr>
            </w:r>
            <w:r w:rsidR="00447773" w:rsidRPr="00447773">
              <w:rPr>
                <w:rFonts w:asciiTheme="minorEastAsia" w:eastAsiaTheme="minorEastAsia" w:hAnsiTheme="minorEastAsia"/>
                <w:noProof/>
                <w:webHidden/>
              </w:rPr>
              <w:fldChar w:fldCharType="separate"/>
            </w:r>
            <w:r w:rsidR="00447773" w:rsidRPr="00447773">
              <w:rPr>
                <w:rFonts w:asciiTheme="minorEastAsia" w:eastAsiaTheme="minorEastAsia" w:hAnsiTheme="minorEastAsia"/>
                <w:noProof/>
                <w:webHidden/>
              </w:rPr>
              <w:t>5</w:t>
            </w:r>
            <w:r w:rsidR="00447773" w:rsidRPr="00447773">
              <w:rPr>
                <w:rFonts w:asciiTheme="minorEastAsia" w:eastAsiaTheme="minorEastAsia" w:hAnsiTheme="minorEastAsia"/>
                <w:noProof/>
                <w:webHidden/>
              </w:rPr>
              <w:fldChar w:fldCharType="end"/>
            </w:r>
          </w:hyperlink>
        </w:p>
        <w:p w14:paraId="115DD5A8" w14:textId="77777777" w:rsidR="00447773" w:rsidRPr="00447773" w:rsidRDefault="0036115C" w:rsidP="00447773">
          <w:pPr>
            <w:pStyle w:val="TOC3"/>
            <w:rPr>
              <w:rFonts w:asciiTheme="minorEastAsia" w:eastAsiaTheme="minorEastAsia" w:hAnsiTheme="minorEastAsia" w:cstheme="minorBidi"/>
              <w:noProof/>
              <w:szCs w:val="22"/>
            </w:rPr>
          </w:pPr>
          <w:hyperlink w:anchor="_Toc9882142" w:history="1">
            <w:r w:rsidR="00447773" w:rsidRPr="00447773">
              <w:rPr>
                <w:rStyle w:val="af2"/>
                <w:rFonts w:asciiTheme="minorEastAsia" w:eastAsiaTheme="minorEastAsia" w:hAnsiTheme="minorEastAsia"/>
                <w:noProof/>
              </w:rPr>
              <w:t>1.5.3 经验模型</w:t>
            </w:r>
            <w:r w:rsidR="00447773" w:rsidRPr="00447773">
              <w:rPr>
                <w:rFonts w:asciiTheme="minorEastAsia" w:eastAsiaTheme="minorEastAsia" w:hAnsiTheme="minorEastAsia"/>
                <w:noProof/>
                <w:webHidden/>
              </w:rPr>
              <w:tab/>
            </w:r>
            <w:r w:rsidR="00447773" w:rsidRPr="00447773">
              <w:rPr>
                <w:rFonts w:asciiTheme="minorEastAsia" w:eastAsiaTheme="minorEastAsia" w:hAnsiTheme="minorEastAsia"/>
                <w:noProof/>
                <w:webHidden/>
              </w:rPr>
              <w:fldChar w:fldCharType="begin"/>
            </w:r>
            <w:r w:rsidR="00447773" w:rsidRPr="00447773">
              <w:rPr>
                <w:rFonts w:asciiTheme="minorEastAsia" w:eastAsiaTheme="minorEastAsia" w:hAnsiTheme="minorEastAsia"/>
                <w:noProof/>
                <w:webHidden/>
              </w:rPr>
              <w:instrText xml:space="preserve"> PAGEREF _Toc9882142 \h </w:instrText>
            </w:r>
            <w:r w:rsidR="00447773" w:rsidRPr="00447773">
              <w:rPr>
                <w:rFonts w:asciiTheme="minorEastAsia" w:eastAsiaTheme="minorEastAsia" w:hAnsiTheme="minorEastAsia"/>
                <w:noProof/>
                <w:webHidden/>
              </w:rPr>
            </w:r>
            <w:r w:rsidR="00447773" w:rsidRPr="00447773">
              <w:rPr>
                <w:rFonts w:asciiTheme="minorEastAsia" w:eastAsiaTheme="minorEastAsia" w:hAnsiTheme="minorEastAsia"/>
                <w:noProof/>
                <w:webHidden/>
              </w:rPr>
              <w:fldChar w:fldCharType="separate"/>
            </w:r>
            <w:r w:rsidR="00447773" w:rsidRPr="00447773">
              <w:rPr>
                <w:rFonts w:asciiTheme="minorEastAsia" w:eastAsiaTheme="minorEastAsia" w:hAnsiTheme="minorEastAsia"/>
                <w:noProof/>
                <w:webHidden/>
              </w:rPr>
              <w:t>6</w:t>
            </w:r>
            <w:r w:rsidR="00447773" w:rsidRPr="00447773">
              <w:rPr>
                <w:rFonts w:asciiTheme="minorEastAsia" w:eastAsiaTheme="minorEastAsia" w:hAnsiTheme="minorEastAsia"/>
                <w:noProof/>
                <w:webHidden/>
              </w:rPr>
              <w:fldChar w:fldCharType="end"/>
            </w:r>
          </w:hyperlink>
        </w:p>
        <w:p w14:paraId="57DA3571" w14:textId="77777777" w:rsidR="00447773" w:rsidRPr="00447773" w:rsidRDefault="0036115C" w:rsidP="00447773">
          <w:pPr>
            <w:pStyle w:val="TOC2"/>
            <w:rPr>
              <w:rFonts w:asciiTheme="minorEastAsia" w:eastAsiaTheme="minorEastAsia" w:hAnsiTheme="minorEastAsia" w:cstheme="minorBidi"/>
              <w:szCs w:val="22"/>
              <w:lang w:val="en-US"/>
            </w:rPr>
          </w:pPr>
          <w:hyperlink w:anchor="_Toc9882143" w:history="1">
            <w:r w:rsidR="00447773" w:rsidRPr="00447773">
              <w:rPr>
                <w:rStyle w:val="af2"/>
                <w:rFonts w:asciiTheme="minorEastAsia" w:eastAsiaTheme="minorEastAsia" w:hAnsiTheme="minorEastAsia"/>
              </w:rPr>
              <w:t>1.6 本文主要研究内容</w:t>
            </w:r>
            <w:r w:rsidR="00447773" w:rsidRPr="00447773">
              <w:rPr>
                <w:rFonts w:asciiTheme="minorEastAsia" w:eastAsiaTheme="minorEastAsia" w:hAnsiTheme="minorEastAsia"/>
                <w:webHidden/>
              </w:rPr>
              <w:tab/>
            </w:r>
            <w:r w:rsidR="00447773" w:rsidRPr="00447773">
              <w:rPr>
                <w:rFonts w:asciiTheme="minorEastAsia" w:eastAsiaTheme="minorEastAsia" w:hAnsiTheme="minorEastAsia"/>
                <w:webHidden/>
              </w:rPr>
              <w:fldChar w:fldCharType="begin"/>
            </w:r>
            <w:r w:rsidR="00447773" w:rsidRPr="00447773">
              <w:rPr>
                <w:rFonts w:asciiTheme="minorEastAsia" w:eastAsiaTheme="minorEastAsia" w:hAnsiTheme="minorEastAsia"/>
                <w:webHidden/>
              </w:rPr>
              <w:instrText xml:space="preserve"> PAGEREF _Toc9882143 \h </w:instrText>
            </w:r>
            <w:r w:rsidR="00447773" w:rsidRPr="00447773">
              <w:rPr>
                <w:rFonts w:asciiTheme="minorEastAsia" w:eastAsiaTheme="minorEastAsia" w:hAnsiTheme="minorEastAsia"/>
                <w:webHidden/>
              </w:rPr>
            </w:r>
            <w:r w:rsidR="00447773" w:rsidRPr="00447773">
              <w:rPr>
                <w:rFonts w:asciiTheme="minorEastAsia" w:eastAsiaTheme="minorEastAsia" w:hAnsiTheme="minorEastAsia"/>
                <w:webHidden/>
              </w:rPr>
              <w:fldChar w:fldCharType="separate"/>
            </w:r>
            <w:r w:rsidR="00447773" w:rsidRPr="00447773">
              <w:rPr>
                <w:rFonts w:asciiTheme="minorEastAsia" w:eastAsiaTheme="minorEastAsia" w:hAnsiTheme="minorEastAsia"/>
                <w:webHidden/>
              </w:rPr>
              <w:t>6</w:t>
            </w:r>
            <w:r w:rsidR="00447773" w:rsidRPr="00447773">
              <w:rPr>
                <w:rFonts w:asciiTheme="minorEastAsia" w:eastAsiaTheme="minorEastAsia" w:hAnsiTheme="minorEastAsia"/>
                <w:webHidden/>
              </w:rPr>
              <w:fldChar w:fldCharType="end"/>
            </w:r>
          </w:hyperlink>
        </w:p>
        <w:p w14:paraId="69411EB8" w14:textId="77777777" w:rsidR="00447773" w:rsidRPr="00447773" w:rsidRDefault="0036115C" w:rsidP="00447773">
          <w:pPr>
            <w:pStyle w:val="TOC1"/>
            <w:spacing w:line="240" w:lineRule="auto"/>
            <w:rPr>
              <w:rFonts w:asciiTheme="minorEastAsia" w:eastAsiaTheme="minorEastAsia" w:hAnsiTheme="minorEastAsia" w:cstheme="minorBidi"/>
              <w:bCs w:val="0"/>
              <w:szCs w:val="22"/>
            </w:rPr>
          </w:pPr>
          <w:hyperlink w:anchor="_Toc9882144" w:history="1">
            <w:r w:rsidR="00447773" w:rsidRPr="00447773">
              <w:rPr>
                <w:rStyle w:val="af2"/>
                <w:rFonts w:asciiTheme="minorEastAsia" w:eastAsiaTheme="minorEastAsia" w:hAnsiTheme="minorEastAsia"/>
              </w:rPr>
              <w:t>2 等效电路模型及参数辨识</w:t>
            </w:r>
            <w:r w:rsidR="00447773" w:rsidRPr="00447773">
              <w:rPr>
                <w:rFonts w:asciiTheme="minorEastAsia" w:eastAsiaTheme="minorEastAsia" w:hAnsiTheme="minorEastAsia"/>
                <w:webHidden/>
              </w:rPr>
              <w:tab/>
            </w:r>
            <w:r w:rsidR="00447773" w:rsidRPr="00447773">
              <w:rPr>
                <w:rFonts w:asciiTheme="minorEastAsia" w:eastAsiaTheme="minorEastAsia" w:hAnsiTheme="minorEastAsia"/>
                <w:webHidden/>
              </w:rPr>
              <w:fldChar w:fldCharType="begin"/>
            </w:r>
            <w:r w:rsidR="00447773" w:rsidRPr="00447773">
              <w:rPr>
                <w:rFonts w:asciiTheme="minorEastAsia" w:eastAsiaTheme="minorEastAsia" w:hAnsiTheme="minorEastAsia"/>
                <w:webHidden/>
              </w:rPr>
              <w:instrText xml:space="preserve"> PAGEREF _Toc9882144 \h </w:instrText>
            </w:r>
            <w:r w:rsidR="00447773" w:rsidRPr="00447773">
              <w:rPr>
                <w:rFonts w:asciiTheme="minorEastAsia" w:eastAsiaTheme="minorEastAsia" w:hAnsiTheme="minorEastAsia"/>
                <w:webHidden/>
              </w:rPr>
            </w:r>
            <w:r w:rsidR="00447773" w:rsidRPr="00447773">
              <w:rPr>
                <w:rFonts w:asciiTheme="minorEastAsia" w:eastAsiaTheme="minorEastAsia" w:hAnsiTheme="minorEastAsia"/>
                <w:webHidden/>
              </w:rPr>
              <w:fldChar w:fldCharType="separate"/>
            </w:r>
            <w:r w:rsidR="00447773" w:rsidRPr="00447773">
              <w:rPr>
                <w:rFonts w:asciiTheme="minorEastAsia" w:eastAsiaTheme="minorEastAsia" w:hAnsiTheme="minorEastAsia"/>
                <w:webHidden/>
              </w:rPr>
              <w:t>7</w:t>
            </w:r>
            <w:r w:rsidR="00447773" w:rsidRPr="00447773">
              <w:rPr>
                <w:rFonts w:asciiTheme="minorEastAsia" w:eastAsiaTheme="minorEastAsia" w:hAnsiTheme="minorEastAsia"/>
                <w:webHidden/>
              </w:rPr>
              <w:fldChar w:fldCharType="end"/>
            </w:r>
          </w:hyperlink>
        </w:p>
        <w:p w14:paraId="02445D8D" w14:textId="77777777" w:rsidR="00447773" w:rsidRPr="00447773" w:rsidRDefault="0036115C" w:rsidP="00447773">
          <w:pPr>
            <w:pStyle w:val="TOC2"/>
            <w:rPr>
              <w:rFonts w:asciiTheme="minorEastAsia" w:eastAsiaTheme="minorEastAsia" w:hAnsiTheme="minorEastAsia" w:cstheme="minorBidi"/>
              <w:szCs w:val="22"/>
              <w:lang w:val="en-US"/>
            </w:rPr>
          </w:pPr>
          <w:hyperlink w:anchor="_Toc9882145" w:history="1">
            <w:r w:rsidR="00447773" w:rsidRPr="00447773">
              <w:rPr>
                <w:rStyle w:val="af2"/>
                <w:rFonts w:asciiTheme="minorEastAsia" w:eastAsiaTheme="minorEastAsia" w:hAnsiTheme="minorEastAsia"/>
              </w:rPr>
              <w:t>2.1 二阶等效电路模型</w:t>
            </w:r>
            <w:r w:rsidR="00447773" w:rsidRPr="00447773">
              <w:rPr>
                <w:rFonts w:asciiTheme="minorEastAsia" w:eastAsiaTheme="minorEastAsia" w:hAnsiTheme="minorEastAsia"/>
                <w:webHidden/>
              </w:rPr>
              <w:tab/>
            </w:r>
            <w:r w:rsidR="00447773" w:rsidRPr="00447773">
              <w:rPr>
                <w:rFonts w:asciiTheme="minorEastAsia" w:eastAsiaTheme="minorEastAsia" w:hAnsiTheme="minorEastAsia"/>
                <w:webHidden/>
              </w:rPr>
              <w:fldChar w:fldCharType="begin"/>
            </w:r>
            <w:r w:rsidR="00447773" w:rsidRPr="00447773">
              <w:rPr>
                <w:rFonts w:asciiTheme="minorEastAsia" w:eastAsiaTheme="minorEastAsia" w:hAnsiTheme="minorEastAsia"/>
                <w:webHidden/>
              </w:rPr>
              <w:instrText xml:space="preserve"> PAGEREF _Toc9882145 \h </w:instrText>
            </w:r>
            <w:r w:rsidR="00447773" w:rsidRPr="00447773">
              <w:rPr>
                <w:rFonts w:asciiTheme="minorEastAsia" w:eastAsiaTheme="minorEastAsia" w:hAnsiTheme="minorEastAsia"/>
                <w:webHidden/>
              </w:rPr>
            </w:r>
            <w:r w:rsidR="00447773" w:rsidRPr="00447773">
              <w:rPr>
                <w:rFonts w:asciiTheme="minorEastAsia" w:eastAsiaTheme="minorEastAsia" w:hAnsiTheme="minorEastAsia"/>
                <w:webHidden/>
              </w:rPr>
              <w:fldChar w:fldCharType="separate"/>
            </w:r>
            <w:r w:rsidR="00447773" w:rsidRPr="00447773">
              <w:rPr>
                <w:rFonts w:asciiTheme="minorEastAsia" w:eastAsiaTheme="minorEastAsia" w:hAnsiTheme="minorEastAsia"/>
                <w:webHidden/>
              </w:rPr>
              <w:t>7</w:t>
            </w:r>
            <w:r w:rsidR="00447773" w:rsidRPr="00447773">
              <w:rPr>
                <w:rFonts w:asciiTheme="minorEastAsia" w:eastAsiaTheme="minorEastAsia" w:hAnsiTheme="minorEastAsia"/>
                <w:webHidden/>
              </w:rPr>
              <w:fldChar w:fldCharType="end"/>
            </w:r>
          </w:hyperlink>
        </w:p>
        <w:p w14:paraId="13C5A27F" w14:textId="77777777" w:rsidR="00447773" w:rsidRPr="00447773" w:rsidRDefault="0036115C" w:rsidP="00447773">
          <w:pPr>
            <w:pStyle w:val="TOC2"/>
            <w:rPr>
              <w:rFonts w:asciiTheme="minorEastAsia" w:eastAsiaTheme="minorEastAsia" w:hAnsiTheme="minorEastAsia" w:cstheme="minorBidi"/>
              <w:szCs w:val="22"/>
              <w:lang w:val="en-US"/>
            </w:rPr>
          </w:pPr>
          <w:hyperlink w:anchor="_Toc9882146" w:history="1">
            <w:r w:rsidR="00447773" w:rsidRPr="00447773">
              <w:rPr>
                <w:rStyle w:val="af2"/>
                <w:rFonts w:asciiTheme="minorEastAsia" w:eastAsiaTheme="minorEastAsia" w:hAnsiTheme="minorEastAsia"/>
              </w:rPr>
              <w:t>2.2 电池参数及实验平台</w:t>
            </w:r>
            <w:r w:rsidR="00447773" w:rsidRPr="00447773">
              <w:rPr>
                <w:rFonts w:asciiTheme="minorEastAsia" w:eastAsiaTheme="minorEastAsia" w:hAnsiTheme="minorEastAsia"/>
                <w:webHidden/>
              </w:rPr>
              <w:tab/>
            </w:r>
            <w:r w:rsidR="00447773" w:rsidRPr="00447773">
              <w:rPr>
                <w:rFonts w:asciiTheme="minorEastAsia" w:eastAsiaTheme="minorEastAsia" w:hAnsiTheme="minorEastAsia"/>
                <w:webHidden/>
              </w:rPr>
              <w:fldChar w:fldCharType="begin"/>
            </w:r>
            <w:r w:rsidR="00447773" w:rsidRPr="00447773">
              <w:rPr>
                <w:rFonts w:asciiTheme="minorEastAsia" w:eastAsiaTheme="minorEastAsia" w:hAnsiTheme="minorEastAsia"/>
                <w:webHidden/>
              </w:rPr>
              <w:instrText xml:space="preserve"> PAGEREF _Toc9882146 \h </w:instrText>
            </w:r>
            <w:r w:rsidR="00447773" w:rsidRPr="00447773">
              <w:rPr>
                <w:rFonts w:asciiTheme="minorEastAsia" w:eastAsiaTheme="minorEastAsia" w:hAnsiTheme="minorEastAsia"/>
                <w:webHidden/>
              </w:rPr>
            </w:r>
            <w:r w:rsidR="00447773" w:rsidRPr="00447773">
              <w:rPr>
                <w:rFonts w:asciiTheme="minorEastAsia" w:eastAsiaTheme="minorEastAsia" w:hAnsiTheme="minorEastAsia"/>
                <w:webHidden/>
              </w:rPr>
              <w:fldChar w:fldCharType="separate"/>
            </w:r>
            <w:r w:rsidR="00447773" w:rsidRPr="00447773">
              <w:rPr>
                <w:rFonts w:asciiTheme="minorEastAsia" w:eastAsiaTheme="minorEastAsia" w:hAnsiTheme="minorEastAsia"/>
                <w:webHidden/>
              </w:rPr>
              <w:t>7</w:t>
            </w:r>
            <w:r w:rsidR="00447773" w:rsidRPr="00447773">
              <w:rPr>
                <w:rFonts w:asciiTheme="minorEastAsia" w:eastAsiaTheme="minorEastAsia" w:hAnsiTheme="minorEastAsia"/>
                <w:webHidden/>
              </w:rPr>
              <w:fldChar w:fldCharType="end"/>
            </w:r>
          </w:hyperlink>
        </w:p>
        <w:p w14:paraId="1FF7A56D" w14:textId="77777777" w:rsidR="00447773" w:rsidRPr="00447773" w:rsidRDefault="0036115C" w:rsidP="00447773">
          <w:pPr>
            <w:pStyle w:val="TOC2"/>
            <w:rPr>
              <w:rFonts w:asciiTheme="minorEastAsia" w:eastAsiaTheme="minorEastAsia" w:hAnsiTheme="minorEastAsia" w:cstheme="minorBidi"/>
              <w:szCs w:val="22"/>
              <w:lang w:val="en-US"/>
            </w:rPr>
          </w:pPr>
          <w:hyperlink w:anchor="_Toc9882147" w:history="1">
            <w:r w:rsidR="00447773" w:rsidRPr="00447773">
              <w:rPr>
                <w:rStyle w:val="af2"/>
                <w:rFonts w:asciiTheme="minorEastAsia" w:eastAsiaTheme="minorEastAsia" w:hAnsiTheme="minorEastAsia"/>
              </w:rPr>
              <w:t>2.3 电池容量标定及参数辨识</w:t>
            </w:r>
            <w:r w:rsidR="00447773" w:rsidRPr="00447773">
              <w:rPr>
                <w:rFonts w:asciiTheme="minorEastAsia" w:eastAsiaTheme="minorEastAsia" w:hAnsiTheme="minorEastAsia"/>
                <w:webHidden/>
              </w:rPr>
              <w:tab/>
            </w:r>
            <w:r w:rsidR="00447773" w:rsidRPr="00447773">
              <w:rPr>
                <w:rFonts w:asciiTheme="minorEastAsia" w:eastAsiaTheme="minorEastAsia" w:hAnsiTheme="minorEastAsia"/>
                <w:webHidden/>
              </w:rPr>
              <w:fldChar w:fldCharType="begin"/>
            </w:r>
            <w:r w:rsidR="00447773" w:rsidRPr="00447773">
              <w:rPr>
                <w:rFonts w:asciiTheme="minorEastAsia" w:eastAsiaTheme="minorEastAsia" w:hAnsiTheme="minorEastAsia"/>
                <w:webHidden/>
              </w:rPr>
              <w:instrText xml:space="preserve"> PAGEREF _Toc9882147 \h </w:instrText>
            </w:r>
            <w:r w:rsidR="00447773" w:rsidRPr="00447773">
              <w:rPr>
                <w:rFonts w:asciiTheme="minorEastAsia" w:eastAsiaTheme="minorEastAsia" w:hAnsiTheme="minorEastAsia"/>
                <w:webHidden/>
              </w:rPr>
            </w:r>
            <w:r w:rsidR="00447773" w:rsidRPr="00447773">
              <w:rPr>
                <w:rFonts w:asciiTheme="minorEastAsia" w:eastAsiaTheme="minorEastAsia" w:hAnsiTheme="minorEastAsia"/>
                <w:webHidden/>
              </w:rPr>
              <w:fldChar w:fldCharType="separate"/>
            </w:r>
            <w:r w:rsidR="00447773" w:rsidRPr="00447773">
              <w:rPr>
                <w:rFonts w:asciiTheme="minorEastAsia" w:eastAsiaTheme="minorEastAsia" w:hAnsiTheme="minorEastAsia"/>
                <w:webHidden/>
              </w:rPr>
              <w:t>8</w:t>
            </w:r>
            <w:r w:rsidR="00447773" w:rsidRPr="00447773">
              <w:rPr>
                <w:rFonts w:asciiTheme="minorEastAsia" w:eastAsiaTheme="minorEastAsia" w:hAnsiTheme="minorEastAsia"/>
                <w:webHidden/>
              </w:rPr>
              <w:fldChar w:fldCharType="end"/>
            </w:r>
          </w:hyperlink>
        </w:p>
        <w:p w14:paraId="7A92156B" w14:textId="77777777" w:rsidR="00447773" w:rsidRPr="00447773" w:rsidRDefault="0036115C" w:rsidP="00447773">
          <w:pPr>
            <w:pStyle w:val="TOC3"/>
            <w:rPr>
              <w:rFonts w:asciiTheme="minorEastAsia" w:eastAsiaTheme="minorEastAsia" w:hAnsiTheme="minorEastAsia" w:cstheme="minorBidi"/>
              <w:noProof/>
              <w:szCs w:val="22"/>
            </w:rPr>
          </w:pPr>
          <w:hyperlink w:anchor="_Toc9882148" w:history="1">
            <w:r w:rsidR="00447773" w:rsidRPr="00447773">
              <w:rPr>
                <w:rStyle w:val="af2"/>
                <w:rFonts w:asciiTheme="minorEastAsia" w:eastAsiaTheme="minorEastAsia" w:hAnsiTheme="minorEastAsia"/>
                <w:noProof/>
              </w:rPr>
              <w:t>2.3.1 电池容量标定实验</w:t>
            </w:r>
            <w:r w:rsidR="00447773" w:rsidRPr="00447773">
              <w:rPr>
                <w:rFonts w:asciiTheme="minorEastAsia" w:eastAsiaTheme="minorEastAsia" w:hAnsiTheme="minorEastAsia"/>
                <w:noProof/>
                <w:webHidden/>
              </w:rPr>
              <w:tab/>
            </w:r>
            <w:r w:rsidR="00447773" w:rsidRPr="00447773">
              <w:rPr>
                <w:rFonts w:asciiTheme="minorEastAsia" w:eastAsiaTheme="minorEastAsia" w:hAnsiTheme="minorEastAsia"/>
                <w:noProof/>
                <w:webHidden/>
              </w:rPr>
              <w:fldChar w:fldCharType="begin"/>
            </w:r>
            <w:r w:rsidR="00447773" w:rsidRPr="00447773">
              <w:rPr>
                <w:rFonts w:asciiTheme="minorEastAsia" w:eastAsiaTheme="minorEastAsia" w:hAnsiTheme="minorEastAsia"/>
                <w:noProof/>
                <w:webHidden/>
              </w:rPr>
              <w:instrText xml:space="preserve"> PAGEREF _Toc9882148 \h </w:instrText>
            </w:r>
            <w:r w:rsidR="00447773" w:rsidRPr="00447773">
              <w:rPr>
                <w:rFonts w:asciiTheme="minorEastAsia" w:eastAsiaTheme="minorEastAsia" w:hAnsiTheme="minorEastAsia"/>
                <w:noProof/>
                <w:webHidden/>
              </w:rPr>
            </w:r>
            <w:r w:rsidR="00447773" w:rsidRPr="00447773">
              <w:rPr>
                <w:rFonts w:asciiTheme="minorEastAsia" w:eastAsiaTheme="minorEastAsia" w:hAnsiTheme="minorEastAsia"/>
                <w:noProof/>
                <w:webHidden/>
              </w:rPr>
              <w:fldChar w:fldCharType="separate"/>
            </w:r>
            <w:r w:rsidR="00447773" w:rsidRPr="00447773">
              <w:rPr>
                <w:rFonts w:asciiTheme="minorEastAsia" w:eastAsiaTheme="minorEastAsia" w:hAnsiTheme="minorEastAsia"/>
                <w:noProof/>
                <w:webHidden/>
              </w:rPr>
              <w:t>8</w:t>
            </w:r>
            <w:r w:rsidR="00447773" w:rsidRPr="00447773">
              <w:rPr>
                <w:rFonts w:asciiTheme="minorEastAsia" w:eastAsiaTheme="minorEastAsia" w:hAnsiTheme="minorEastAsia"/>
                <w:noProof/>
                <w:webHidden/>
              </w:rPr>
              <w:fldChar w:fldCharType="end"/>
            </w:r>
          </w:hyperlink>
        </w:p>
        <w:p w14:paraId="514CAD5F" w14:textId="77777777" w:rsidR="00447773" w:rsidRPr="00447773" w:rsidRDefault="0036115C" w:rsidP="00447773">
          <w:pPr>
            <w:pStyle w:val="TOC3"/>
            <w:rPr>
              <w:rFonts w:asciiTheme="minorEastAsia" w:eastAsiaTheme="minorEastAsia" w:hAnsiTheme="minorEastAsia" w:cstheme="minorBidi"/>
              <w:noProof/>
              <w:szCs w:val="22"/>
            </w:rPr>
          </w:pPr>
          <w:hyperlink w:anchor="_Toc9882149" w:history="1">
            <w:r w:rsidR="00447773" w:rsidRPr="00447773">
              <w:rPr>
                <w:rStyle w:val="af2"/>
                <w:rFonts w:asciiTheme="minorEastAsia" w:eastAsiaTheme="minorEastAsia" w:hAnsiTheme="minorEastAsia"/>
                <w:noProof/>
              </w:rPr>
              <w:t>2.3.2 电池容量参数辨识</w:t>
            </w:r>
            <w:r w:rsidR="00447773" w:rsidRPr="00447773">
              <w:rPr>
                <w:rFonts w:asciiTheme="minorEastAsia" w:eastAsiaTheme="minorEastAsia" w:hAnsiTheme="minorEastAsia"/>
                <w:noProof/>
                <w:webHidden/>
              </w:rPr>
              <w:tab/>
            </w:r>
            <w:r w:rsidR="00447773" w:rsidRPr="00447773">
              <w:rPr>
                <w:rFonts w:asciiTheme="minorEastAsia" w:eastAsiaTheme="minorEastAsia" w:hAnsiTheme="minorEastAsia"/>
                <w:noProof/>
                <w:webHidden/>
              </w:rPr>
              <w:fldChar w:fldCharType="begin"/>
            </w:r>
            <w:r w:rsidR="00447773" w:rsidRPr="00447773">
              <w:rPr>
                <w:rFonts w:asciiTheme="minorEastAsia" w:eastAsiaTheme="minorEastAsia" w:hAnsiTheme="minorEastAsia"/>
                <w:noProof/>
                <w:webHidden/>
              </w:rPr>
              <w:instrText xml:space="preserve"> PAGEREF _Toc9882149 \h </w:instrText>
            </w:r>
            <w:r w:rsidR="00447773" w:rsidRPr="00447773">
              <w:rPr>
                <w:rFonts w:asciiTheme="minorEastAsia" w:eastAsiaTheme="minorEastAsia" w:hAnsiTheme="minorEastAsia"/>
                <w:noProof/>
                <w:webHidden/>
              </w:rPr>
            </w:r>
            <w:r w:rsidR="00447773" w:rsidRPr="00447773">
              <w:rPr>
                <w:rFonts w:asciiTheme="minorEastAsia" w:eastAsiaTheme="minorEastAsia" w:hAnsiTheme="minorEastAsia"/>
                <w:noProof/>
                <w:webHidden/>
              </w:rPr>
              <w:fldChar w:fldCharType="separate"/>
            </w:r>
            <w:r w:rsidR="00447773" w:rsidRPr="00447773">
              <w:rPr>
                <w:rFonts w:asciiTheme="minorEastAsia" w:eastAsiaTheme="minorEastAsia" w:hAnsiTheme="minorEastAsia"/>
                <w:noProof/>
                <w:webHidden/>
              </w:rPr>
              <w:t>8</w:t>
            </w:r>
            <w:r w:rsidR="00447773" w:rsidRPr="00447773">
              <w:rPr>
                <w:rFonts w:asciiTheme="minorEastAsia" w:eastAsiaTheme="minorEastAsia" w:hAnsiTheme="minorEastAsia"/>
                <w:noProof/>
                <w:webHidden/>
              </w:rPr>
              <w:fldChar w:fldCharType="end"/>
            </w:r>
          </w:hyperlink>
        </w:p>
        <w:p w14:paraId="05A3E6F6" w14:textId="77777777" w:rsidR="00447773" w:rsidRPr="00447773" w:rsidRDefault="0036115C" w:rsidP="00447773">
          <w:pPr>
            <w:pStyle w:val="TOC2"/>
            <w:rPr>
              <w:rFonts w:asciiTheme="minorEastAsia" w:eastAsiaTheme="minorEastAsia" w:hAnsiTheme="minorEastAsia" w:cstheme="minorBidi"/>
              <w:szCs w:val="22"/>
              <w:lang w:val="en-US"/>
            </w:rPr>
          </w:pPr>
          <w:hyperlink w:anchor="_Toc9882150" w:history="1">
            <w:r w:rsidR="00447773" w:rsidRPr="00447773">
              <w:rPr>
                <w:rStyle w:val="af2"/>
                <w:rFonts w:asciiTheme="minorEastAsia" w:eastAsiaTheme="minorEastAsia" w:hAnsiTheme="minorEastAsia"/>
              </w:rPr>
              <w:t>2.4 OCV-SOC曲线标定及参数辨识</w:t>
            </w:r>
            <w:r w:rsidR="00447773" w:rsidRPr="00447773">
              <w:rPr>
                <w:rFonts w:asciiTheme="minorEastAsia" w:eastAsiaTheme="minorEastAsia" w:hAnsiTheme="minorEastAsia"/>
                <w:webHidden/>
              </w:rPr>
              <w:tab/>
            </w:r>
            <w:r w:rsidR="00447773" w:rsidRPr="00447773">
              <w:rPr>
                <w:rFonts w:asciiTheme="minorEastAsia" w:eastAsiaTheme="minorEastAsia" w:hAnsiTheme="minorEastAsia"/>
                <w:webHidden/>
              </w:rPr>
              <w:fldChar w:fldCharType="begin"/>
            </w:r>
            <w:r w:rsidR="00447773" w:rsidRPr="00447773">
              <w:rPr>
                <w:rFonts w:asciiTheme="minorEastAsia" w:eastAsiaTheme="minorEastAsia" w:hAnsiTheme="minorEastAsia"/>
                <w:webHidden/>
              </w:rPr>
              <w:instrText xml:space="preserve"> PAGEREF _Toc9882150 \h </w:instrText>
            </w:r>
            <w:r w:rsidR="00447773" w:rsidRPr="00447773">
              <w:rPr>
                <w:rFonts w:asciiTheme="minorEastAsia" w:eastAsiaTheme="minorEastAsia" w:hAnsiTheme="minorEastAsia"/>
                <w:webHidden/>
              </w:rPr>
            </w:r>
            <w:r w:rsidR="00447773" w:rsidRPr="00447773">
              <w:rPr>
                <w:rFonts w:asciiTheme="minorEastAsia" w:eastAsiaTheme="minorEastAsia" w:hAnsiTheme="minorEastAsia"/>
                <w:webHidden/>
              </w:rPr>
              <w:fldChar w:fldCharType="separate"/>
            </w:r>
            <w:r w:rsidR="00447773" w:rsidRPr="00447773">
              <w:rPr>
                <w:rFonts w:asciiTheme="minorEastAsia" w:eastAsiaTheme="minorEastAsia" w:hAnsiTheme="minorEastAsia"/>
                <w:webHidden/>
              </w:rPr>
              <w:t>9</w:t>
            </w:r>
            <w:r w:rsidR="00447773" w:rsidRPr="00447773">
              <w:rPr>
                <w:rFonts w:asciiTheme="minorEastAsia" w:eastAsiaTheme="minorEastAsia" w:hAnsiTheme="minorEastAsia"/>
                <w:webHidden/>
              </w:rPr>
              <w:fldChar w:fldCharType="end"/>
            </w:r>
          </w:hyperlink>
        </w:p>
        <w:p w14:paraId="7BE02FD9" w14:textId="77777777" w:rsidR="00447773" w:rsidRPr="00447773" w:rsidRDefault="0036115C" w:rsidP="00447773">
          <w:pPr>
            <w:pStyle w:val="TOC3"/>
            <w:rPr>
              <w:rFonts w:asciiTheme="minorEastAsia" w:eastAsiaTheme="minorEastAsia" w:hAnsiTheme="minorEastAsia" w:cstheme="minorBidi"/>
              <w:noProof/>
              <w:szCs w:val="22"/>
            </w:rPr>
          </w:pPr>
          <w:hyperlink w:anchor="_Toc9882151" w:history="1">
            <w:r w:rsidR="00447773" w:rsidRPr="00447773">
              <w:rPr>
                <w:rStyle w:val="af2"/>
                <w:rFonts w:asciiTheme="minorEastAsia" w:eastAsiaTheme="minorEastAsia" w:hAnsiTheme="minorEastAsia"/>
                <w:noProof/>
              </w:rPr>
              <w:t>2.4.1 OCV-SOC标定实验</w:t>
            </w:r>
            <w:r w:rsidR="00447773" w:rsidRPr="00447773">
              <w:rPr>
                <w:rFonts w:asciiTheme="minorEastAsia" w:eastAsiaTheme="minorEastAsia" w:hAnsiTheme="minorEastAsia"/>
                <w:noProof/>
                <w:webHidden/>
              </w:rPr>
              <w:tab/>
            </w:r>
            <w:r w:rsidR="00447773" w:rsidRPr="00447773">
              <w:rPr>
                <w:rFonts w:asciiTheme="minorEastAsia" w:eastAsiaTheme="minorEastAsia" w:hAnsiTheme="minorEastAsia"/>
                <w:noProof/>
                <w:webHidden/>
              </w:rPr>
              <w:fldChar w:fldCharType="begin"/>
            </w:r>
            <w:r w:rsidR="00447773" w:rsidRPr="00447773">
              <w:rPr>
                <w:rFonts w:asciiTheme="minorEastAsia" w:eastAsiaTheme="minorEastAsia" w:hAnsiTheme="minorEastAsia"/>
                <w:noProof/>
                <w:webHidden/>
              </w:rPr>
              <w:instrText xml:space="preserve"> PAGEREF _Toc9882151 \h </w:instrText>
            </w:r>
            <w:r w:rsidR="00447773" w:rsidRPr="00447773">
              <w:rPr>
                <w:rFonts w:asciiTheme="minorEastAsia" w:eastAsiaTheme="minorEastAsia" w:hAnsiTheme="minorEastAsia"/>
                <w:noProof/>
                <w:webHidden/>
              </w:rPr>
            </w:r>
            <w:r w:rsidR="00447773" w:rsidRPr="00447773">
              <w:rPr>
                <w:rFonts w:asciiTheme="minorEastAsia" w:eastAsiaTheme="minorEastAsia" w:hAnsiTheme="minorEastAsia"/>
                <w:noProof/>
                <w:webHidden/>
              </w:rPr>
              <w:fldChar w:fldCharType="separate"/>
            </w:r>
            <w:r w:rsidR="00447773" w:rsidRPr="00447773">
              <w:rPr>
                <w:rFonts w:asciiTheme="minorEastAsia" w:eastAsiaTheme="minorEastAsia" w:hAnsiTheme="minorEastAsia"/>
                <w:noProof/>
                <w:webHidden/>
              </w:rPr>
              <w:t>9</w:t>
            </w:r>
            <w:r w:rsidR="00447773" w:rsidRPr="00447773">
              <w:rPr>
                <w:rFonts w:asciiTheme="minorEastAsia" w:eastAsiaTheme="minorEastAsia" w:hAnsiTheme="minorEastAsia"/>
                <w:noProof/>
                <w:webHidden/>
              </w:rPr>
              <w:fldChar w:fldCharType="end"/>
            </w:r>
          </w:hyperlink>
        </w:p>
        <w:p w14:paraId="629898C8" w14:textId="77777777" w:rsidR="00447773" w:rsidRPr="00447773" w:rsidRDefault="0036115C" w:rsidP="00447773">
          <w:pPr>
            <w:pStyle w:val="TOC3"/>
            <w:rPr>
              <w:rFonts w:asciiTheme="minorEastAsia" w:eastAsiaTheme="minorEastAsia" w:hAnsiTheme="minorEastAsia" w:cstheme="minorBidi"/>
              <w:noProof/>
              <w:szCs w:val="22"/>
            </w:rPr>
          </w:pPr>
          <w:hyperlink w:anchor="_Toc9882152" w:history="1">
            <w:r w:rsidR="00447773" w:rsidRPr="00447773">
              <w:rPr>
                <w:rStyle w:val="af2"/>
                <w:rFonts w:asciiTheme="minorEastAsia" w:eastAsiaTheme="minorEastAsia" w:hAnsiTheme="minorEastAsia"/>
                <w:noProof/>
              </w:rPr>
              <w:t>2.4.2 OCV-SOC曲线参数辨识</w:t>
            </w:r>
            <w:r w:rsidR="00447773" w:rsidRPr="00447773">
              <w:rPr>
                <w:rFonts w:asciiTheme="minorEastAsia" w:eastAsiaTheme="minorEastAsia" w:hAnsiTheme="minorEastAsia"/>
                <w:noProof/>
                <w:webHidden/>
              </w:rPr>
              <w:tab/>
            </w:r>
            <w:r w:rsidR="00447773" w:rsidRPr="00447773">
              <w:rPr>
                <w:rFonts w:asciiTheme="minorEastAsia" w:eastAsiaTheme="minorEastAsia" w:hAnsiTheme="minorEastAsia"/>
                <w:noProof/>
                <w:webHidden/>
              </w:rPr>
              <w:fldChar w:fldCharType="begin"/>
            </w:r>
            <w:r w:rsidR="00447773" w:rsidRPr="00447773">
              <w:rPr>
                <w:rFonts w:asciiTheme="minorEastAsia" w:eastAsiaTheme="minorEastAsia" w:hAnsiTheme="minorEastAsia"/>
                <w:noProof/>
                <w:webHidden/>
              </w:rPr>
              <w:instrText xml:space="preserve"> PAGEREF _Toc9882152 \h </w:instrText>
            </w:r>
            <w:r w:rsidR="00447773" w:rsidRPr="00447773">
              <w:rPr>
                <w:rFonts w:asciiTheme="minorEastAsia" w:eastAsiaTheme="minorEastAsia" w:hAnsiTheme="minorEastAsia"/>
                <w:noProof/>
                <w:webHidden/>
              </w:rPr>
            </w:r>
            <w:r w:rsidR="00447773" w:rsidRPr="00447773">
              <w:rPr>
                <w:rFonts w:asciiTheme="minorEastAsia" w:eastAsiaTheme="minorEastAsia" w:hAnsiTheme="minorEastAsia"/>
                <w:noProof/>
                <w:webHidden/>
              </w:rPr>
              <w:fldChar w:fldCharType="separate"/>
            </w:r>
            <w:r w:rsidR="00447773" w:rsidRPr="00447773">
              <w:rPr>
                <w:rFonts w:asciiTheme="minorEastAsia" w:eastAsiaTheme="minorEastAsia" w:hAnsiTheme="minorEastAsia"/>
                <w:noProof/>
                <w:webHidden/>
              </w:rPr>
              <w:t>10</w:t>
            </w:r>
            <w:r w:rsidR="00447773" w:rsidRPr="00447773">
              <w:rPr>
                <w:rFonts w:asciiTheme="minorEastAsia" w:eastAsiaTheme="minorEastAsia" w:hAnsiTheme="minorEastAsia"/>
                <w:noProof/>
                <w:webHidden/>
              </w:rPr>
              <w:fldChar w:fldCharType="end"/>
            </w:r>
          </w:hyperlink>
        </w:p>
        <w:p w14:paraId="132A21BA" w14:textId="77777777" w:rsidR="00447773" w:rsidRPr="00447773" w:rsidRDefault="0036115C" w:rsidP="00447773">
          <w:pPr>
            <w:pStyle w:val="TOC2"/>
            <w:rPr>
              <w:rFonts w:asciiTheme="minorEastAsia" w:eastAsiaTheme="minorEastAsia" w:hAnsiTheme="minorEastAsia" w:cstheme="minorBidi"/>
              <w:szCs w:val="22"/>
              <w:lang w:val="en-US"/>
            </w:rPr>
          </w:pPr>
          <w:hyperlink w:anchor="_Toc9882153" w:history="1">
            <w:r w:rsidR="00447773" w:rsidRPr="00447773">
              <w:rPr>
                <w:rStyle w:val="af2"/>
                <w:rFonts w:asciiTheme="minorEastAsia" w:eastAsiaTheme="minorEastAsia" w:hAnsiTheme="minorEastAsia"/>
              </w:rPr>
              <w:t>2.5 欧姆内阻标定实验及参数辨识</w:t>
            </w:r>
            <w:r w:rsidR="00447773" w:rsidRPr="00447773">
              <w:rPr>
                <w:rFonts w:asciiTheme="minorEastAsia" w:eastAsiaTheme="minorEastAsia" w:hAnsiTheme="minorEastAsia"/>
                <w:webHidden/>
              </w:rPr>
              <w:tab/>
            </w:r>
            <w:r w:rsidR="00447773" w:rsidRPr="00447773">
              <w:rPr>
                <w:rFonts w:asciiTheme="minorEastAsia" w:eastAsiaTheme="minorEastAsia" w:hAnsiTheme="minorEastAsia"/>
                <w:webHidden/>
              </w:rPr>
              <w:fldChar w:fldCharType="begin"/>
            </w:r>
            <w:r w:rsidR="00447773" w:rsidRPr="00447773">
              <w:rPr>
                <w:rFonts w:asciiTheme="minorEastAsia" w:eastAsiaTheme="minorEastAsia" w:hAnsiTheme="minorEastAsia"/>
                <w:webHidden/>
              </w:rPr>
              <w:instrText xml:space="preserve"> PAGEREF _Toc9882153 \h </w:instrText>
            </w:r>
            <w:r w:rsidR="00447773" w:rsidRPr="00447773">
              <w:rPr>
                <w:rFonts w:asciiTheme="minorEastAsia" w:eastAsiaTheme="minorEastAsia" w:hAnsiTheme="minorEastAsia"/>
                <w:webHidden/>
              </w:rPr>
            </w:r>
            <w:r w:rsidR="00447773" w:rsidRPr="00447773">
              <w:rPr>
                <w:rFonts w:asciiTheme="minorEastAsia" w:eastAsiaTheme="minorEastAsia" w:hAnsiTheme="minorEastAsia"/>
                <w:webHidden/>
              </w:rPr>
              <w:fldChar w:fldCharType="separate"/>
            </w:r>
            <w:r w:rsidR="00447773" w:rsidRPr="00447773">
              <w:rPr>
                <w:rFonts w:asciiTheme="minorEastAsia" w:eastAsiaTheme="minorEastAsia" w:hAnsiTheme="minorEastAsia"/>
                <w:webHidden/>
              </w:rPr>
              <w:t>11</w:t>
            </w:r>
            <w:r w:rsidR="00447773" w:rsidRPr="00447773">
              <w:rPr>
                <w:rFonts w:asciiTheme="minorEastAsia" w:eastAsiaTheme="minorEastAsia" w:hAnsiTheme="minorEastAsia"/>
                <w:webHidden/>
              </w:rPr>
              <w:fldChar w:fldCharType="end"/>
            </w:r>
          </w:hyperlink>
        </w:p>
        <w:p w14:paraId="525C93B7" w14:textId="77777777" w:rsidR="00447773" w:rsidRPr="00447773" w:rsidRDefault="0036115C" w:rsidP="00447773">
          <w:pPr>
            <w:pStyle w:val="TOC2"/>
            <w:rPr>
              <w:rFonts w:asciiTheme="minorEastAsia" w:eastAsiaTheme="minorEastAsia" w:hAnsiTheme="minorEastAsia" w:cstheme="minorBidi"/>
              <w:szCs w:val="22"/>
              <w:lang w:val="en-US"/>
            </w:rPr>
          </w:pPr>
          <w:hyperlink w:anchor="_Toc9882154" w:history="1">
            <w:r w:rsidR="00447773" w:rsidRPr="00447773">
              <w:rPr>
                <w:rStyle w:val="af2"/>
                <w:rFonts w:asciiTheme="minorEastAsia" w:eastAsiaTheme="minorEastAsia" w:hAnsiTheme="minorEastAsia"/>
              </w:rPr>
              <w:t>2.6 极化电阻、电容标定实验及参数辨识</w:t>
            </w:r>
            <w:r w:rsidR="00447773" w:rsidRPr="00447773">
              <w:rPr>
                <w:rFonts w:asciiTheme="minorEastAsia" w:eastAsiaTheme="minorEastAsia" w:hAnsiTheme="minorEastAsia"/>
                <w:webHidden/>
              </w:rPr>
              <w:tab/>
            </w:r>
            <w:r w:rsidR="00447773" w:rsidRPr="00447773">
              <w:rPr>
                <w:rFonts w:asciiTheme="minorEastAsia" w:eastAsiaTheme="minorEastAsia" w:hAnsiTheme="minorEastAsia"/>
                <w:webHidden/>
              </w:rPr>
              <w:fldChar w:fldCharType="begin"/>
            </w:r>
            <w:r w:rsidR="00447773" w:rsidRPr="00447773">
              <w:rPr>
                <w:rFonts w:asciiTheme="minorEastAsia" w:eastAsiaTheme="minorEastAsia" w:hAnsiTheme="minorEastAsia"/>
                <w:webHidden/>
              </w:rPr>
              <w:instrText xml:space="preserve"> PAGEREF _Toc9882154 \h </w:instrText>
            </w:r>
            <w:r w:rsidR="00447773" w:rsidRPr="00447773">
              <w:rPr>
                <w:rFonts w:asciiTheme="minorEastAsia" w:eastAsiaTheme="minorEastAsia" w:hAnsiTheme="minorEastAsia"/>
                <w:webHidden/>
              </w:rPr>
            </w:r>
            <w:r w:rsidR="00447773" w:rsidRPr="00447773">
              <w:rPr>
                <w:rFonts w:asciiTheme="minorEastAsia" w:eastAsiaTheme="minorEastAsia" w:hAnsiTheme="minorEastAsia"/>
                <w:webHidden/>
              </w:rPr>
              <w:fldChar w:fldCharType="separate"/>
            </w:r>
            <w:r w:rsidR="00447773" w:rsidRPr="00447773">
              <w:rPr>
                <w:rFonts w:asciiTheme="minorEastAsia" w:eastAsiaTheme="minorEastAsia" w:hAnsiTheme="minorEastAsia"/>
                <w:webHidden/>
              </w:rPr>
              <w:t>13</w:t>
            </w:r>
            <w:r w:rsidR="00447773" w:rsidRPr="00447773">
              <w:rPr>
                <w:rFonts w:asciiTheme="minorEastAsia" w:eastAsiaTheme="minorEastAsia" w:hAnsiTheme="minorEastAsia"/>
                <w:webHidden/>
              </w:rPr>
              <w:fldChar w:fldCharType="end"/>
            </w:r>
          </w:hyperlink>
        </w:p>
        <w:p w14:paraId="449BC7B2" w14:textId="77777777" w:rsidR="00447773" w:rsidRPr="00447773" w:rsidRDefault="0036115C" w:rsidP="00447773">
          <w:pPr>
            <w:pStyle w:val="TOC1"/>
            <w:spacing w:line="240" w:lineRule="auto"/>
            <w:rPr>
              <w:rFonts w:asciiTheme="minorEastAsia" w:eastAsiaTheme="minorEastAsia" w:hAnsiTheme="minorEastAsia" w:cstheme="minorBidi"/>
              <w:bCs w:val="0"/>
              <w:szCs w:val="22"/>
            </w:rPr>
          </w:pPr>
          <w:hyperlink w:anchor="_Toc9882155" w:history="1">
            <w:r w:rsidR="00447773" w:rsidRPr="00447773">
              <w:rPr>
                <w:rStyle w:val="af2"/>
                <w:rFonts w:asciiTheme="minorEastAsia" w:eastAsiaTheme="minorEastAsia" w:hAnsiTheme="minorEastAsia"/>
              </w:rPr>
              <w:t>3 电池热模型及参数辨识</w:t>
            </w:r>
            <w:r w:rsidR="00447773" w:rsidRPr="00447773">
              <w:rPr>
                <w:rFonts w:asciiTheme="minorEastAsia" w:eastAsiaTheme="minorEastAsia" w:hAnsiTheme="minorEastAsia"/>
                <w:webHidden/>
              </w:rPr>
              <w:tab/>
            </w:r>
            <w:r w:rsidR="00447773" w:rsidRPr="00447773">
              <w:rPr>
                <w:rFonts w:asciiTheme="minorEastAsia" w:eastAsiaTheme="minorEastAsia" w:hAnsiTheme="minorEastAsia"/>
                <w:webHidden/>
              </w:rPr>
              <w:fldChar w:fldCharType="begin"/>
            </w:r>
            <w:r w:rsidR="00447773" w:rsidRPr="00447773">
              <w:rPr>
                <w:rFonts w:asciiTheme="minorEastAsia" w:eastAsiaTheme="minorEastAsia" w:hAnsiTheme="minorEastAsia"/>
                <w:webHidden/>
              </w:rPr>
              <w:instrText xml:space="preserve"> PAGEREF _Toc9882155 \h </w:instrText>
            </w:r>
            <w:r w:rsidR="00447773" w:rsidRPr="00447773">
              <w:rPr>
                <w:rFonts w:asciiTheme="minorEastAsia" w:eastAsiaTheme="minorEastAsia" w:hAnsiTheme="minorEastAsia"/>
                <w:webHidden/>
              </w:rPr>
            </w:r>
            <w:r w:rsidR="00447773" w:rsidRPr="00447773">
              <w:rPr>
                <w:rFonts w:asciiTheme="minorEastAsia" w:eastAsiaTheme="minorEastAsia" w:hAnsiTheme="minorEastAsia"/>
                <w:webHidden/>
              </w:rPr>
              <w:fldChar w:fldCharType="separate"/>
            </w:r>
            <w:r w:rsidR="00447773" w:rsidRPr="00447773">
              <w:rPr>
                <w:rFonts w:asciiTheme="minorEastAsia" w:eastAsiaTheme="minorEastAsia" w:hAnsiTheme="minorEastAsia"/>
                <w:webHidden/>
              </w:rPr>
              <w:t>15</w:t>
            </w:r>
            <w:r w:rsidR="00447773" w:rsidRPr="00447773">
              <w:rPr>
                <w:rFonts w:asciiTheme="minorEastAsia" w:eastAsiaTheme="minorEastAsia" w:hAnsiTheme="minorEastAsia"/>
                <w:webHidden/>
              </w:rPr>
              <w:fldChar w:fldCharType="end"/>
            </w:r>
          </w:hyperlink>
        </w:p>
        <w:p w14:paraId="2748C6F1" w14:textId="77777777" w:rsidR="00447773" w:rsidRPr="00447773" w:rsidRDefault="0036115C" w:rsidP="00447773">
          <w:pPr>
            <w:pStyle w:val="TOC2"/>
            <w:rPr>
              <w:rFonts w:asciiTheme="minorEastAsia" w:eastAsiaTheme="minorEastAsia" w:hAnsiTheme="minorEastAsia" w:cstheme="minorBidi"/>
              <w:szCs w:val="22"/>
              <w:lang w:val="en-US"/>
            </w:rPr>
          </w:pPr>
          <w:hyperlink w:anchor="_Toc9882156" w:history="1">
            <w:r w:rsidR="00447773" w:rsidRPr="00447773">
              <w:rPr>
                <w:rStyle w:val="af2"/>
                <w:rFonts w:asciiTheme="minorEastAsia" w:eastAsiaTheme="minorEastAsia" w:hAnsiTheme="minorEastAsia"/>
              </w:rPr>
              <w:t>3.1 电池热行为基本理论和原理</w:t>
            </w:r>
            <w:r w:rsidR="00447773" w:rsidRPr="00447773">
              <w:rPr>
                <w:rFonts w:asciiTheme="minorEastAsia" w:eastAsiaTheme="minorEastAsia" w:hAnsiTheme="minorEastAsia"/>
                <w:webHidden/>
              </w:rPr>
              <w:tab/>
            </w:r>
            <w:r w:rsidR="00447773" w:rsidRPr="00447773">
              <w:rPr>
                <w:rFonts w:asciiTheme="minorEastAsia" w:eastAsiaTheme="minorEastAsia" w:hAnsiTheme="minorEastAsia"/>
                <w:webHidden/>
              </w:rPr>
              <w:fldChar w:fldCharType="begin"/>
            </w:r>
            <w:r w:rsidR="00447773" w:rsidRPr="00447773">
              <w:rPr>
                <w:rFonts w:asciiTheme="minorEastAsia" w:eastAsiaTheme="minorEastAsia" w:hAnsiTheme="minorEastAsia"/>
                <w:webHidden/>
              </w:rPr>
              <w:instrText xml:space="preserve"> PAGEREF _Toc9882156 \h </w:instrText>
            </w:r>
            <w:r w:rsidR="00447773" w:rsidRPr="00447773">
              <w:rPr>
                <w:rFonts w:asciiTheme="minorEastAsia" w:eastAsiaTheme="minorEastAsia" w:hAnsiTheme="minorEastAsia"/>
                <w:webHidden/>
              </w:rPr>
            </w:r>
            <w:r w:rsidR="00447773" w:rsidRPr="00447773">
              <w:rPr>
                <w:rFonts w:asciiTheme="minorEastAsia" w:eastAsiaTheme="minorEastAsia" w:hAnsiTheme="minorEastAsia"/>
                <w:webHidden/>
              </w:rPr>
              <w:fldChar w:fldCharType="separate"/>
            </w:r>
            <w:r w:rsidR="00447773" w:rsidRPr="00447773">
              <w:rPr>
                <w:rFonts w:asciiTheme="minorEastAsia" w:eastAsiaTheme="minorEastAsia" w:hAnsiTheme="minorEastAsia"/>
                <w:webHidden/>
              </w:rPr>
              <w:t>15</w:t>
            </w:r>
            <w:r w:rsidR="00447773" w:rsidRPr="00447773">
              <w:rPr>
                <w:rFonts w:asciiTheme="minorEastAsia" w:eastAsiaTheme="minorEastAsia" w:hAnsiTheme="minorEastAsia"/>
                <w:webHidden/>
              </w:rPr>
              <w:fldChar w:fldCharType="end"/>
            </w:r>
          </w:hyperlink>
        </w:p>
        <w:p w14:paraId="2E04C5C6" w14:textId="77777777" w:rsidR="00447773" w:rsidRPr="00447773" w:rsidRDefault="0036115C" w:rsidP="00447773">
          <w:pPr>
            <w:pStyle w:val="TOC2"/>
            <w:rPr>
              <w:rFonts w:asciiTheme="minorEastAsia" w:eastAsiaTheme="minorEastAsia" w:hAnsiTheme="minorEastAsia" w:cstheme="minorBidi"/>
              <w:szCs w:val="22"/>
              <w:lang w:val="en-US"/>
            </w:rPr>
          </w:pPr>
          <w:hyperlink w:anchor="_Toc9882157" w:history="1">
            <w:r w:rsidR="00447773" w:rsidRPr="00447773">
              <w:rPr>
                <w:rStyle w:val="af2"/>
                <w:rFonts w:asciiTheme="minorEastAsia" w:eastAsiaTheme="minorEastAsia" w:hAnsiTheme="minorEastAsia"/>
              </w:rPr>
              <w:t>3.2 电池热模型参数辨识</w:t>
            </w:r>
            <w:r w:rsidR="00447773" w:rsidRPr="00447773">
              <w:rPr>
                <w:rFonts w:asciiTheme="minorEastAsia" w:eastAsiaTheme="minorEastAsia" w:hAnsiTheme="minorEastAsia"/>
                <w:webHidden/>
              </w:rPr>
              <w:tab/>
            </w:r>
            <w:r w:rsidR="00447773" w:rsidRPr="00447773">
              <w:rPr>
                <w:rFonts w:asciiTheme="minorEastAsia" w:eastAsiaTheme="minorEastAsia" w:hAnsiTheme="minorEastAsia"/>
                <w:webHidden/>
              </w:rPr>
              <w:fldChar w:fldCharType="begin"/>
            </w:r>
            <w:r w:rsidR="00447773" w:rsidRPr="00447773">
              <w:rPr>
                <w:rFonts w:asciiTheme="minorEastAsia" w:eastAsiaTheme="minorEastAsia" w:hAnsiTheme="minorEastAsia"/>
                <w:webHidden/>
              </w:rPr>
              <w:instrText xml:space="preserve"> PAGEREF _Toc9882157 \h </w:instrText>
            </w:r>
            <w:r w:rsidR="00447773" w:rsidRPr="00447773">
              <w:rPr>
                <w:rFonts w:asciiTheme="minorEastAsia" w:eastAsiaTheme="minorEastAsia" w:hAnsiTheme="minorEastAsia"/>
                <w:webHidden/>
              </w:rPr>
            </w:r>
            <w:r w:rsidR="00447773" w:rsidRPr="00447773">
              <w:rPr>
                <w:rFonts w:asciiTheme="minorEastAsia" w:eastAsiaTheme="minorEastAsia" w:hAnsiTheme="minorEastAsia"/>
                <w:webHidden/>
              </w:rPr>
              <w:fldChar w:fldCharType="separate"/>
            </w:r>
            <w:r w:rsidR="00447773" w:rsidRPr="00447773">
              <w:rPr>
                <w:rFonts w:asciiTheme="minorEastAsia" w:eastAsiaTheme="minorEastAsia" w:hAnsiTheme="minorEastAsia"/>
                <w:webHidden/>
              </w:rPr>
              <w:t>15</w:t>
            </w:r>
            <w:r w:rsidR="00447773" w:rsidRPr="00447773">
              <w:rPr>
                <w:rFonts w:asciiTheme="minorEastAsia" w:eastAsiaTheme="minorEastAsia" w:hAnsiTheme="minorEastAsia"/>
                <w:webHidden/>
              </w:rPr>
              <w:fldChar w:fldCharType="end"/>
            </w:r>
          </w:hyperlink>
        </w:p>
        <w:p w14:paraId="0823F594" w14:textId="77777777" w:rsidR="00447773" w:rsidRPr="00447773" w:rsidRDefault="0036115C" w:rsidP="00447773">
          <w:pPr>
            <w:pStyle w:val="TOC1"/>
            <w:spacing w:line="240" w:lineRule="auto"/>
            <w:rPr>
              <w:rFonts w:asciiTheme="minorEastAsia" w:eastAsiaTheme="minorEastAsia" w:hAnsiTheme="minorEastAsia" w:cstheme="minorBidi"/>
              <w:bCs w:val="0"/>
              <w:szCs w:val="22"/>
            </w:rPr>
          </w:pPr>
          <w:hyperlink w:anchor="_Toc9882158" w:history="1">
            <w:r w:rsidR="00447773" w:rsidRPr="00447773">
              <w:rPr>
                <w:rStyle w:val="af2"/>
                <w:rFonts w:asciiTheme="minorEastAsia" w:eastAsiaTheme="minorEastAsia" w:hAnsiTheme="minorEastAsia"/>
              </w:rPr>
              <w:t>4 容量衰减模型</w:t>
            </w:r>
            <w:r w:rsidR="00447773" w:rsidRPr="00447773">
              <w:rPr>
                <w:rFonts w:asciiTheme="minorEastAsia" w:eastAsiaTheme="minorEastAsia" w:hAnsiTheme="minorEastAsia"/>
                <w:webHidden/>
              </w:rPr>
              <w:tab/>
            </w:r>
            <w:r w:rsidR="00447773" w:rsidRPr="00447773">
              <w:rPr>
                <w:rFonts w:asciiTheme="minorEastAsia" w:eastAsiaTheme="minorEastAsia" w:hAnsiTheme="minorEastAsia"/>
                <w:webHidden/>
              </w:rPr>
              <w:fldChar w:fldCharType="begin"/>
            </w:r>
            <w:r w:rsidR="00447773" w:rsidRPr="00447773">
              <w:rPr>
                <w:rFonts w:asciiTheme="minorEastAsia" w:eastAsiaTheme="minorEastAsia" w:hAnsiTheme="minorEastAsia"/>
                <w:webHidden/>
              </w:rPr>
              <w:instrText xml:space="preserve"> PAGEREF _Toc9882158 \h </w:instrText>
            </w:r>
            <w:r w:rsidR="00447773" w:rsidRPr="00447773">
              <w:rPr>
                <w:rFonts w:asciiTheme="minorEastAsia" w:eastAsiaTheme="minorEastAsia" w:hAnsiTheme="minorEastAsia"/>
                <w:webHidden/>
              </w:rPr>
            </w:r>
            <w:r w:rsidR="00447773" w:rsidRPr="00447773">
              <w:rPr>
                <w:rFonts w:asciiTheme="minorEastAsia" w:eastAsiaTheme="minorEastAsia" w:hAnsiTheme="minorEastAsia"/>
                <w:webHidden/>
              </w:rPr>
              <w:fldChar w:fldCharType="separate"/>
            </w:r>
            <w:r w:rsidR="00447773" w:rsidRPr="00447773">
              <w:rPr>
                <w:rFonts w:asciiTheme="minorEastAsia" w:eastAsiaTheme="minorEastAsia" w:hAnsiTheme="minorEastAsia"/>
                <w:webHidden/>
              </w:rPr>
              <w:t>18</w:t>
            </w:r>
            <w:r w:rsidR="00447773" w:rsidRPr="00447773">
              <w:rPr>
                <w:rFonts w:asciiTheme="minorEastAsia" w:eastAsiaTheme="minorEastAsia" w:hAnsiTheme="minorEastAsia"/>
                <w:webHidden/>
              </w:rPr>
              <w:fldChar w:fldCharType="end"/>
            </w:r>
          </w:hyperlink>
        </w:p>
        <w:p w14:paraId="6690EE87" w14:textId="77777777" w:rsidR="00447773" w:rsidRPr="00447773" w:rsidRDefault="0036115C" w:rsidP="00447773">
          <w:pPr>
            <w:pStyle w:val="TOC2"/>
            <w:rPr>
              <w:rFonts w:asciiTheme="minorEastAsia" w:eastAsiaTheme="minorEastAsia" w:hAnsiTheme="minorEastAsia" w:cstheme="minorBidi"/>
              <w:szCs w:val="22"/>
              <w:lang w:val="en-US"/>
            </w:rPr>
          </w:pPr>
          <w:hyperlink w:anchor="_Toc9882159" w:history="1">
            <w:r w:rsidR="00447773" w:rsidRPr="00447773">
              <w:rPr>
                <w:rStyle w:val="af2"/>
                <w:rFonts w:asciiTheme="minorEastAsia" w:eastAsiaTheme="minorEastAsia" w:hAnsiTheme="minorEastAsia"/>
              </w:rPr>
              <w:t>4.1 电池老化因素</w:t>
            </w:r>
            <w:r w:rsidR="00447773" w:rsidRPr="00447773">
              <w:rPr>
                <w:rFonts w:asciiTheme="minorEastAsia" w:eastAsiaTheme="minorEastAsia" w:hAnsiTheme="minorEastAsia"/>
                <w:webHidden/>
              </w:rPr>
              <w:tab/>
            </w:r>
            <w:r w:rsidR="00447773" w:rsidRPr="00447773">
              <w:rPr>
                <w:rFonts w:asciiTheme="minorEastAsia" w:eastAsiaTheme="minorEastAsia" w:hAnsiTheme="minorEastAsia"/>
                <w:webHidden/>
              </w:rPr>
              <w:fldChar w:fldCharType="begin"/>
            </w:r>
            <w:r w:rsidR="00447773" w:rsidRPr="00447773">
              <w:rPr>
                <w:rFonts w:asciiTheme="minorEastAsia" w:eastAsiaTheme="minorEastAsia" w:hAnsiTheme="minorEastAsia"/>
                <w:webHidden/>
              </w:rPr>
              <w:instrText xml:space="preserve"> PAGEREF _Toc9882159 \h </w:instrText>
            </w:r>
            <w:r w:rsidR="00447773" w:rsidRPr="00447773">
              <w:rPr>
                <w:rFonts w:asciiTheme="minorEastAsia" w:eastAsiaTheme="minorEastAsia" w:hAnsiTheme="minorEastAsia"/>
                <w:webHidden/>
              </w:rPr>
            </w:r>
            <w:r w:rsidR="00447773" w:rsidRPr="00447773">
              <w:rPr>
                <w:rFonts w:asciiTheme="minorEastAsia" w:eastAsiaTheme="minorEastAsia" w:hAnsiTheme="minorEastAsia"/>
                <w:webHidden/>
              </w:rPr>
              <w:fldChar w:fldCharType="separate"/>
            </w:r>
            <w:r w:rsidR="00447773" w:rsidRPr="00447773">
              <w:rPr>
                <w:rFonts w:asciiTheme="minorEastAsia" w:eastAsiaTheme="minorEastAsia" w:hAnsiTheme="minorEastAsia"/>
                <w:webHidden/>
              </w:rPr>
              <w:t>18</w:t>
            </w:r>
            <w:r w:rsidR="00447773" w:rsidRPr="00447773">
              <w:rPr>
                <w:rFonts w:asciiTheme="minorEastAsia" w:eastAsiaTheme="minorEastAsia" w:hAnsiTheme="minorEastAsia"/>
                <w:webHidden/>
              </w:rPr>
              <w:fldChar w:fldCharType="end"/>
            </w:r>
          </w:hyperlink>
        </w:p>
        <w:p w14:paraId="611BA0FC" w14:textId="77777777" w:rsidR="00447773" w:rsidRPr="00447773" w:rsidRDefault="0036115C" w:rsidP="00447773">
          <w:pPr>
            <w:pStyle w:val="TOC3"/>
            <w:rPr>
              <w:rFonts w:asciiTheme="minorEastAsia" w:eastAsiaTheme="minorEastAsia" w:hAnsiTheme="minorEastAsia" w:cstheme="minorBidi"/>
              <w:noProof/>
              <w:szCs w:val="22"/>
            </w:rPr>
          </w:pPr>
          <w:hyperlink w:anchor="_Toc9882160" w:history="1">
            <w:r w:rsidR="00447773" w:rsidRPr="00447773">
              <w:rPr>
                <w:rStyle w:val="af2"/>
                <w:rFonts w:asciiTheme="minorEastAsia" w:eastAsiaTheme="minorEastAsia" w:hAnsiTheme="minorEastAsia"/>
                <w:noProof/>
              </w:rPr>
              <w:t>4.1.1 温度对电池老化的影响</w:t>
            </w:r>
            <w:r w:rsidR="00447773" w:rsidRPr="00447773">
              <w:rPr>
                <w:rFonts w:asciiTheme="minorEastAsia" w:eastAsiaTheme="minorEastAsia" w:hAnsiTheme="minorEastAsia"/>
                <w:noProof/>
                <w:webHidden/>
              </w:rPr>
              <w:tab/>
            </w:r>
            <w:r w:rsidR="00447773" w:rsidRPr="00447773">
              <w:rPr>
                <w:rFonts w:asciiTheme="minorEastAsia" w:eastAsiaTheme="minorEastAsia" w:hAnsiTheme="minorEastAsia"/>
                <w:noProof/>
                <w:webHidden/>
              </w:rPr>
              <w:fldChar w:fldCharType="begin"/>
            </w:r>
            <w:r w:rsidR="00447773" w:rsidRPr="00447773">
              <w:rPr>
                <w:rFonts w:asciiTheme="minorEastAsia" w:eastAsiaTheme="minorEastAsia" w:hAnsiTheme="minorEastAsia"/>
                <w:noProof/>
                <w:webHidden/>
              </w:rPr>
              <w:instrText xml:space="preserve"> PAGEREF _Toc9882160 \h </w:instrText>
            </w:r>
            <w:r w:rsidR="00447773" w:rsidRPr="00447773">
              <w:rPr>
                <w:rFonts w:asciiTheme="minorEastAsia" w:eastAsiaTheme="minorEastAsia" w:hAnsiTheme="minorEastAsia"/>
                <w:noProof/>
                <w:webHidden/>
              </w:rPr>
            </w:r>
            <w:r w:rsidR="00447773" w:rsidRPr="00447773">
              <w:rPr>
                <w:rFonts w:asciiTheme="minorEastAsia" w:eastAsiaTheme="minorEastAsia" w:hAnsiTheme="minorEastAsia"/>
                <w:noProof/>
                <w:webHidden/>
              </w:rPr>
              <w:fldChar w:fldCharType="separate"/>
            </w:r>
            <w:r w:rsidR="00447773" w:rsidRPr="00447773">
              <w:rPr>
                <w:rFonts w:asciiTheme="minorEastAsia" w:eastAsiaTheme="minorEastAsia" w:hAnsiTheme="minorEastAsia"/>
                <w:noProof/>
                <w:webHidden/>
              </w:rPr>
              <w:t>18</w:t>
            </w:r>
            <w:r w:rsidR="00447773" w:rsidRPr="00447773">
              <w:rPr>
                <w:rFonts w:asciiTheme="minorEastAsia" w:eastAsiaTheme="minorEastAsia" w:hAnsiTheme="minorEastAsia"/>
                <w:noProof/>
                <w:webHidden/>
              </w:rPr>
              <w:fldChar w:fldCharType="end"/>
            </w:r>
          </w:hyperlink>
        </w:p>
        <w:p w14:paraId="7BFBCB9E" w14:textId="77777777" w:rsidR="00447773" w:rsidRPr="00447773" w:rsidRDefault="0036115C" w:rsidP="00447773">
          <w:pPr>
            <w:pStyle w:val="TOC3"/>
            <w:rPr>
              <w:rFonts w:asciiTheme="minorEastAsia" w:eastAsiaTheme="minorEastAsia" w:hAnsiTheme="minorEastAsia" w:cstheme="minorBidi"/>
              <w:noProof/>
              <w:szCs w:val="22"/>
            </w:rPr>
          </w:pPr>
          <w:hyperlink w:anchor="_Toc9882161" w:history="1">
            <w:r w:rsidR="00447773" w:rsidRPr="00447773">
              <w:rPr>
                <w:rStyle w:val="af2"/>
                <w:rFonts w:asciiTheme="minorEastAsia" w:eastAsiaTheme="minorEastAsia" w:hAnsiTheme="minorEastAsia"/>
                <w:noProof/>
              </w:rPr>
              <w:t>4.1.2 充放电倍率对电池老化的影响</w:t>
            </w:r>
            <w:r w:rsidR="00447773" w:rsidRPr="00447773">
              <w:rPr>
                <w:rFonts w:asciiTheme="minorEastAsia" w:eastAsiaTheme="minorEastAsia" w:hAnsiTheme="minorEastAsia"/>
                <w:noProof/>
                <w:webHidden/>
              </w:rPr>
              <w:tab/>
            </w:r>
            <w:r w:rsidR="00447773" w:rsidRPr="00447773">
              <w:rPr>
                <w:rFonts w:asciiTheme="minorEastAsia" w:eastAsiaTheme="minorEastAsia" w:hAnsiTheme="minorEastAsia"/>
                <w:noProof/>
                <w:webHidden/>
              </w:rPr>
              <w:fldChar w:fldCharType="begin"/>
            </w:r>
            <w:r w:rsidR="00447773" w:rsidRPr="00447773">
              <w:rPr>
                <w:rFonts w:asciiTheme="minorEastAsia" w:eastAsiaTheme="minorEastAsia" w:hAnsiTheme="minorEastAsia"/>
                <w:noProof/>
                <w:webHidden/>
              </w:rPr>
              <w:instrText xml:space="preserve"> PAGEREF _Toc9882161 \h </w:instrText>
            </w:r>
            <w:r w:rsidR="00447773" w:rsidRPr="00447773">
              <w:rPr>
                <w:rFonts w:asciiTheme="minorEastAsia" w:eastAsiaTheme="minorEastAsia" w:hAnsiTheme="minorEastAsia"/>
                <w:noProof/>
                <w:webHidden/>
              </w:rPr>
            </w:r>
            <w:r w:rsidR="00447773" w:rsidRPr="00447773">
              <w:rPr>
                <w:rFonts w:asciiTheme="minorEastAsia" w:eastAsiaTheme="minorEastAsia" w:hAnsiTheme="minorEastAsia"/>
                <w:noProof/>
                <w:webHidden/>
              </w:rPr>
              <w:fldChar w:fldCharType="separate"/>
            </w:r>
            <w:r w:rsidR="00447773" w:rsidRPr="00447773">
              <w:rPr>
                <w:rFonts w:asciiTheme="minorEastAsia" w:eastAsiaTheme="minorEastAsia" w:hAnsiTheme="minorEastAsia"/>
                <w:noProof/>
                <w:webHidden/>
              </w:rPr>
              <w:t>18</w:t>
            </w:r>
            <w:r w:rsidR="00447773" w:rsidRPr="00447773">
              <w:rPr>
                <w:rFonts w:asciiTheme="minorEastAsia" w:eastAsiaTheme="minorEastAsia" w:hAnsiTheme="minorEastAsia"/>
                <w:noProof/>
                <w:webHidden/>
              </w:rPr>
              <w:fldChar w:fldCharType="end"/>
            </w:r>
          </w:hyperlink>
        </w:p>
        <w:p w14:paraId="05BF7812" w14:textId="77777777" w:rsidR="00447773" w:rsidRPr="00447773" w:rsidRDefault="0036115C" w:rsidP="00447773">
          <w:pPr>
            <w:pStyle w:val="TOC3"/>
            <w:rPr>
              <w:rFonts w:asciiTheme="minorEastAsia" w:eastAsiaTheme="minorEastAsia" w:hAnsiTheme="minorEastAsia" w:cstheme="minorBidi"/>
              <w:noProof/>
              <w:szCs w:val="22"/>
            </w:rPr>
          </w:pPr>
          <w:hyperlink w:anchor="_Toc9882162" w:history="1">
            <w:r w:rsidR="00447773" w:rsidRPr="00447773">
              <w:rPr>
                <w:rStyle w:val="af2"/>
                <w:rFonts w:asciiTheme="minorEastAsia" w:eastAsiaTheme="minorEastAsia" w:hAnsiTheme="minorEastAsia"/>
                <w:noProof/>
              </w:rPr>
              <w:t>4.1.3 循环次数对电池老化的影响</w:t>
            </w:r>
            <w:r w:rsidR="00447773" w:rsidRPr="00447773">
              <w:rPr>
                <w:rFonts w:asciiTheme="minorEastAsia" w:eastAsiaTheme="minorEastAsia" w:hAnsiTheme="minorEastAsia"/>
                <w:noProof/>
                <w:webHidden/>
              </w:rPr>
              <w:tab/>
            </w:r>
            <w:r w:rsidR="00447773" w:rsidRPr="00447773">
              <w:rPr>
                <w:rFonts w:asciiTheme="minorEastAsia" w:eastAsiaTheme="minorEastAsia" w:hAnsiTheme="minorEastAsia"/>
                <w:noProof/>
                <w:webHidden/>
              </w:rPr>
              <w:fldChar w:fldCharType="begin"/>
            </w:r>
            <w:r w:rsidR="00447773" w:rsidRPr="00447773">
              <w:rPr>
                <w:rFonts w:asciiTheme="minorEastAsia" w:eastAsiaTheme="minorEastAsia" w:hAnsiTheme="minorEastAsia"/>
                <w:noProof/>
                <w:webHidden/>
              </w:rPr>
              <w:instrText xml:space="preserve"> PAGEREF _Toc9882162 \h </w:instrText>
            </w:r>
            <w:r w:rsidR="00447773" w:rsidRPr="00447773">
              <w:rPr>
                <w:rFonts w:asciiTheme="minorEastAsia" w:eastAsiaTheme="minorEastAsia" w:hAnsiTheme="minorEastAsia"/>
                <w:noProof/>
                <w:webHidden/>
              </w:rPr>
            </w:r>
            <w:r w:rsidR="00447773" w:rsidRPr="00447773">
              <w:rPr>
                <w:rFonts w:asciiTheme="minorEastAsia" w:eastAsiaTheme="minorEastAsia" w:hAnsiTheme="minorEastAsia"/>
                <w:noProof/>
                <w:webHidden/>
              </w:rPr>
              <w:fldChar w:fldCharType="separate"/>
            </w:r>
            <w:r w:rsidR="00447773" w:rsidRPr="00447773">
              <w:rPr>
                <w:rFonts w:asciiTheme="minorEastAsia" w:eastAsiaTheme="minorEastAsia" w:hAnsiTheme="minorEastAsia"/>
                <w:noProof/>
                <w:webHidden/>
              </w:rPr>
              <w:t>18</w:t>
            </w:r>
            <w:r w:rsidR="00447773" w:rsidRPr="00447773">
              <w:rPr>
                <w:rFonts w:asciiTheme="minorEastAsia" w:eastAsiaTheme="minorEastAsia" w:hAnsiTheme="minorEastAsia"/>
                <w:noProof/>
                <w:webHidden/>
              </w:rPr>
              <w:fldChar w:fldCharType="end"/>
            </w:r>
          </w:hyperlink>
        </w:p>
        <w:p w14:paraId="1D6DEDD5" w14:textId="77777777" w:rsidR="00447773" w:rsidRPr="00447773" w:rsidRDefault="0036115C" w:rsidP="00447773">
          <w:pPr>
            <w:pStyle w:val="TOC2"/>
            <w:rPr>
              <w:rFonts w:asciiTheme="minorEastAsia" w:eastAsiaTheme="minorEastAsia" w:hAnsiTheme="minorEastAsia" w:cstheme="minorBidi"/>
              <w:szCs w:val="22"/>
              <w:lang w:val="en-US"/>
            </w:rPr>
          </w:pPr>
          <w:hyperlink w:anchor="_Toc9882163" w:history="1">
            <w:r w:rsidR="00447773" w:rsidRPr="00447773">
              <w:rPr>
                <w:rStyle w:val="af2"/>
                <w:rFonts w:asciiTheme="minorEastAsia" w:eastAsiaTheme="minorEastAsia" w:hAnsiTheme="minorEastAsia"/>
              </w:rPr>
              <w:t>4.2 电池老化容量衰减模型及参数辨识</w:t>
            </w:r>
            <w:r w:rsidR="00447773" w:rsidRPr="00447773">
              <w:rPr>
                <w:rFonts w:asciiTheme="minorEastAsia" w:eastAsiaTheme="minorEastAsia" w:hAnsiTheme="minorEastAsia"/>
                <w:webHidden/>
              </w:rPr>
              <w:tab/>
            </w:r>
            <w:r w:rsidR="00447773" w:rsidRPr="00447773">
              <w:rPr>
                <w:rFonts w:asciiTheme="minorEastAsia" w:eastAsiaTheme="minorEastAsia" w:hAnsiTheme="minorEastAsia"/>
                <w:webHidden/>
              </w:rPr>
              <w:fldChar w:fldCharType="begin"/>
            </w:r>
            <w:r w:rsidR="00447773" w:rsidRPr="00447773">
              <w:rPr>
                <w:rFonts w:asciiTheme="minorEastAsia" w:eastAsiaTheme="minorEastAsia" w:hAnsiTheme="minorEastAsia"/>
                <w:webHidden/>
              </w:rPr>
              <w:instrText xml:space="preserve"> PAGEREF _Toc9882163 \h </w:instrText>
            </w:r>
            <w:r w:rsidR="00447773" w:rsidRPr="00447773">
              <w:rPr>
                <w:rFonts w:asciiTheme="minorEastAsia" w:eastAsiaTheme="minorEastAsia" w:hAnsiTheme="minorEastAsia"/>
                <w:webHidden/>
              </w:rPr>
            </w:r>
            <w:r w:rsidR="00447773" w:rsidRPr="00447773">
              <w:rPr>
                <w:rFonts w:asciiTheme="minorEastAsia" w:eastAsiaTheme="minorEastAsia" w:hAnsiTheme="minorEastAsia"/>
                <w:webHidden/>
              </w:rPr>
              <w:fldChar w:fldCharType="separate"/>
            </w:r>
            <w:r w:rsidR="00447773" w:rsidRPr="00447773">
              <w:rPr>
                <w:rFonts w:asciiTheme="minorEastAsia" w:eastAsiaTheme="minorEastAsia" w:hAnsiTheme="minorEastAsia"/>
                <w:webHidden/>
              </w:rPr>
              <w:t>19</w:t>
            </w:r>
            <w:r w:rsidR="00447773" w:rsidRPr="00447773">
              <w:rPr>
                <w:rFonts w:asciiTheme="minorEastAsia" w:eastAsiaTheme="minorEastAsia" w:hAnsiTheme="minorEastAsia"/>
                <w:webHidden/>
              </w:rPr>
              <w:fldChar w:fldCharType="end"/>
            </w:r>
          </w:hyperlink>
        </w:p>
        <w:p w14:paraId="1D49CD10" w14:textId="77777777" w:rsidR="00447773" w:rsidRPr="00447773" w:rsidRDefault="0036115C" w:rsidP="00447773">
          <w:pPr>
            <w:pStyle w:val="TOC1"/>
            <w:spacing w:line="240" w:lineRule="auto"/>
            <w:rPr>
              <w:rFonts w:asciiTheme="minorEastAsia" w:eastAsiaTheme="minorEastAsia" w:hAnsiTheme="minorEastAsia" w:cstheme="minorBidi"/>
              <w:bCs w:val="0"/>
              <w:szCs w:val="22"/>
            </w:rPr>
          </w:pPr>
          <w:hyperlink w:anchor="_Toc9882164" w:history="1">
            <w:r w:rsidR="00447773" w:rsidRPr="00447773">
              <w:rPr>
                <w:rStyle w:val="af2"/>
                <w:rFonts w:asciiTheme="minorEastAsia" w:eastAsiaTheme="minorEastAsia" w:hAnsiTheme="minorEastAsia"/>
              </w:rPr>
              <w:t>5 建模结果与展望</w:t>
            </w:r>
            <w:r w:rsidR="00447773" w:rsidRPr="00447773">
              <w:rPr>
                <w:rFonts w:asciiTheme="minorEastAsia" w:eastAsiaTheme="minorEastAsia" w:hAnsiTheme="minorEastAsia"/>
                <w:webHidden/>
              </w:rPr>
              <w:tab/>
            </w:r>
            <w:r w:rsidR="00447773" w:rsidRPr="00447773">
              <w:rPr>
                <w:rFonts w:asciiTheme="minorEastAsia" w:eastAsiaTheme="minorEastAsia" w:hAnsiTheme="minorEastAsia"/>
                <w:webHidden/>
              </w:rPr>
              <w:fldChar w:fldCharType="begin"/>
            </w:r>
            <w:r w:rsidR="00447773" w:rsidRPr="00447773">
              <w:rPr>
                <w:rFonts w:asciiTheme="minorEastAsia" w:eastAsiaTheme="minorEastAsia" w:hAnsiTheme="minorEastAsia"/>
                <w:webHidden/>
              </w:rPr>
              <w:instrText xml:space="preserve"> PAGEREF _Toc9882164 \h </w:instrText>
            </w:r>
            <w:r w:rsidR="00447773" w:rsidRPr="00447773">
              <w:rPr>
                <w:rFonts w:asciiTheme="minorEastAsia" w:eastAsiaTheme="minorEastAsia" w:hAnsiTheme="minorEastAsia"/>
                <w:webHidden/>
              </w:rPr>
            </w:r>
            <w:r w:rsidR="00447773" w:rsidRPr="00447773">
              <w:rPr>
                <w:rFonts w:asciiTheme="minorEastAsia" w:eastAsiaTheme="minorEastAsia" w:hAnsiTheme="minorEastAsia"/>
                <w:webHidden/>
              </w:rPr>
              <w:fldChar w:fldCharType="separate"/>
            </w:r>
            <w:r w:rsidR="00447773" w:rsidRPr="00447773">
              <w:rPr>
                <w:rFonts w:asciiTheme="minorEastAsia" w:eastAsiaTheme="minorEastAsia" w:hAnsiTheme="minorEastAsia"/>
                <w:webHidden/>
              </w:rPr>
              <w:t>21</w:t>
            </w:r>
            <w:r w:rsidR="00447773" w:rsidRPr="00447773">
              <w:rPr>
                <w:rFonts w:asciiTheme="minorEastAsia" w:eastAsiaTheme="minorEastAsia" w:hAnsiTheme="minorEastAsia"/>
                <w:webHidden/>
              </w:rPr>
              <w:fldChar w:fldCharType="end"/>
            </w:r>
          </w:hyperlink>
        </w:p>
        <w:p w14:paraId="334C99A2" w14:textId="77777777" w:rsidR="00447773" w:rsidRPr="00447773" w:rsidRDefault="0036115C" w:rsidP="00447773">
          <w:pPr>
            <w:pStyle w:val="TOC1"/>
            <w:spacing w:line="240" w:lineRule="auto"/>
            <w:rPr>
              <w:rFonts w:asciiTheme="minorEastAsia" w:eastAsiaTheme="minorEastAsia" w:hAnsiTheme="minorEastAsia" w:cstheme="minorBidi"/>
              <w:bCs w:val="0"/>
              <w:szCs w:val="22"/>
            </w:rPr>
          </w:pPr>
          <w:hyperlink w:anchor="_Toc9882165" w:history="1">
            <w:r w:rsidR="00447773" w:rsidRPr="00447773">
              <w:rPr>
                <w:rStyle w:val="af2"/>
                <w:rFonts w:asciiTheme="minorEastAsia" w:eastAsiaTheme="minorEastAsia" w:hAnsiTheme="minorEastAsia"/>
              </w:rPr>
              <w:t>致谢</w:t>
            </w:r>
            <w:r w:rsidR="00447773" w:rsidRPr="00447773">
              <w:rPr>
                <w:rFonts w:asciiTheme="minorEastAsia" w:eastAsiaTheme="minorEastAsia" w:hAnsiTheme="minorEastAsia"/>
                <w:webHidden/>
              </w:rPr>
              <w:tab/>
            </w:r>
            <w:r w:rsidR="00447773" w:rsidRPr="00447773">
              <w:rPr>
                <w:rFonts w:asciiTheme="minorEastAsia" w:eastAsiaTheme="minorEastAsia" w:hAnsiTheme="minorEastAsia"/>
                <w:webHidden/>
              </w:rPr>
              <w:fldChar w:fldCharType="begin"/>
            </w:r>
            <w:r w:rsidR="00447773" w:rsidRPr="00447773">
              <w:rPr>
                <w:rFonts w:asciiTheme="minorEastAsia" w:eastAsiaTheme="minorEastAsia" w:hAnsiTheme="minorEastAsia"/>
                <w:webHidden/>
              </w:rPr>
              <w:instrText xml:space="preserve"> PAGEREF _Toc9882165 \h </w:instrText>
            </w:r>
            <w:r w:rsidR="00447773" w:rsidRPr="00447773">
              <w:rPr>
                <w:rFonts w:asciiTheme="minorEastAsia" w:eastAsiaTheme="minorEastAsia" w:hAnsiTheme="minorEastAsia"/>
                <w:webHidden/>
              </w:rPr>
            </w:r>
            <w:r w:rsidR="00447773" w:rsidRPr="00447773">
              <w:rPr>
                <w:rFonts w:asciiTheme="minorEastAsia" w:eastAsiaTheme="minorEastAsia" w:hAnsiTheme="minorEastAsia"/>
                <w:webHidden/>
              </w:rPr>
              <w:fldChar w:fldCharType="separate"/>
            </w:r>
            <w:r w:rsidR="00447773" w:rsidRPr="00447773">
              <w:rPr>
                <w:rFonts w:asciiTheme="minorEastAsia" w:eastAsiaTheme="minorEastAsia" w:hAnsiTheme="minorEastAsia"/>
                <w:webHidden/>
              </w:rPr>
              <w:t>24</w:t>
            </w:r>
            <w:r w:rsidR="00447773" w:rsidRPr="00447773">
              <w:rPr>
                <w:rFonts w:asciiTheme="minorEastAsia" w:eastAsiaTheme="minorEastAsia" w:hAnsiTheme="minorEastAsia"/>
                <w:webHidden/>
              </w:rPr>
              <w:fldChar w:fldCharType="end"/>
            </w:r>
          </w:hyperlink>
        </w:p>
        <w:p w14:paraId="1CAEA5E2" w14:textId="77777777" w:rsidR="00447773" w:rsidRDefault="0036115C" w:rsidP="00447773">
          <w:pPr>
            <w:pStyle w:val="TOC1"/>
            <w:spacing w:line="240" w:lineRule="auto"/>
            <w:rPr>
              <w:rFonts w:asciiTheme="minorHAnsi" w:eastAsiaTheme="minorEastAsia" w:hAnsiTheme="minorHAnsi" w:cstheme="minorBidi"/>
              <w:bCs w:val="0"/>
              <w:szCs w:val="22"/>
            </w:rPr>
          </w:pPr>
          <w:hyperlink w:anchor="_Toc9882166" w:history="1">
            <w:r w:rsidR="00447773" w:rsidRPr="00447773">
              <w:rPr>
                <w:rStyle w:val="af2"/>
                <w:rFonts w:asciiTheme="minorEastAsia" w:eastAsiaTheme="minorEastAsia" w:hAnsiTheme="minorEastAsia"/>
              </w:rPr>
              <w:t>参考文献</w:t>
            </w:r>
            <w:r w:rsidR="00447773" w:rsidRPr="00447773">
              <w:rPr>
                <w:rFonts w:asciiTheme="minorEastAsia" w:eastAsiaTheme="minorEastAsia" w:hAnsiTheme="minorEastAsia"/>
                <w:webHidden/>
              </w:rPr>
              <w:tab/>
            </w:r>
            <w:r w:rsidR="00447773" w:rsidRPr="00447773">
              <w:rPr>
                <w:rFonts w:asciiTheme="minorEastAsia" w:eastAsiaTheme="minorEastAsia" w:hAnsiTheme="minorEastAsia"/>
                <w:webHidden/>
              </w:rPr>
              <w:fldChar w:fldCharType="begin"/>
            </w:r>
            <w:r w:rsidR="00447773" w:rsidRPr="00447773">
              <w:rPr>
                <w:rFonts w:asciiTheme="minorEastAsia" w:eastAsiaTheme="minorEastAsia" w:hAnsiTheme="minorEastAsia"/>
                <w:webHidden/>
              </w:rPr>
              <w:instrText xml:space="preserve"> PAGEREF _Toc9882166 \h </w:instrText>
            </w:r>
            <w:r w:rsidR="00447773" w:rsidRPr="00447773">
              <w:rPr>
                <w:rFonts w:asciiTheme="minorEastAsia" w:eastAsiaTheme="minorEastAsia" w:hAnsiTheme="minorEastAsia"/>
                <w:webHidden/>
              </w:rPr>
            </w:r>
            <w:r w:rsidR="00447773" w:rsidRPr="00447773">
              <w:rPr>
                <w:rFonts w:asciiTheme="minorEastAsia" w:eastAsiaTheme="minorEastAsia" w:hAnsiTheme="minorEastAsia"/>
                <w:webHidden/>
              </w:rPr>
              <w:fldChar w:fldCharType="separate"/>
            </w:r>
            <w:r w:rsidR="00447773" w:rsidRPr="00447773">
              <w:rPr>
                <w:rFonts w:asciiTheme="minorEastAsia" w:eastAsiaTheme="minorEastAsia" w:hAnsiTheme="minorEastAsia"/>
                <w:webHidden/>
              </w:rPr>
              <w:t>25</w:t>
            </w:r>
            <w:r w:rsidR="00447773" w:rsidRPr="00447773">
              <w:rPr>
                <w:rFonts w:asciiTheme="minorEastAsia" w:eastAsiaTheme="minorEastAsia" w:hAnsiTheme="minorEastAsia"/>
                <w:webHidden/>
              </w:rPr>
              <w:fldChar w:fldCharType="end"/>
            </w:r>
          </w:hyperlink>
        </w:p>
        <w:p w14:paraId="731E9442" w14:textId="77777777" w:rsidR="00447773" w:rsidRDefault="00447773">
          <w:r>
            <w:rPr>
              <w:b/>
              <w:bCs/>
              <w:lang w:val="zh-CN"/>
            </w:rPr>
            <w:fldChar w:fldCharType="end"/>
          </w:r>
        </w:p>
      </w:sdtContent>
    </w:sdt>
    <w:p w14:paraId="772A9AEA" w14:textId="77777777" w:rsidR="00831941" w:rsidRPr="00831941" w:rsidRDefault="00831941">
      <w:pPr>
        <w:widowControl/>
        <w:adjustRightInd/>
        <w:jc w:val="left"/>
        <w:textAlignment w:val="auto"/>
      </w:pPr>
    </w:p>
    <w:p w14:paraId="3885F56D" w14:textId="77777777" w:rsidR="00427697" w:rsidRDefault="00427697">
      <w:pPr>
        <w:widowControl/>
        <w:adjustRightInd/>
        <w:jc w:val="left"/>
        <w:textAlignment w:val="auto"/>
      </w:pPr>
      <w:r>
        <w:br w:type="page"/>
      </w:r>
    </w:p>
    <w:p w14:paraId="0625182A" w14:textId="77777777" w:rsidR="00447773" w:rsidRDefault="00447773" w:rsidP="00E326AA">
      <w:pPr>
        <w:sectPr w:rsidR="00447773" w:rsidSect="00447773">
          <w:headerReference w:type="default" r:id="rId11"/>
          <w:footerReference w:type="default" r:id="rId12"/>
          <w:pgSz w:w="11907" w:h="16840" w:code="9"/>
          <w:pgMar w:top="1361" w:right="1134" w:bottom="1361" w:left="1134" w:header="720" w:footer="851" w:gutter="851"/>
          <w:pgNumType w:fmt="upperRoman" w:start="1"/>
          <w:cols w:space="720"/>
        </w:sectPr>
      </w:pPr>
    </w:p>
    <w:p w14:paraId="581CB443" w14:textId="77777777" w:rsidR="002C27AE" w:rsidRDefault="002C27AE" w:rsidP="00E326AA"/>
    <w:p w14:paraId="603C403C" w14:textId="77777777" w:rsidR="00E326AA" w:rsidRDefault="00E326AA" w:rsidP="00E326AA">
      <w:pPr>
        <w:pStyle w:val="1"/>
        <w:spacing w:beforeLines="50" w:before="120" w:afterLines="50" w:after="120" w:line="360" w:lineRule="exact"/>
        <w:jc w:val="center"/>
        <w:rPr>
          <w:rFonts w:ascii="黑体" w:eastAsia="黑体" w:hAnsi="黑体"/>
          <w:b w:val="0"/>
          <w:i w:val="0"/>
        </w:rPr>
      </w:pPr>
      <w:bookmarkStart w:id="4" w:name="_Toc9882130"/>
      <w:r w:rsidRPr="00083807">
        <w:rPr>
          <w:rFonts w:ascii="黑体" w:eastAsia="黑体" w:hAnsi="黑体" w:hint="eastAsia"/>
          <w:b w:val="0"/>
          <w:i w:val="0"/>
        </w:rPr>
        <w:t>1</w:t>
      </w:r>
      <w:r w:rsidRPr="00083807">
        <w:rPr>
          <w:rFonts w:ascii="黑体" w:eastAsia="黑体" w:hAnsi="黑体"/>
          <w:b w:val="0"/>
          <w:i w:val="0"/>
        </w:rPr>
        <w:t xml:space="preserve"> </w:t>
      </w:r>
      <w:r w:rsidRPr="00083807">
        <w:rPr>
          <w:rFonts w:ascii="黑体" w:eastAsia="黑体" w:hAnsi="黑体" w:hint="eastAsia"/>
          <w:b w:val="0"/>
          <w:i w:val="0"/>
        </w:rPr>
        <w:t>引</w:t>
      </w:r>
      <w:r w:rsidR="00447773">
        <w:rPr>
          <w:rFonts w:ascii="黑体" w:eastAsia="黑体" w:hAnsi="黑体" w:hint="eastAsia"/>
          <w:b w:val="0"/>
          <w:i w:val="0"/>
        </w:rPr>
        <w:t xml:space="preserve"> </w:t>
      </w:r>
      <w:r w:rsidRPr="00083807">
        <w:rPr>
          <w:rFonts w:ascii="黑体" w:eastAsia="黑体" w:hAnsi="黑体" w:hint="eastAsia"/>
          <w:b w:val="0"/>
          <w:i w:val="0"/>
        </w:rPr>
        <w:t>言</w:t>
      </w:r>
      <w:bookmarkEnd w:id="4"/>
    </w:p>
    <w:p w14:paraId="02792C18" w14:textId="77777777" w:rsidR="00750023" w:rsidRDefault="00EC05F8" w:rsidP="00EC05F8">
      <w:pPr>
        <w:pStyle w:val="2"/>
        <w:spacing w:beforeLines="50" w:before="120" w:afterLines="50" w:after="120" w:line="360" w:lineRule="exact"/>
        <w:jc w:val="left"/>
        <w:rPr>
          <w:rFonts w:ascii="黑体" w:eastAsia="黑体" w:hAnsi="黑体"/>
          <w:b w:val="0"/>
          <w:i w:val="0"/>
        </w:rPr>
      </w:pPr>
      <w:bookmarkStart w:id="5" w:name="_Toc9882131"/>
      <w:r>
        <w:rPr>
          <w:rFonts w:ascii="黑体" w:eastAsia="黑体" w:hAnsi="黑体" w:hint="eastAsia"/>
          <w:b w:val="0"/>
          <w:i w:val="0"/>
        </w:rPr>
        <w:t xml:space="preserve">1.1 </w:t>
      </w:r>
      <w:r w:rsidR="00750023" w:rsidRPr="00750023">
        <w:rPr>
          <w:rFonts w:ascii="黑体" w:eastAsia="黑体" w:hAnsi="黑体" w:hint="eastAsia"/>
          <w:b w:val="0"/>
          <w:i w:val="0"/>
        </w:rPr>
        <w:t>课题背景</w:t>
      </w:r>
      <w:bookmarkEnd w:id="5"/>
    </w:p>
    <w:p w14:paraId="7D9D5694" w14:textId="77777777" w:rsidR="003E5F87" w:rsidRDefault="003E5F87" w:rsidP="003E5F87">
      <w:pPr>
        <w:pStyle w:val="a0"/>
        <w:spacing w:line="360" w:lineRule="exact"/>
      </w:pPr>
      <w:r>
        <w:rPr>
          <w:rFonts w:hint="eastAsia"/>
        </w:rPr>
        <w:t>混合动力汽车和电动汽车预示着绿色出行的未来，而电池储能技术是其中不可或缺的一个关键环节。锂离子电池是新一代绿色二次电池，它具有电压高、能量密度大以及自放电率低等突出优点</w:t>
      </w:r>
      <w:r w:rsidR="00F24536" w:rsidRPr="00F24536">
        <w:rPr>
          <w:vertAlign w:val="superscript"/>
        </w:rPr>
        <w:fldChar w:fldCharType="begin"/>
      </w:r>
      <w:r w:rsidR="00F24536" w:rsidRPr="00F24536">
        <w:rPr>
          <w:vertAlign w:val="superscript"/>
        </w:rPr>
        <w:instrText xml:space="preserve"> </w:instrText>
      </w:r>
      <w:r w:rsidR="00F24536" w:rsidRPr="00F24536">
        <w:rPr>
          <w:rFonts w:hint="eastAsia"/>
          <w:vertAlign w:val="superscript"/>
        </w:rPr>
        <w:instrText>REF _Ref8316184 \r \h</w:instrText>
      </w:r>
      <w:r w:rsidR="00F24536" w:rsidRPr="00F24536">
        <w:rPr>
          <w:vertAlign w:val="superscript"/>
        </w:rPr>
        <w:instrText xml:space="preserve"> </w:instrText>
      </w:r>
      <w:r w:rsidR="00F24536">
        <w:rPr>
          <w:vertAlign w:val="superscript"/>
        </w:rPr>
        <w:instrText xml:space="preserve"> \* MERGEFORMAT </w:instrText>
      </w:r>
      <w:r w:rsidR="00F24536" w:rsidRPr="00F24536">
        <w:rPr>
          <w:vertAlign w:val="superscript"/>
        </w:rPr>
      </w:r>
      <w:r w:rsidR="00F24536" w:rsidRPr="00F24536">
        <w:rPr>
          <w:vertAlign w:val="superscript"/>
        </w:rPr>
        <w:fldChar w:fldCharType="separate"/>
      </w:r>
      <w:r w:rsidR="00F24536" w:rsidRPr="00F24536">
        <w:rPr>
          <w:vertAlign w:val="superscript"/>
        </w:rPr>
        <w:t>[1]</w:t>
      </w:r>
      <w:r w:rsidR="00F24536" w:rsidRPr="00F24536">
        <w:rPr>
          <w:vertAlign w:val="superscript"/>
        </w:rPr>
        <w:fldChar w:fldCharType="end"/>
      </w:r>
      <w:r>
        <w:rPr>
          <w:rFonts w:hint="eastAsia"/>
        </w:rPr>
        <w:t>。在现有可充电电化学系统中，锂离子电池是</w:t>
      </w:r>
      <w:r w:rsidR="00123B84">
        <w:rPr>
          <w:rFonts w:hint="eastAsia"/>
        </w:rPr>
        <w:t>目前</w:t>
      </w:r>
      <w:r>
        <w:rPr>
          <w:rFonts w:hint="eastAsia"/>
        </w:rPr>
        <w:t>混合动力汽车</w:t>
      </w:r>
      <w:r w:rsidR="00123B84">
        <w:rPr>
          <w:rFonts w:hint="eastAsia"/>
        </w:rPr>
        <w:t>和</w:t>
      </w:r>
      <w:r>
        <w:rPr>
          <w:rFonts w:hint="eastAsia"/>
        </w:rPr>
        <w:t>电动汽车的首选电源。</w:t>
      </w:r>
    </w:p>
    <w:p w14:paraId="180F5F03" w14:textId="77777777" w:rsidR="003E5F87" w:rsidRDefault="003E5F87" w:rsidP="003E5F87">
      <w:pPr>
        <w:pStyle w:val="a0"/>
        <w:spacing w:line="360" w:lineRule="exact"/>
      </w:pPr>
      <w:r>
        <w:rPr>
          <w:rFonts w:hint="eastAsia"/>
        </w:rPr>
        <w:t>然而在低温环境下锂离子电池在充放电过程中会发生容量损失的现象，并且阻抗明显增大。降低电池使用的环境温度会导致电池内部化学反应的减缓，影响电荷转移动力学</w:t>
      </w:r>
      <w:r w:rsidR="002E2FD7" w:rsidRPr="002E2FD7">
        <w:rPr>
          <w:vertAlign w:val="superscript"/>
        </w:rPr>
        <w:fldChar w:fldCharType="begin"/>
      </w:r>
      <w:r w:rsidR="002E2FD7" w:rsidRPr="002E2FD7">
        <w:rPr>
          <w:vertAlign w:val="superscript"/>
        </w:rPr>
        <w:instrText xml:space="preserve"> </w:instrText>
      </w:r>
      <w:r w:rsidR="002E2FD7" w:rsidRPr="002E2FD7">
        <w:rPr>
          <w:rFonts w:hint="eastAsia"/>
          <w:vertAlign w:val="superscript"/>
        </w:rPr>
        <w:instrText>REF _Ref2868048 \r \h</w:instrText>
      </w:r>
      <w:r w:rsidR="002E2FD7" w:rsidRPr="002E2FD7">
        <w:rPr>
          <w:vertAlign w:val="superscript"/>
        </w:rPr>
        <w:instrText xml:space="preserve"> </w:instrText>
      </w:r>
      <w:r w:rsidR="002E2FD7">
        <w:rPr>
          <w:vertAlign w:val="superscript"/>
        </w:rPr>
        <w:instrText xml:space="preserve"> \* MERGEFORMAT </w:instrText>
      </w:r>
      <w:r w:rsidR="002E2FD7" w:rsidRPr="002E2FD7">
        <w:rPr>
          <w:vertAlign w:val="superscript"/>
        </w:rPr>
      </w:r>
      <w:r w:rsidR="002E2FD7" w:rsidRPr="002E2FD7">
        <w:rPr>
          <w:vertAlign w:val="superscript"/>
        </w:rPr>
        <w:fldChar w:fldCharType="separate"/>
      </w:r>
      <w:r w:rsidR="002E2FD7" w:rsidRPr="002E2FD7">
        <w:rPr>
          <w:vertAlign w:val="superscript"/>
        </w:rPr>
        <w:t>[2]</w:t>
      </w:r>
      <w:r w:rsidR="002E2FD7" w:rsidRPr="002E2FD7">
        <w:rPr>
          <w:vertAlign w:val="superscript"/>
        </w:rPr>
        <w:fldChar w:fldCharType="end"/>
      </w:r>
      <w:r>
        <w:rPr>
          <w:rFonts w:hint="eastAsia"/>
        </w:rPr>
        <w:t>，并导致电解质电导率降低</w:t>
      </w:r>
      <w:r w:rsidR="002E2FD7" w:rsidRPr="002E2FD7">
        <w:rPr>
          <w:vertAlign w:val="superscript"/>
        </w:rPr>
        <w:fldChar w:fldCharType="begin"/>
      </w:r>
      <w:r w:rsidR="002E2FD7" w:rsidRPr="002E2FD7">
        <w:rPr>
          <w:vertAlign w:val="superscript"/>
        </w:rPr>
        <w:instrText xml:space="preserve"> </w:instrText>
      </w:r>
      <w:r w:rsidR="002E2FD7" w:rsidRPr="002E2FD7">
        <w:rPr>
          <w:rFonts w:hint="eastAsia"/>
          <w:vertAlign w:val="superscript"/>
        </w:rPr>
        <w:instrText>REF _Ref2868056 \r \h</w:instrText>
      </w:r>
      <w:r w:rsidR="002E2FD7" w:rsidRPr="002E2FD7">
        <w:rPr>
          <w:vertAlign w:val="superscript"/>
        </w:rPr>
        <w:instrText xml:space="preserve"> </w:instrText>
      </w:r>
      <w:r w:rsidR="002E2FD7">
        <w:rPr>
          <w:vertAlign w:val="superscript"/>
        </w:rPr>
        <w:instrText xml:space="preserve"> \* MERGEFORMAT </w:instrText>
      </w:r>
      <w:r w:rsidR="002E2FD7" w:rsidRPr="002E2FD7">
        <w:rPr>
          <w:vertAlign w:val="superscript"/>
        </w:rPr>
      </w:r>
      <w:r w:rsidR="002E2FD7" w:rsidRPr="002E2FD7">
        <w:rPr>
          <w:vertAlign w:val="superscript"/>
        </w:rPr>
        <w:fldChar w:fldCharType="separate"/>
      </w:r>
      <w:r w:rsidR="002E2FD7" w:rsidRPr="002E2FD7">
        <w:rPr>
          <w:vertAlign w:val="superscript"/>
        </w:rPr>
        <w:t>[3]</w:t>
      </w:r>
      <w:r w:rsidR="002E2FD7" w:rsidRPr="002E2FD7">
        <w:rPr>
          <w:vertAlign w:val="superscript"/>
        </w:rPr>
        <w:fldChar w:fldCharType="end"/>
      </w:r>
      <w:r>
        <w:rPr>
          <w:rFonts w:hint="eastAsia"/>
        </w:rPr>
        <w:t>和锂离子在阳极扩散率的降低</w:t>
      </w:r>
      <w:r w:rsidR="002E2FD7" w:rsidRPr="002E2FD7">
        <w:rPr>
          <w:vertAlign w:val="superscript"/>
        </w:rPr>
        <w:fldChar w:fldCharType="begin"/>
      </w:r>
      <w:r w:rsidR="002E2FD7" w:rsidRPr="002E2FD7">
        <w:rPr>
          <w:vertAlign w:val="superscript"/>
        </w:rPr>
        <w:instrText xml:space="preserve"> </w:instrText>
      </w:r>
      <w:r w:rsidR="002E2FD7" w:rsidRPr="002E2FD7">
        <w:rPr>
          <w:rFonts w:hint="eastAsia"/>
          <w:vertAlign w:val="superscript"/>
        </w:rPr>
        <w:instrText>REF _Ref2868063 \r \h</w:instrText>
      </w:r>
      <w:r w:rsidR="002E2FD7" w:rsidRPr="002E2FD7">
        <w:rPr>
          <w:vertAlign w:val="superscript"/>
        </w:rPr>
        <w:instrText xml:space="preserve"> </w:instrText>
      </w:r>
      <w:r w:rsidR="002E2FD7">
        <w:rPr>
          <w:vertAlign w:val="superscript"/>
        </w:rPr>
        <w:instrText xml:space="preserve"> \* MERGEFORMAT </w:instrText>
      </w:r>
      <w:r w:rsidR="002E2FD7" w:rsidRPr="002E2FD7">
        <w:rPr>
          <w:vertAlign w:val="superscript"/>
        </w:rPr>
      </w:r>
      <w:r w:rsidR="002E2FD7" w:rsidRPr="002E2FD7">
        <w:rPr>
          <w:vertAlign w:val="superscript"/>
        </w:rPr>
        <w:fldChar w:fldCharType="separate"/>
      </w:r>
      <w:r w:rsidR="002E2FD7" w:rsidRPr="002E2FD7">
        <w:rPr>
          <w:vertAlign w:val="superscript"/>
        </w:rPr>
        <w:t>[4]</w:t>
      </w:r>
      <w:r w:rsidR="002E2FD7" w:rsidRPr="002E2FD7">
        <w:rPr>
          <w:vertAlign w:val="superscript"/>
        </w:rPr>
        <w:fldChar w:fldCharType="end"/>
      </w:r>
      <w:r>
        <w:rPr>
          <w:rFonts w:hint="eastAsia"/>
        </w:rPr>
        <w:t>。这些因素降低了电池的可用容量和输出功率，也导致锂离子电池在低温环境下整体性能的失效</w:t>
      </w:r>
      <w:r w:rsidR="002E2FD7" w:rsidRPr="002E2FD7">
        <w:rPr>
          <w:vertAlign w:val="superscript"/>
        </w:rPr>
        <w:fldChar w:fldCharType="begin"/>
      </w:r>
      <w:r w:rsidR="002E2FD7" w:rsidRPr="002E2FD7">
        <w:rPr>
          <w:vertAlign w:val="superscript"/>
        </w:rPr>
        <w:instrText xml:space="preserve"> </w:instrText>
      </w:r>
      <w:r w:rsidR="002E2FD7" w:rsidRPr="002E2FD7">
        <w:rPr>
          <w:rFonts w:hint="eastAsia"/>
          <w:vertAlign w:val="superscript"/>
        </w:rPr>
        <w:instrText>REF _Ref2868078 \r \h</w:instrText>
      </w:r>
      <w:r w:rsidR="002E2FD7" w:rsidRPr="002E2FD7">
        <w:rPr>
          <w:vertAlign w:val="superscript"/>
        </w:rPr>
        <w:instrText xml:space="preserve"> </w:instrText>
      </w:r>
      <w:r w:rsidR="002E2FD7">
        <w:rPr>
          <w:vertAlign w:val="superscript"/>
        </w:rPr>
        <w:instrText xml:space="preserve"> \* MERGEFORMAT </w:instrText>
      </w:r>
      <w:r w:rsidR="002E2FD7" w:rsidRPr="002E2FD7">
        <w:rPr>
          <w:vertAlign w:val="superscript"/>
        </w:rPr>
      </w:r>
      <w:r w:rsidR="002E2FD7" w:rsidRPr="002E2FD7">
        <w:rPr>
          <w:vertAlign w:val="superscript"/>
        </w:rPr>
        <w:fldChar w:fldCharType="separate"/>
      </w:r>
      <w:r w:rsidR="002E2FD7" w:rsidRPr="002E2FD7">
        <w:rPr>
          <w:vertAlign w:val="superscript"/>
        </w:rPr>
        <w:t>[5]</w:t>
      </w:r>
      <w:r w:rsidR="002E2FD7" w:rsidRPr="002E2FD7">
        <w:rPr>
          <w:vertAlign w:val="superscript"/>
        </w:rPr>
        <w:fldChar w:fldCharType="end"/>
      </w:r>
      <w:r>
        <w:rPr>
          <w:rFonts w:hint="eastAsia"/>
        </w:rPr>
        <w:t>。</w:t>
      </w:r>
    </w:p>
    <w:p w14:paraId="20BCA838" w14:textId="77777777" w:rsidR="00746AD5" w:rsidRPr="00746AD5" w:rsidRDefault="00746AD5" w:rsidP="003B1BAC">
      <w:pPr>
        <w:spacing w:line="360" w:lineRule="exact"/>
        <w:ind w:firstLineChars="200" w:firstLine="420"/>
        <w:rPr>
          <w:rFonts w:ascii="宋体" w:hAnsi="宋体"/>
        </w:rPr>
      </w:pPr>
      <w:r w:rsidRPr="00021E7D">
        <w:rPr>
          <w:rFonts w:ascii="宋体" w:hAnsi="宋体" w:hint="eastAsia"/>
        </w:rPr>
        <w:t>除了性能变差之外，</w:t>
      </w:r>
      <w:r w:rsidR="002C590B">
        <w:rPr>
          <w:rFonts w:ascii="宋体" w:hAnsi="宋体" w:hint="eastAsia"/>
        </w:rPr>
        <w:t>锂离子电池</w:t>
      </w:r>
      <w:r w:rsidRPr="00021E7D">
        <w:rPr>
          <w:rFonts w:ascii="宋体" w:hAnsi="宋体" w:hint="eastAsia"/>
        </w:rPr>
        <w:t>阳极在低温下还有更危险的现象：</w:t>
      </w:r>
      <w:r>
        <w:rPr>
          <w:rFonts w:ascii="宋体" w:hAnsi="宋体" w:hint="eastAsia"/>
        </w:rPr>
        <w:t>锂</w:t>
      </w:r>
      <w:r w:rsidR="00C238C6">
        <w:rPr>
          <w:rFonts w:ascii="宋体" w:hAnsi="宋体" w:hint="eastAsia"/>
        </w:rPr>
        <w:t>沉积</w:t>
      </w:r>
      <w:r w:rsidRPr="00021E7D">
        <w:rPr>
          <w:rFonts w:ascii="宋体" w:hAnsi="宋体" w:hint="eastAsia"/>
        </w:rPr>
        <w:t>。低温会导致石墨阳极的高度极化，从而使阳极电位接近锂金属的</w:t>
      </w:r>
      <w:r>
        <w:rPr>
          <w:rFonts w:ascii="宋体" w:hAnsi="宋体" w:hint="eastAsia"/>
        </w:rPr>
        <w:t>电</w:t>
      </w:r>
      <w:r w:rsidRPr="00021E7D">
        <w:rPr>
          <w:rFonts w:ascii="宋体" w:hAnsi="宋体" w:hint="eastAsia"/>
        </w:rPr>
        <w:t>位</w:t>
      </w:r>
      <w:r w:rsidR="005561D0" w:rsidRPr="005561D0">
        <w:rPr>
          <w:rFonts w:ascii="宋体" w:hAnsi="宋体"/>
          <w:vertAlign w:val="superscript"/>
        </w:rPr>
        <w:fldChar w:fldCharType="begin"/>
      </w:r>
      <w:r w:rsidR="005561D0" w:rsidRPr="005561D0">
        <w:rPr>
          <w:rFonts w:ascii="宋体" w:hAnsi="宋体"/>
          <w:vertAlign w:val="superscript"/>
        </w:rPr>
        <w:instrText xml:space="preserve"> </w:instrText>
      </w:r>
      <w:r w:rsidR="005561D0" w:rsidRPr="005561D0">
        <w:rPr>
          <w:rFonts w:ascii="宋体" w:hAnsi="宋体" w:hint="eastAsia"/>
          <w:vertAlign w:val="superscript"/>
        </w:rPr>
        <w:instrText>REF _Ref8317285 \r \h</w:instrText>
      </w:r>
      <w:r w:rsidR="005561D0" w:rsidRPr="005561D0">
        <w:rPr>
          <w:rFonts w:ascii="宋体" w:hAnsi="宋体"/>
          <w:vertAlign w:val="superscript"/>
        </w:rPr>
        <w:instrText xml:space="preserve"> </w:instrText>
      </w:r>
      <w:r w:rsidR="005561D0">
        <w:rPr>
          <w:rFonts w:ascii="宋体" w:hAnsi="宋体"/>
          <w:vertAlign w:val="superscript"/>
        </w:rPr>
        <w:instrText xml:space="preserve"> \* MERGEFORMAT </w:instrText>
      </w:r>
      <w:r w:rsidR="005561D0" w:rsidRPr="005561D0">
        <w:rPr>
          <w:rFonts w:ascii="宋体" w:hAnsi="宋体"/>
          <w:vertAlign w:val="superscript"/>
        </w:rPr>
      </w:r>
      <w:r w:rsidR="005561D0" w:rsidRPr="005561D0">
        <w:rPr>
          <w:rFonts w:ascii="宋体" w:hAnsi="宋体"/>
          <w:vertAlign w:val="superscript"/>
        </w:rPr>
        <w:fldChar w:fldCharType="separate"/>
      </w:r>
      <w:r w:rsidR="005561D0" w:rsidRPr="005561D0">
        <w:rPr>
          <w:rFonts w:ascii="宋体" w:hAnsi="宋体"/>
          <w:vertAlign w:val="superscript"/>
        </w:rPr>
        <w:t>[6]</w:t>
      </w:r>
      <w:r w:rsidR="005561D0" w:rsidRPr="005561D0">
        <w:rPr>
          <w:rFonts w:ascii="宋体" w:hAnsi="宋体"/>
          <w:vertAlign w:val="superscript"/>
        </w:rPr>
        <w:fldChar w:fldCharType="end"/>
      </w:r>
      <w:r w:rsidRPr="00021E7D">
        <w:rPr>
          <w:rFonts w:ascii="宋体" w:hAnsi="宋体" w:hint="eastAsia"/>
        </w:rPr>
        <w:t>。这种情况下，锂离子向石墨的扩散减缓，导致充电时锂枝晶析出</w:t>
      </w:r>
      <w:r w:rsidR="00584E9A" w:rsidRPr="00584E9A">
        <w:rPr>
          <w:rFonts w:ascii="宋体" w:hAnsi="宋体"/>
          <w:vertAlign w:val="superscript"/>
        </w:rPr>
        <w:fldChar w:fldCharType="begin"/>
      </w:r>
      <w:r w:rsidR="00584E9A" w:rsidRPr="00584E9A">
        <w:rPr>
          <w:rFonts w:ascii="宋体" w:hAnsi="宋体"/>
          <w:vertAlign w:val="superscript"/>
        </w:rPr>
        <w:instrText xml:space="preserve"> </w:instrText>
      </w:r>
      <w:r w:rsidR="00584E9A" w:rsidRPr="00584E9A">
        <w:rPr>
          <w:rFonts w:ascii="宋体" w:hAnsi="宋体" w:hint="eastAsia"/>
          <w:vertAlign w:val="superscript"/>
        </w:rPr>
        <w:instrText>REF _Ref8317440 \r \h</w:instrText>
      </w:r>
      <w:r w:rsidR="00584E9A" w:rsidRPr="00584E9A">
        <w:rPr>
          <w:rFonts w:ascii="宋体" w:hAnsi="宋体"/>
          <w:vertAlign w:val="superscript"/>
        </w:rPr>
        <w:instrText xml:space="preserve"> </w:instrText>
      </w:r>
      <w:r w:rsidR="00584E9A">
        <w:rPr>
          <w:rFonts w:ascii="宋体" w:hAnsi="宋体"/>
          <w:vertAlign w:val="superscript"/>
        </w:rPr>
        <w:instrText xml:space="preserve"> \* MERGEFORMAT </w:instrText>
      </w:r>
      <w:r w:rsidR="00584E9A" w:rsidRPr="00584E9A">
        <w:rPr>
          <w:rFonts w:ascii="宋体" w:hAnsi="宋体"/>
          <w:vertAlign w:val="superscript"/>
        </w:rPr>
      </w:r>
      <w:r w:rsidR="00584E9A" w:rsidRPr="00584E9A">
        <w:rPr>
          <w:rFonts w:ascii="宋体" w:hAnsi="宋体"/>
          <w:vertAlign w:val="superscript"/>
        </w:rPr>
        <w:fldChar w:fldCharType="separate"/>
      </w:r>
      <w:r w:rsidR="00584E9A" w:rsidRPr="00584E9A">
        <w:rPr>
          <w:rFonts w:ascii="宋体" w:hAnsi="宋体"/>
          <w:vertAlign w:val="superscript"/>
        </w:rPr>
        <w:t>[7]</w:t>
      </w:r>
      <w:r w:rsidR="00584E9A" w:rsidRPr="00584E9A">
        <w:rPr>
          <w:rFonts w:ascii="宋体" w:hAnsi="宋体"/>
          <w:vertAlign w:val="superscript"/>
        </w:rPr>
        <w:fldChar w:fldCharType="end"/>
      </w:r>
      <w:r w:rsidRPr="00021E7D">
        <w:rPr>
          <w:rFonts w:ascii="宋体" w:hAnsi="宋体" w:hint="eastAsia"/>
        </w:rPr>
        <w:t>。</w:t>
      </w:r>
      <w:r>
        <w:rPr>
          <w:rFonts w:ascii="宋体" w:hAnsi="宋体" w:hint="eastAsia"/>
        </w:rPr>
        <w:t>锂沉积</w:t>
      </w:r>
      <w:r w:rsidRPr="00021E7D">
        <w:rPr>
          <w:rFonts w:ascii="宋体" w:hAnsi="宋体" w:hint="eastAsia"/>
        </w:rPr>
        <w:t>的现象发生在电极表面，从而导致锂离子电池容量降低和功率输出降低，并导致电池的严重老化。</w:t>
      </w:r>
    </w:p>
    <w:p w14:paraId="008E33AE" w14:textId="77777777" w:rsidR="004E7BBD" w:rsidRPr="00B51EAB" w:rsidRDefault="003E5F87" w:rsidP="003E5F87">
      <w:pPr>
        <w:pStyle w:val="a0"/>
        <w:spacing w:line="360" w:lineRule="exact"/>
        <w:rPr>
          <w:rFonts w:ascii="宋体" w:hAnsi="宋体"/>
        </w:rPr>
      </w:pPr>
      <w:r w:rsidRPr="00B51EAB">
        <w:rPr>
          <w:rFonts w:ascii="宋体" w:hAnsi="宋体" w:hint="eastAsia"/>
        </w:rPr>
        <w:t>这种在低温环境下锂离子电池充电性能的严重退化使得电动汽车等使用锂离子电池作为储能载体的设备无法在低温环境下正常工作，电动车在不同地理位置和气候条件下的普及使用也受到了严重限制。因此锂离子电池低温状态下电池性能的研究具有深远的意义，建立精准的锂离子电池低温模型是本课题的重要研究内容之一。</w:t>
      </w:r>
    </w:p>
    <w:p w14:paraId="6A614AB0" w14:textId="77777777" w:rsidR="00FB1CCE" w:rsidRDefault="00EC05F8" w:rsidP="00EC05F8">
      <w:pPr>
        <w:pStyle w:val="2"/>
        <w:spacing w:beforeLines="50" w:before="120" w:afterLines="50" w:after="120" w:line="360" w:lineRule="exact"/>
        <w:jc w:val="left"/>
        <w:rPr>
          <w:rFonts w:ascii="黑体" w:eastAsia="黑体" w:hAnsi="黑体"/>
          <w:b w:val="0"/>
          <w:i w:val="0"/>
        </w:rPr>
      </w:pPr>
      <w:bookmarkStart w:id="6" w:name="_Toc9882132"/>
      <w:r>
        <w:rPr>
          <w:rFonts w:ascii="黑体" w:eastAsia="黑体" w:hAnsi="黑体" w:hint="eastAsia"/>
          <w:b w:val="0"/>
          <w:i w:val="0"/>
        </w:rPr>
        <w:t xml:space="preserve">1.2 </w:t>
      </w:r>
      <w:r w:rsidR="00FB297D">
        <w:rPr>
          <w:rFonts w:ascii="黑体" w:eastAsia="黑体" w:hAnsi="黑体" w:hint="eastAsia"/>
          <w:b w:val="0"/>
          <w:i w:val="0"/>
        </w:rPr>
        <w:t>锂离子电池模型</w:t>
      </w:r>
      <w:r w:rsidR="00257378" w:rsidRPr="00257378">
        <w:rPr>
          <w:rFonts w:ascii="黑体" w:eastAsia="黑体" w:hAnsi="黑体" w:hint="eastAsia"/>
          <w:b w:val="0"/>
          <w:i w:val="0"/>
        </w:rPr>
        <w:t>研究现状</w:t>
      </w:r>
      <w:bookmarkEnd w:id="6"/>
    </w:p>
    <w:p w14:paraId="317B2FC9" w14:textId="77777777" w:rsidR="00777602" w:rsidRDefault="00777602" w:rsidP="00777602">
      <w:pPr>
        <w:spacing w:line="360" w:lineRule="exact"/>
        <w:ind w:firstLineChars="200" w:firstLine="420"/>
        <w:rPr>
          <w:rFonts w:ascii="宋体" w:hAnsi="宋体"/>
        </w:rPr>
      </w:pPr>
      <w:r>
        <w:rPr>
          <w:rFonts w:ascii="宋体" w:hAnsi="宋体" w:hint="eastAsia"/>
        </w:rPr>
        <w:t>锂离子动力电池内部的物理化学反应十分复杂，对锂离子电池的精准建模一直以来也是学术与工业界在电池研究方向的重点和难点之一。目前锂离子电池模型可分为等效电路模型、电化学模型、神经网络模型、交流阻抗模型等。不同的电池模型适用于不同的场合和范围，各有优势也同时各自有自身的缺陷，目前还未有一种模型可以准确表述电池在全工作范围内的所有特性。</w:t>
      </w:r>
    </w:p>
    <w:p w14:paraId="5DE4FBE6" w14:textId="77777777" w:rsidR="00F5732D" w:rsidRPr="009227E8" w:rsidRDefault="009227E8" w:rsidP="009227E8">
      <w:pPr>
        <w:pStyle w:val="3"/>
        <w:spacing w:beforeLines="50" w:before="120" w:afterLines="50" w:after="120" w:line="360" w:lineRule="exact"/>
        <w:ind w:firstLineChars="200" w:firstLine="420"/>
        <w:rPr>
          <w:rFonts w:ascii="黑体" w:hAnsi="黑体"/>
          <w:b w:val="0"/>
          <w:sz w:val="21"/>
          <w:szCs w:val="21"/>
        </w:rPr>
      </w:pPr>
      <w:bookmarkStart w:id="7" w:name="_Toc9882133"/>
      <w:commentRangeStart w:id="8"/>
      <w:r w:rsidRPr="009227E8">
        <w:rPr>
          <w:rFonts w:ascii="黑体" w:hAnsi="黑体" w:hint="eastAsia"/>
          <w:b w:val="0"/>
          <w:sz w:val="21"/>
          <w:szCs w:val="21"/>
        </w:rPr>
        <w:t>1</w:t>
      </w:r>
      <w:r w:rsidRPr="009227E8">
        <w:rPr>
          <w:rFonts w:ascii="黑体" w:hAnsi="黑体"/>
          <w:b w:val="0"/>
          <w:sz w:val="21"/>
          <w:szCs w:val="21"/>
        </w:rPr>
        <w:t xml:space="preserve">.2.1 </w:t>
      </w:r>
      <w:r w:rsidRPr="009227E8">
        <w:rPr>
          <w:rFonts w:ascii="黑体" w:hAnsi="黑体" w:hint="eastAsia"/>
          <w:b w:val="0"/>
          <w:sz w:val="21"/>
          <w:szCs w:val="21"/>
        </w:rPr>
        <w:t>等效电路模型</w:t>
      </w:r>
      <w:bookmarkEnd w:id="7"/>
      <w:commentRangeEnd w:id="8"/>
      <w:r w:rsidR="00E733A1">
        <w:rPr>
          <w:rStyle w:val="af8"/>
          <w:rFonts w:ascii="Times New Roman" w:eastAsia="宋体" w:hAnsi="Times New Roman"/>
          <w:b w:val="0"/>
          <w:bCs w:val="0"/>
        </w:rPr>
        <w:commentReference w:id="8"/>
      </w:r>
    </w:p>
    <w:p w14:paraId="34A08424" w14:textId="77777777" w:rsidR="00F953DB" w:rsidRPr="00F953DB" w:rsidRDefault="00F953DB" w:rsidP="00F953DB">
      <w:pPr>
        <w:adjustRightInd/>
        <w:spacing w:line="360" w:lineRule="exact"/>
        <w:ind w:firstLineChars="200" w:firstLine="420"/>
        <w:textAlignment w:val="auto"/>
        <w:rPr>
          <w:rFonts w:asciiTheme="minorEastAsia" w:eastAsiaTheme="minorEastAsia" w:hAnsiTheme="minorEastAsia"/>
        </w:rPr>
      </w:pPr>
      <w:r w:rsidRPr="00F953DB">
        <w:rPr>
          <w:rFonts w:asciiTheme="minorEastAsia" w:eastAsiaTheme="minorEastAsia" w:hAnsiTheme="minorEastAsia" w:hint="eastAsia"/>
        </w:rPr>
        <w:t>等效电路模型基于电池的工作原理和外部动态特性，</w:t>
      </w:r>
      <w:r w:rsidR="00E72AD5">
        <w:rPr>
          <w:rFonts w:asciiTheme="minorEastAsia" w:eastAsiaTheme="minorEastAsia" w:hAnsiTheme="minorEastAsia" w:hint="eastAsia"/>
        </w:rPr>
        <w:t>通过</w:t>
      </w:r>
      <w:r w:rsidR="00E72AD5" w:rsidRPr="00E72AD5">
        <w:rPr>
          <w:rFonts w:asciiTheme="minorEastAsia" w:eastAsiaTheme="minorEastAsia" w:hAnsiTheme="minorEastAsia" w:hint="eastAsia"/>
        </w:rPr>
        <w:t>使用无源元件，如阻抗、极化电阻和电容，以及有源元件，如受控</w:t>
      </w:r>
      <w:r w:rsidR="00E72AD5">
        <w:rPr>
          <w:rFonts w:asciiTheme="minorEastAsia" w:eastAsiaTheme="minorEastAsia" w:hAnsiTheme="minorEastAsia" w:hint="eastAsia"/>
        </w:rPr>
        <w:t>电源</w:t>
      </w:r>
      <w:r w:rsidRPr="00F953DB">
        <w:rPr>
          <w:rFonts w:asciiTheme="minorEastAsia" w:eastAsiaTheme="minorEastAsia" w:hAnsiTheme="minorEastAsia" w:hint="eastAsia"/>
        </w:rPr>
        <w:t>来描述电池工作特性</w:t>
      </w:r>
      <w:r w:rsidR="00E72AD5" w:rsidRPr="00E72AD5">
        <w:rPr>
          <w:rFonts w:asciiTheme="minorEastAsia" w:eastAsiaTheme="minorEastAsia" w:hAnsiTheme="minorEastAsia" w:hint="eastAsia"/>
        </w:rPr>
        <w:t>。这是一种参数化方法，</w:t>
      </w:r>
      <w:r w:rsidR="00DE3388">
        <w:rPr>
          <w:rFonts w:asciiTheme="minorEastAsia" w:eastAsiaTheme="minorEastAsia" w:hAnsiTheme="minorEastAsia" w:hint="eastAsia"/>
        </w:rPr>
        <w:t>通过</w:t>
      </w:r>
      <w:r w:rsidR="00E72AD5" w:rsidRPr="00E72AD5">
        <w:rPr>
          <w:rFonts w:asciiTheme="minorEastAsia" w:eastAsiaTheme="minorEastAsia" w:hAnsiTheme="minorEastAsia" w:hint="eastAsia"/>
        </w:rPr>
        <w:t>给定合适的参数，它可以用于对任何电池建模，而不论其化学性质、配置和放电</w:t>
      </w:r>
      <w:r w:rsidR="00A15C60">
        <w:rPr>
          <w:rFonts w:asciiTheme="minorEastAsia" w:eastAsiaTheme="minorEastAsia" w:hAnsiTheme="minorEastAsia" w:hint="eastAsia"/>
        </w:rPr>
        <w:t>倍率</w:t>
      </w:r>
      <w:r w:rsidR="00E72AD5" w:rsidRPr="00E72AD5">
        <w:rPr>
          <w:rFonts w:asciiTheme="minorEastAsia" w:eastAsiaTheme="minorEastAsia" w:hAnsiTheme="minorEastAsia" w:hint="eastAsia"/>
        </w:rPr>
        <w:t>如何，因此等效电路模型是电动和混合动力汽车应用中最常见</w:t>
      </w:r>
      <w:r w:rsidR="00D91711">
        <w:rPr>
          <w:rFonts w:asciiTheme="minorEastAsia" w:eastAsiaTheme="minorEastAsia" w:hAnsiTheme="minorEastAsia" w:hint="eastAsia"/>
        </w:rPr>
        <w:t>的模型。</w:t>
      </w:r>
      <w:r w:rsidRPr="00F953DB">
        <w:rPr>
          <w:rFonts w:asciiTheme="minorEastAsia" w:eastAsiaTheme="minorEastAsia" w:hAnsiTheme="minorEastAsia" w:hint="eastAsia"/>
        </w:rPr>
        <w:t>根据等效电路元件的性质，可分为线性等效电路模型和非线性等效电路模型。常见的等效电路模型有</w:t>
      </w:r>
      <w:r w:rsidR="00EA50A3">
        <w:rPr>
          <w:rFonts w:asciiTheme="minorEastAsia" w:eastAsiaTheme="minorEastAsia" w:hAnsiTheme="minorEastAsia" w:hint="eastAsia"/>
        </w:rPr>
        <w:t xml:space="preserve"> </w:t>
      </w:r>
      <w:r w:rsidRPr="00F953DB">
        <w:rPr>
          <w:rFonts w:eastAsiaTheme="minorEastAsia"/>
        </w:rPr>
        <w:t>Rint</w:t>
      </w:r>
      <w:r w:rsidR="00EA50A3">
        <w:rPr>
          <w:rFonts w:eastAsiaTheme="minorEastAsia"/>
        </w:rPr>
        <w:t xml:space="preserve"> </w:t>
      </w:r>
      <w:r w:rsidRPr="00F953DB">
        <w:rPr>
          <w:rFonts w:asciiTheme="minorEastAsia" w:eastAsiaTheme="minorEastAsia" w:hAnsiTheme="minorEastAsia" w:hint="eastAsia"/>
        </w:rPr>
        <w:t>模型、</w:t>
      </w:r>
      <w:r w:rsidR="00EA50A3">
        <w:rPr>
          <w:rFonts w:asciiTheme="minorEastAsia" w:eastAsiaTheme="minorEastAsia" w:hAnsiTheme="minorEastAsia" w:hint="eastAsia"/>
        </w:rPr>
        <w:t xml:space="preserve"> </w:t>
      </w:r>
      <w:r w:rsidRPr="00F953DB">
        <w:rPr>
          <w:rFonts w:eastAsiaTheme="minorEastAsia"/>
        </w:rPr>
        <w:t>Thevenin</w:t>
      </w:r>
      <w:r w:rsidR="00EA50A3">
        <w:rPr>
          <w:rFonts w:eastAsiaTheme="minorEastAsia"/>
        </w:rPr>
        <w:t xml:space="preserve"> </w:t>
      </w:r>
      <w:r w:rsidRPr="00F953DB">
        <w:rPr>
          <w:rFonts w:asciiTheme="minorEastAsia" w:eastAsiaTheme="minorEastAsia" w:hAnsiTheme="minorEastAsia" w:hint="eastAsia"/>
        </w:rPr>
        <w:t>模型、</w:t>
      </w:r>
      <w:r w:rsidR="00EA50A3">
        <w:rPr>
          <w:rFonts w:asciiTheme="minorEastAsia" w:eastAsiaTheme="minorEastAsia" w:hAnsiTheme="minorEastAsia" w:hint="eastAsia"/>
        </w:rPr>
        <w:t xml:space="preserve"> </w:t>
      </w:r>
      <w:r w:rsidRPr="00F953DB">
        <w:rPr>
          <w:rFonts w:eastAsiaTheme="minorEastAsia"/>
        </w:rPr>
        <w:t>PNGV</w:t>
      </w:r>
      <w:r w:rsidR="00EA50A3">
        <w:rPr>
          <w:rFonts w:eastAsiaTheme="minorEastAsia"/>
        </w:rPr>
        <w:t xml:space="preserve"> </w:t>
      </w:r>
      <w:r w:rsidRPr="00F953DB">
        <w:rPr>
          <w:rFonts w:asciiTheme="minorEastAsia" w:eastAsiaTheme="minorEastAsia" w:hAnsiTheme="minorEastAsia" w:hint="eastAsia"/>
        </w:rPr>
        <w:t>模型、高阶模型等。</w:t>
      </w:r>
    </w:p>
    <w:p w14:paraId="0CFA2DE7" w14:textId="77777777" w:rsidR="00134F62" w:rsidRDefault="00134F62" w:rsidP="00134F62">
      <w:pPr>
        <w:spacing w:line="360" w:lineRule="exact"/>
        <w:ind w:firstLineChars="200" w:firstLine="420"/>
        <w:rPr>
          <w:rFonts w:ascii="宋体" w:hAnsi="宋体"/>
        </w:rPr>
      </w:pPr>
      <w:r w:rsidRPr="00F66657">
        <w:rPr>
          <w:rFonts w:hint="eastAsia"/>
        </w:rPr>
        <w:t>Rint</w:t>
      </w:r>
      <w:r w:rsidRPr="00DA3B85">
        <w:rPr>
          <w:rFonts w:ascii="宋体" w:hAnsi="宋体" w:hint="eastAsia"/>
        </w:rPr>
        <w:t>模型也称为简化静态模型，通过理想电压源和电阻的串联来等效的动力电池拓扑结构。</w:t>
      </w:r>
      <w:r w:rsidR="00C5654C">
        <w:rPr>
          <w:rFonts w:ascii="宋体" w:hAnsi="宋体" w:hint="eastAsia"/>
        </w:rPr>
        <w:t>这种模型优点在于电路结构简单，方便计算，其不足之处是</w:t>
      </w:r>
      <w:r w:rsidRPr="00DA3B85">
        <w:rPr>
          <w:rFonts w:ascii="宋体" w:hAnsi="宋体" w:hint="eastAsia"/>
        </w:rPr>
        <w:t>这种理想模型没有考虑动力电池的极化现象，与实际动力电池特性偏差较大</w:t>
      </w:r>
      <w:r w:rsidR="00C5654C">
        <w:rPr>
          <w:rFonts w:ascii="宋体" w:hAnsi="宋体" w:hint="eastAsia"/>
        </w:rPr>
        <w:t>，因此仅适合于模拟蓄电池的理想工作状态，而不能适用于模拟汽车动力电池的工况仿真。</w:t>
      </w:r>
    </w:p>
    <w:p w14:paraId="74BF9BB4" w14:textId="77777777" w:rsidR="005B1064" w:rsidRDefault="005B1064" w:rsidP="00BF38E2">
      <w:pPr>
        <w:pStyle w:val="a0"/>
        <w:ind w:firstLine="0"/>
      </w:pPr>
    </w:p>
    <w:p w14:paraId="75C54FB5" w14:textId="77777777" w:rsidR="004F0FAB" w:rsidRPr="00EE3B9D" w:rsidRDefault="00BF38E2" w:rsidP="00EE3B9D">
      <w:pPr>
        <w:pStyle w:val="a0"/>
        <w:ind w:left="420" w:firstLine="0"/>
        <w:jc w:val="center"/>
        <w:rPr>
          <w:rFonts w:asciiTheme="minorEastAsia" w:eastAsiaTheme="minorEastAsia" w:hAnsiTheme="minorEastAsia"/>
          <w:sz w:val="18"/>
          <w:szCs w:val="18"/>
        </w:rPr>
      </w:pPr>
      <w:r w:rsidRPr="00EE3B9D">
        <w:rPr>
          <w:rFonts w:asciiTheme="minorEastAsia" w:eastAsiaTheme="minorEastAsia" w:hAnsiTheme="minorEastAsia" w:hint="eastAsia"/>
          <w:noProof/>
          <w:sz w:val="18"/>
          <w:szCs w:val="18"/>
        </w:rPr>
        <w:lastRenderedPageBreak/>
        <w:drawing>
          <wp:anchor distT="0" distB="0" distL="114300" distR="114300" simplePos="0" relativeHeight="251658240" behindDoc="0" locked="0" layoutInCell="1" allowOverlap="1" wp14:anchorId="4CBB4FB6" wp14:editId="48EDC4F2">
            <wp:simplePos x="0" y="0"/>
            <wp:positionH relativeFrom="margin">
              <wp:align>center</wp:align>
            </wp:positionH>
            <wp:positionV relativeFrom="paragraph">
              <wp:posOffset>0</wp:posOffset>
            </wp:positionV>
            <wp:extent cx="2328545" cy="129857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a:blip r:embed="rId13">
                      <a:extLst>
                        <a:ext uri="{28A0092B-C50C-407E-A947-70E740481C1C}">
                          <a14:useLocalDpi xmlns:a14="http://schemas.microsoft.com/office/drawing/2010/main" val="0"/>
                        </a:ext>
                      </a:extLst>
                    </a:blip>
                    <a:stretch>
                      <a:fillRect/>
                    </a:stretch>
                  </pic:blipFill>
                  <pic:spPr>
                    <a:xfrm>
                      <a:off x="0" y="0"/>
                      <a:ext cx="2328545" cy="1298575"/>
                    </a:xfrm>
                    <a:prstGeom prst="rect">
                      <a:avLst/>
                    </a:prstGeom>
                  </pic:spPr>
                </pic:pic>
              </a:graphicData>
            </a:graphic>
            <wp14:sizeRelH relativeFrom="page">
              <wp14:pctWidth>0</wp14:pctWidth>
            </wp14:sizeRelH>
            <wp14:sizeRelV relativeFrom="page">
              <wp14:pctHeight>0</wp14:pctHeight>
            </wp14:sizeRelV>
          </wp:anchor>
        </w:drawing>
      </w:r>
      <w:r w:rsidR="00EE3B9D" w:rsidRPr="00EE3B9D">
        <w:rPr>
          <w:rFonts w:asciiTheme="minorEastAsia" w:eastAsiaTheme="minorEastAsia" w:hAnsiTheme="minorEastAsia" w:hint="eastAsia"/>
          <w:sz w:val="18"/>
          <w:szCs w:val="18"/>
        </w:rPr>
        <w:t>图1</w:t>
      </w:r>
      <w:r w:rsidR="00EE3B9D" w:rsidRPr="00EE3B9D">
        <w:rPr>
          <w:rFonts w:asciiTheme="minorEastAsia" w:eastAsiaTheme="minorEastAsia" w:hAnsiTheme="minorEastAsia"/>
          <w:sz w:val="18"/>
          <w:szCs w:val="18"/>
        </w:rPr>
        <w:t xml:space="preserve">.1 </w:t>
      </w:r>
      <w:r w:rsidR="00EE3B9D" w:rsidRPr="00EE3B9D">
        <w:rPr>
          <w:rFonts w:eastAsiaTheme="minorEastAsia"/>
          <w:sz w:val="18"/>
          <w:szCs w:val="18"/>
        </w:rPr>
        <w:t>Rint</w:t>
      </w:r>
      <w:r w:rsidR="00EE3B9D" w:rsidRPr="00EE3B9D">
        <w:rPr>
          <w:rFonts w:asciiTheme="minorEastAsia" w:eastAsiaTheme="minorEastAsia" w:hAnsiTheme="minorEastAsia"/>
          <w:sz w:val="18"/>
          <w:szCs w:val="18"/>
        </w:rPr>
        <w:t xml:space="preserve"> </w:t>
      </w:r>
      <w:r w:rsidR="00EE3B9D" w:rsidRPr="00EE3B9D">
        <w:rPr>
          <w:rFonts w:asciiTheme="minorEastAsia" w:eastAsiaTheme="minorEastAsia" w:hAnsiTheme="minorEastAsia" w:hint="eastAsia"/>
          <w:sz w:val="18"/>
          <w:szCs w:val="18"/>
        </w:rPr>
        <w:t>模型</w:t>
      </w:r>
    </w:p>
    <w:p w14:paraId="2D8FD4C2" w14:textId="77777777" w:rsidR="005B1064" w:rsidRDefault="005B1064" w:rsidP="0011406F">
      <w:pPr>
        <w:pStyle w:val="a0"/>
        <w:ind w:left="420" w:firstLine="0"/>
      </w:pPr>
    </w:p>
    <w:p w14:paraId="01E1CFA7" w14:textId="77777777" w:rsidR="000A1A71" w:rsidRDefault="000A1A71" w:rsidP="000A1A71">
      <w:pPr>
        <w:spacing w:line="360" w:lineRule="exact"/>
        <w:ind w:firstLineChars="200" w:firstLine="420"/>
        <w:rPr>
          <w:rFonts w:ascii="宋体" w:hAnsi="宋体"/>
        </w:rPr>
      </w:pPr>
      <w:r w:rsidRPr="00F66657">
        <w:rPr>
          <w:rFonts w:hint="eastAsia"/>
        </w:rPr>
        <w:t>Thevenin</w:t>
      </w:r>
      <w:r w:rsidRPr="00DA3B85">
        <w:rPr>
          <w:rFonts w:ascii="宋体" w:hAnsi="宋体" w:hint="eastAsia"/>
        </w:rPr>
        <w:t>模型在</w:t>
      </w:r>
      <w:r w:rsidRPr="00F66657">
        <w:rPr>
          <w:rFonts w:hint="eastAsia"/>
        </w:rPr>
        <w:t>Rint</w:t>
      </w:r>
      <w:r w:rsidRPr="00DA3B85">
        <w:rPr>
          <w:rFonts w:ascii="宋体" w:hAnsi="宋体" w:hint="eastAsia"/>
        </w:rPr>
        <w:t>模型基础上加了</w:t>
      </w:r>
      <w:r w:rsidRPr="00F66657">
        <w:rPr>
          <w:rFonts w:hint="eastAsia"/>
        </w:rPr>
        <w:t>RC</w:t>
      </w:r>
      <w:r w:rsidRPr="00DA3B85">
        <w:rPr>
          <w:rFonts w:ascii="宋体" w:hAnsi="宋体" w:hint="eastAsia"/>
        </w:rPr>
        <w:t>支路，用于模拟动力电池随时间的回弹特性。该模型考虑了电池极化现象</w:t>
      </w:r>
      <w:r>
        <w:rPr>
          <w:rFonts w:ascii="宋体" w:hAnsi="宋体" w:hint="eastAsia"/>
        </w:rPr>
        <w:t>，但单个</w:t>
      </w:r>
      <w:r w:rsidRPr="00EA50A3">
        <w:t>RC</w:t>
      </w:r>
      <w:r>
        <w:rPr>
          <w:rFonts w:ascii="宋体" w:hAnsi="宋体" w:hint="eastAsia"/>
        </w:rPr>
        <w:t>支路不足以完全体现电池的动态性能。</w:t>
      </w:r>
    </w:p>
    <w:p w14:paraId="4EE7DD7C" w14:textId="77777777" w:rsidR="004F0FAB" w:rsidRPr="00F46356" w:rsidRDefault="001F2E99" w:rsidP="00F46356">
      <w:pPr>
        <w:spacing w:line="360" w:lineRule="exact"/>
        <w:ind w:firstLineChars="200" w:firstLine="420"/>
        <w:rPr>
          <w:rFonts w:ascii="宋体" w:hAnsi="宋体"/>
        </w:rPr>
      </w:pPr>
      <w:r>
        <w:rPr>
          <w:rFonts w:hint="eastAsia"/>
          <w:noProof/>
        </w:rPr>
        <w:drawing>
          <wp:anchor distT="0" distB="0" distL="114300" distR="114300" simplePos="0" relativeHeight="251659264" behindDoc="0" locked="0" layoutInCell="1" allowOverlap="1" wp14:anchorId="64A94ADC" wp14:editId="4DA9B6AF">
            <wp:simplePos x="0" y="0"/>
            <wp:positionH relativeFrom="margin">
              <wp:align>center</wp:align>
            </wp:positionH>
            <wp:positionV relativeFrom="paragraph">
              <wp:posOffset>273685</wp:posOffset>
            </wp:positionV>
            <wp:extent cx="2605405" cy="1309370"/>
            <wp:effectExtent l="0" t="0" r="4445" b="508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png"/>
                    <pic:cNvPicPr/>
                  </pic:nvPicPr>
                  <pic:blipFill>
                    <a:blip r:embed="rId14">
                      <a:extLst>
                        <a:ext uri="{28A0092B-C50C-407E-A947-70E740481C1C}">
                          <a14:useLocalDpi xmlns:a14="http://schemas.microsoft.com/office/drawing/2010/main" val="0"/>
                        </a:ext>
                      </a:extLst>
                    </a:blip>
                    <a:stretch>
                      <a:fillRect/>
                    </a:stretch>
                  </pic:blipFill>
                  <pic:spPr>
                    <a:xfrm>
                      <a:off x="0" y="0"/>
                      <a:ext cx="2605405" cy="1309370"/>
                    </a:xfrm>
                    <a:prstGeom prst="rect">
                      <a:avLst/>
                    </a:prstGeom>
                  </pic:spPr>
                </pic:pic>
              </a:graphicData>
            </a:graphic>
            <wp14:sizeRelH relativeFrom="page">
              <wp14:pctWidth>0</wp14:pctWidth>
            </wp14:sizeRelH>
            <wp14:sizeRelV relativeFrom="page">
              <wp14:pctHeight>0</wp14:pctHeight>
            </wp14:sizeRelV>
          </wp:anchor>
        </w:drawing>
      </w:r>
    </w:p>
    <w:p w14:paraId="3028B125" w14:textId="77777777" w:rsidR="005B1064" w:rsidRPr="001F2E99" w:rsidRDefault="001F2E99" w:rsidP="001F2E99">
      <w:pPr>
        <w:pStyle w:val="a0"/>
        <w:ind w:left="42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图1</w:t>
      </w:r>
      <w:r>
        <w:rPr>
          <w:rFonts w:asciiTheme="minorEastAsia" w:eastAsiaTheme="minorEastAsia" w:hAnsiTheme="minorEastAsia"/>
          <w:sz w:val="18"/>
          <w:szCs w:val="18"/>
        </w:rPr>
        <w:t xml:space="preserve">.2 </w:t>
      </w:r>
      <w:r w:rsidRPr="001F2E99">
        <w:rPr>
          <w:rFonts w:eastAsiaTheme="minorEastAsia"/>
          <w:sz w:val="18"/>
          <w:szCs w:val="18"/>
        </w:rPr>
        <w:t>Thevenin</w:t>
      </w:r>
      <w:r>
        <w:rPr>
          <w:rFonts w:asciiTheme="minorEastAsia" w:eastAsiaTheme="minorEastAsia" w:hAnsiTheme="minorEastAsia"/>
          <w:sz w:val="18"/>
          <w:szCs w:val="18"/>
        </w:rPr>
        <w:t xml:space="preserve"> </w:t>
      </w:r>
      <w:r>
        <w:rPr>
          <w:rFonts w:asciiTheme="minorEastAsia" w:eastAsiaTheme="minorEastAsia" w:hAnsiTheme="minorEastAsia" w:hint="eastAsia"/>
          <w:sz w:val="18"/>
          <w:szCs w:val="18"/>
        </w:rPr>
        <w:t>模型</w:t>
      </w:r>
    </w:p>
    <w:p w14:paraId="2420B3C8" w14:textId="77777777" w:rsidR="004F0FAB" w:rsidRDefault="004F0FAB" w:rsidP="00F5732D">
      <w:pPr>
        <w:pStyle w:val="a0"/>
        <w:ind w:left="420" w:firstLine="0"/>
      </w:pPr>
    </w:p>
    <w:p w14:paraId="159DC33F" w14:textId="77777777" w:rsidR="00F862ED" w:rsidRDefault="00EA50A3" w:rsidP="00F862ED">
      <w:pPr>
        <w:pStyle w:val="a0"/>
        <w:spacing w:line="360" w:lineRule="exact"/>
        <w:ind w:firstLineChars="200"/>
      </w:pPr>
      <w:r w:rsidRPr="00EA50A3">
        <w:t>PNGV</w:t>
      </w:r>
      <w:r w:rsidRPr="00EA50A3">
        <w:t>模型在</w:t>
      </w:r>
      <w:r w:rsidRPr="00EA50A3">
        <w:t>Thevenin</w:t>
      </w:r>
      <w:r w:rsidRPr="00EA50A3">
        <w:t>的基础上增加了负载电流对电池</w:t>
      </w:r>
      <w:r w:rsidRPr="00EA50A3">
        <w:t>OCV</w:t>
      </w:r>
      <w:r w:rsidRPr="00EA50A3">
        <w:rPr>
          <w:rFonts w:hint="eastAsia"/>
        </w:rPr>
        <w:t>（</w:t>
      </w:r>
      <w:r w:rsidRPr="00EA50A3">
        <w:rPr>
          <w:rFonts w:hint="eastAsia"/>
        </w:rPr>
        <w:t>Open Circuit Voltage</w:t>
      </w:r>
      <w:r w:rsidRPr="00EA50A3">
        <w:rPr>
          <w:rFonts w:hint="eastAsia"/>
        </w:rPr>
        <w:t>）</w:t>
      </w:r>
      <w:r w:rsidRPr="00EA50A3">
        <w:t>影响的考虑。在该模型中</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OC</m:t>
            </m:r>
          </m:sub>
        </m:sSub>
      </m:oMath>
      <w:r w:rsidRPr="00EA50A3">
        <w:t>用来表示电池的理想开路电压，</w:t>
      </w:r>
      <m:oMath>
        <m:sSub>
          <m:sSubPr>
            <m:ctrlPr>
              <w:rPr>
                <w:rFonts w:ascii="Cambria Math" w:hAnsi="Cambria Math"/>
              </w:rPr>
            </m:ctrlPr>
          </m:sSubPr>
          <m:e>
            <m:r>
              <m:rPr>
                <m:sty m:val="p"/>
              </m:rPr>
              <w:rPr>
                <w:rFonts w:ascii="Cambria Math" w:hAnsi="Cambria Math"/>
              </w:rPr>
              <m:t>C</m:t>
            </m:r>
          </m:e>
          <m:sub>
            <m:r>
              <w:rPr>
                <w:rFonts w:ascii="Cambria Math" w:hAnsi="Cambria Math"/>
              </w:rPr>
              <m:t>b</m:t>
            </m:r>
          </m:sub>
        </m:sSub>
      </m:oMath>
      <w:r w:rsidRPr="00EA50A3">
        <w:t>为电池电容（表示负载电流</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L</m:t>
            </m:r>
          </m:sub>
        </m:sSub>
      </m:oMath>
      <w:r w:rsidRPr="00EA50A3">
        <w:t>引起的</w:t>
      </w:r>
      <w:r w:rsidRPr="00EA50A3">
        <w:t>OCV</w:t>
      </w:r>
      <w:r w:rsidRPr="00EA50A3">
        <w:t>变化），</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oMath>
      <w:r w:rsidRPr="00EA50A3">
        <w:t>为电池的欧姆内阻（经过的负载电流为</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L</m:t>
            </m:r>
          </m:sub>
        </m:sSub>
      </m:oMath>
      <w:r w:rsidRPr="00EA50A3">
        <w:t>），</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p</m:t>
            </m:r>
          </m:sub>
        </m:sSub>
      </m:oMath>
      <w:r w:rsidRPr="00EA50A3">
        <w:t>为电池的极化内阻（经过的极化电流为</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p</m:t>
            </m:r>
          </m:sub>
        </m:sSub>
      </m:oMath>
      <w:r w:rsidRPr="00EA50A3">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p</m:t>
            </m:r>
          </m:sub>
        </m:sSub>
      </m:oMath>
      <w:r w:rsidRPr="00EA50A3">
        <w:t>为极化电容（表示负载电流</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L</m:t>
            </m:r>
          </m:sub>
        </m:sSub>
      </m:oMath>
      <w:r w:rsidRPr="00EA50A3">
        <w:t>引起的极化电压</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p</m:t>
            </m:r>
          </m:sub>
        </m:sSub>
      </m:oMath>
      <w:r w:rsidRPr="00EA50A3">
        <w:t>变化）。</w:t>
      </w:r>
    </w:p>
    <w:p w14:paraId="6057F537" w14:textId="77777777" w:rsidR="00F862ED" w:rsidRDefault="00E44FC0" w:rsidP="00F862ED">
      <w:pPr>
        <w:pStyle w:val="a0"/>
        <w:spacing w:line="360" w:lineRule="exact"/>
        <w:ind w:firstLineChars="200"/>
      </w:pPr>
      <w:r>
        <w:rPr>
          <w:noProof/>
        </w:rPr>
        <w:drawing>
          <wp:anchor distT="0" distB="0" distL="114300" distR="114300" simplePos="0" relativeHeight="251660288" behindDoc="0" locked="0" layoutInCell="1" allowOverlap="1" wp14:anchorId="02D22C79" wp14:editId="5400C9B7">
            <wp:simplePos x="0" y="0"/>
            <wp:positionH relativeFrom="margin">
              <wp:align>center</wp:align>
            </wp:positionH>
            <wp:positionV relativeFrom="paragraph">
              <wp:posOffset>349885</wp:posOffset>
            </wp:positionV>
            <wp:extent cx="2476500" cy="1308100"/>
            <wp:effectExtent l="0" t="0" r="0" b="635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png"/>
                    <pic:cNvPicPr/>
                  </pic:nvPicPr>
                  <pic:blipFill>
                    <a:blip r:embed="rId15">
                      <a:extLst>
                        <a:ext uri="{28A0092B-C50C-407E-A947-70E740481C1C}">
                          <a14:useLocalDpi xmlns:a14="http://schemas.microsoft.com/office/drawing/2010/main" val="0"/>
                        </a:ext>
                      </a:extLst>
                    </a:blip>
                    <a:stretch>
                      <a:fillRect/>
                    </a:stretch>
                  </pic:blipFill>
                  <pic:spPr>
                    <a:xfrm>
                      <a:off x="0" y="0"/>
                      <a:ext cx="2476500" cy="1308100"/>
                    </a:xfrm>
                    <a:prstGeom prst="rect">
                      <a:avLst/>
                    </a:prstGeom>
                  </pic:spPr>
                </pic:pic>
              </a:graphicData>
            </a:graphic>
            <wp14:sizeRelH relativeFrom="page">
              <wp14:pctWidth>0</wp14:pctWidth>
            </wp14:sizeRelH>
            <wp14:sizeRelV relativeFrom="page">
              <wp14:pctHeight>0</wp14:pctHeight>
            </wp14:sizeRelV>
          </wp:anchor>
        </w:drawing>
      </w:r>
    </w:p>
    <w:p w14:paraId="29673B10" w14:textId="77777777" w:rsidR="00F862ED" w:rsidRPr="00F46356" w:rsidRDefault="00F46356" w:rsidP="00F46356">
      <w:pPr>
        <w:pStyle w:val="a0"/>
        <w:spacing w:line="360" w:lineRule="exact"/>
        <w:ind w:firstLineChars="200" w:firstLine="360"/>
        <w:jc w:val="center"/>
        <w:rPr>
          <w:rFonts w:eastAsiaTheme="minorEastAsia"/>
          <w:sz w:val="18"/>
          <w:szCs w:val="18"/>
        </w:rPr>
      </w:pPr>
      <w:r w:rsidRPr="00F46356">
        <w:rPr>
          <w:rFonts w:asciiTheme="minorEastAsia" w:eastAsiaTheme="minorEastAsia" w:hAnsiTheme="minorEastAsia" w:hint="eastAsia"/>
          <w:sz w:val="18"/>
          <w:szCs w:val="18"/>
        </w:rPr>
        <w:t xml:space="preserve">图 </w:t>
      </w:r>
      <w:r w:rsidRPr="00F46356">
        <w:rPr>
          <w:rFonts w:asciiTheme="minorEastAsia" w:eastAsiaTheme="minorEastAsia" w:hAnsiTheme="minorEastAsia"/>
          <w:sz w:val="18"/>
          <w:szCs w:val="18"/>
        </w:rPr>
        <w:t xml:space="preserve">1.3 </w:t>
      </w:r>
      <w:r>
        <w:rPr>
          <w:rFonts w:eastAsiaTheme="minorEastAsia" w:hint="cs"/>
          <w:sz w:val="18"/>
          <w:szCs w:val="18"/>
        </w:rPr>
        <w:t>P</w:t>
      </w:r>
      <w:r>
        <w:rPr>
          <w:rFonts w:eastAsiaTheme="minorEastAsia"/>
          <w:sz w:val="18"/>
          <w:szCs w:val="18"/>
        </w:rPr>
        <w:t xml:space="preserve">NGV </w:t>
      </w:r>
      <w:r>
        <w:rPr>
          <w:rFonts w:eastAsiaTheme="minorEastAsia" w:hint="eastAsia"/>
          <w:sz w:val="18"/>
          <w:szCs w:val="18"/>
        </w:rPr>
        <w:t>模型</w:t>
      </w:r>
    </w:p>
    <w:p w14:paraId="7851A6DB" w14:textId="77777777" w:rsidR="00F862ED" w:rsidRDefault="00F862ED" w:rsidP="00F862ED">
      <w:pPr>
        <w:pStyle w:val="a0"/>
        <w:spacing w:line="360" w:lineRule="exact"/>
        <w:ind w:firstLineChars="200"/>
      </w:pPr>
    </w:p>
    <w:p w14:paraId="6F7B1BCA" w14:textId="77777777" w:rsidR="008A6A4B" w:rsidRPr="00F218F8" w:rsidRDefault="005958BF" w:rsidP="00CE5A2F">
      <w:pPr>
        <w:spacing w:line="360" w:lineRule="exact"/>
        <w:ind w:firstLineChars="200" w:firstLine="420"/>
        <w:rPr>
          <w:rFonts w:ascii="宋体" w:hAnsi="宋体"/>
        </w:rPr>
      </w:pPr>
      <w:r w:rsidRPr="00DA3B85">
        <w:rPr>
          <w:rFonts w:ascii="宋体" w:hAnsi="宋体" w:hint="eastAsia"/>
        </w:rPr>
        <w:t>高阶模型以二阶模型常见，若干个RC电路表征动力电池的时间常数和频率响应等瞬态特性。</w:t>
      </w:r>
      <w:r>
        <w:rPr>
          <w:rFonts w:ascii="宋体" w:hAnsi="宋体" w:hint="eastAsia"/>
        </w:rPr>
        <w:t>李炳思</w:t>
      </w:r>
      <w:r w:rsidRPr="000B0C2F">
        <w:rPr>
          <w:rFonts w:ascii="宋体" w:hAnsi="宋体" w:hint="eastAsia"/>
        </w:rPr>
        <w:t>提出一种基于二阶等效模型并考虑了电池模型参数随温度的变化和迟滞效应因素的改进模型</w:t>
      </w:r>
      <w:r w:rsidR="006746E8" w:rsidRPr="006746E8">
        <w:rPr>
          <w:rFonts w:ascii="宋体" w:hAnsi="宋体"/>
          <w:vertAlign w:val="superscript"/>
        </w:rPr>
        <w:fldChar w:fldCharType="begin"/>
      </w:r>
      <w:r w:rsidR="006746E8" w:rsidRPr="006746E8">
        <w:rPr>
          <w:rFonts w:ascii="宋体" w:hAnsi="宋体"/>
          <w:vertAlign w:val="superscript"/>
        </w:rPr>
        <w:instrText xml:space="preserve"> </w:instrText>
      </w:r>
      <w:r w:rsidR="006746E8" w:rsidRPr="006746E8">
        <w:rPr>
          <w:rFonts w:ascii="宋体" w:hAnsi="宋体" w:hint="eastAsia"/>
          <w:vertAlign w:val="superscript"/>
        </w:rPr>
        <w:instrText>REF _Ref1658979 \r \h</w:instrText>
      </w:r>
      <w:r w:rsidR="006746E8" w:rsidRPr="006746E8">
        <w:rPr>
          <w:rFonts w:ascii="宋体" w:hAnsi="宋体"/>
          <w:vertAlign w:val="superscript"/>
        </w:rPr>
        <w:instrText xml:space="preserve"> </w:instrText>
      </w:r>
      <w:r w:rsidR="006746E8">
        <w:rPr>
          <w:rFonts w:ascii="宋体" w:hAnsi="宋体"/>
          <w:vertAlign w:val="superscript"/>
        </w:rPr>
        <w:instrText xml:space="preserve"> \* MERGEFORMAT </w:instrText>
      </w:r>
      <w:r w:rsidR="006746E8" w:rsidRPr="006746E8">
        <w:rPr>
          <w:rFonts w:ascii="宋体" w:hAnsi="宋体"/>
          <w:vertAlign w:val="superscript"/>
        </w:rPr>
      </w:r>
      <w:r w:rsidR="006746E8" w:rsidRPr="006746E8">
        <w:rPr>
          <w:rFonts w:ascii="宋体" w:hAnsi="宋体"/>
          <w:vertAlign w:val="superscript"/>
        </w:rPr>
        <w:fldChar w:fldCharType="separate"/>
      </w:r>
      <w:r w:rsidR="006746E8" w:rsidRPr="006746E8">
        <w:rPr>
          <w:rFonts w:ascii="宋体" w:hAnsi="宋体"/>
          <w:vertAlign w:val="superscript"/>
        </w:rPr>
        <w:t>[8]</w:t>
      </w:r>
      <w:r w:rsidR="006746E8" w:rsidRPr="006746E8">
        <w:rPr>
          <w:rFonts w:ascii="宋体" w:hAnsi="宋体"/>
          <w:vertAlign w:val="superscript"/>
        </w:rPr>
        <w:fldChar w:fldCharType="end"/>
      </w:r>
      <w:r w:rsidRPr="000B0C2F">
        <w:rPr>
          <w:rFonts w:ascii="宋体" w:hAnsi="宋体" w:hint="eastAsia"/>
        </w:rPr>
        <w:t>。通过找到合适的电池参数组合，可以适用于多种电池模型而不论其内部化学组成。</w:t>
      </w:r>
      <w:r>
        <w:rPr>
          <w:rFonts w:ascii="宋体" w:hAnsi="宋体" w:hint="eastAsia"/>
        </w:rPr>
        <w:t>但该模型</w:t>
      </w:r>
      <w:r w:rsidRPr="000B0C2F">
        <w:rPr>
          <w:rFonts w:ascii="宋体" w:hAnsi="宋体" w:hint="eastAsia"/>
        </w:rPr>
        <w:t>虽然考虑了电池所处环境温度，并未考虑电池表面温度、内部温度之间的区别联系，也未考虑电池内部生热</w:t>
      </w:r>
      <w:r>
        <w:rPr>
          <w:rFonts w:ascii="宋体" w:hAnsi="宋体" w:hint="eastAsia"/>
        </w:rPr>
        <w:t>等因素</w:t>
      </w:r>
      <w:r w:rsidRPr="000B0C2F">
        <w:rPr>
          <w:rFonts w:ascii="宋体" w:hAnsi="宋体" w:hint="eastAsia"/>
        </w:rPr>
        <w:t>。</w:t>
      </w:r>
    </w:p>
    <w:p w14:paraId="60E5F484" w14:textId="77777777" w:rsidR="00342FDE" w:rsidRPr="00342FDE" w:rsidRDefault="00CE5A2F" w:rsidP="00342FDE">
      <w:pPr>
        <w:pStyle w:val="a0"/>
        <w:spacing w:line="360" w:lineRule="exact"/>
        <w:ind w:firstLineChars="200"/>
        <w:jc w:val="center"/>
        <w:rPr>
          <w:sz w:val="18"/>
          <w:szCs w:val="18"/>
        </w:rPr>
      </w:pPr>
      <w:r>
        <w:rPr>
          <w:rFonts w:hint="eastAsia"/>
          <w:noProof/>
        </w:rPr>
        <w:lastRenderedPageBreak/>
        <w:drawing>
          <wp:anchor distT="0" distB="0" distL="114300" distR="114300" simplePos="0" relativeHeight="251663360" behindDoc="0" locked="0" layoutInCell="1" allowOverlap="1" wp14:anchorId="3D474E52" wp14:editId="73946C4A">
            <wp:simplePos x="0" y="0"/>
            <wp:positionH relativeFrom="margin">
              <wp:align>center</wp:align>
            </wp:positionH>
            <wp:positionV relativeFrom="paragraph">
              <wp:posOffset>0</wp:posOffset>
            </wp:positionV>
            <wp:extent cx="2705100" cy="1289685"/>
            <wp:effectExtent l="0" t="0" r="0" b="571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4.png"/>
                    <pic:cNvPicPr/>
                  </pic:nvPicPr>
                  <pic:blipFill>
                    <a:blip r:embed="rId16">
                      <a:extLst>
                        <a:ext uri="{28A0092B-C50C-407E-A947-70E740481C1C}">
                          <a14:useLocalDpi xmlns:a14="http://schemas.microsoft.com/office/drawing/2010/main" val="0"/>
                        </a:ext>
                      </a:extLst>
                    </a:blip>
                    <a:stretch>
                      <a:fillRect/>
                    </a:stretch>
                  </pic:blipFill>
                  <pic:spPr>
                    <a:xfrm>
                      <a:off x="0" y="0"/>
                      <a:ext cx="2705100" cy="1289685"/>
                    </a:xfrm>
                    <a:prstGeom prst="rect">
                      <a:avLst/>
                    </a:prstGeom>
                  </pic:spPr>
                </pic:pic>
              </a:graphicData>
            </a:graphic>
            <wp14:sizeRelH relativeFrom="page">
              <wp14:pctWidth>0</wp14:pctWidth>
            </wp14:sizeRelH>
            <wp14:sizeRelV relativeFrom="page">
              <wp14:pctHeight>0</wp14:pctHeight>
            </wp14:sizeRelV>
          </wp:anchor>
        </w:drawing>
      </w:r>
      <w:r w:rsidR="00342FDE">
        <w:rPr>
          <w:rFonts w:ascii="宋体" w:hAnsi="宋体" w:hint="eastAsia"/>
          <w:sz w:val="18"/>
          <w:szCs w:val="18"/>
        </w:rPr>
        <w:t xml:space="preserve">图 </w:t>
      </w:r>
      <w:r w:rsidR="00342FDE">
        <w:rPr>
          <w:rFonts w:ascii="宋体" w:hAnsi="宋体"/>
          <w:sz w:val="18"/>
          <w:szCs w:val="18"/>
        </w:rPr>
        <w:t xml:space="preserve">1.4 </w:t>
      </w:r>
      <w:r w:rsidR="00342FDE">
        <w:rPr>
          <w:rFonts w:hint="eastAsia"/>
          <w:sz w:val="18"/>
          <w:szCs w:val="18"/>
        </w:rPr>
        <w:t>二阶</w:t>
      </w:r>
      <w:r w:rsidR="00497CBD">
        <w:rPr>
          <w:rFonts w:hint="eastAsia"/>
          <w:sz w:val="18"/>
          <w:szCs w:val="18"/>
        </w:rPr>
        <w:t>等效电路</w:t>
      </w:r>
      <w:r w:rsidR="00342FDE">
        <w:rPr>
          <w:rFonts w:hint="eastAsia"/>
          <w:sz w:val="18"/>
          <w:szCs w:val="18"/>
        </w:rPr>
        <w:t>模型</w:t>
      </w:r>
    </w:p>
    <w:p w14:paraId="70E24796" w14:textId="77777777" w:rsidR="00F862ED" w:rsidRDefault="00F862ED" w:rsidP="00F862ED">
      <w:pPr>
        <w:pStyle w:val="a0"/>
        <w:spacing w:line="360" w:lineRule="exact"/>
        <w:ind w:firstLineChars="200"/>
      </w:pPr>
    </w:p>
    <w:p w14:paraId="33E14B51" w14:textId="77777777" w:rsidR="002F677A" w:rsidRDefault="00831941" w:rsidP="002F677A">
      <w:pPr>
        <w:pStyle w:val="3"/>
        <w:spacing w:beforeLines="50" w:before="120" w:afterLines="50" w:after="120" w:line="360" w:lineRule="exact"/>
        <w:ind w:firstLineChars="200" w:firstLine="420"/>
        <w:rPr>
          <w:rFonts w:ascii="黑体" w:hAnsi="黑体"/>
          <w:b w:val="0"/>
          <w:sz w:val="21"/>
          <w:szCs w:val="21"/>
        </w:rPr>
      </w:pPr>
      <w:bookmarkStart w:id="9" w:name="_Toc9882134"/>
      <w:commentRangeStart w:id="10"/>
      <w:r w:rsidRPr="00831941">
        <w:rPr>
          <w:rFonts w:ascii="黑体" w:hAnsi="黑体" w:hint="eastAsia"/>
          <w:b w:val="0"/>
          <w:sz w:val="21"/>
          <w:szCs w:val="21"/>
        </w:rPr>
        <w:t>1</w:t>
      </w:r>
      <w:r w:rsidRPr="00831941">
        <w:rPr>
          <w:rFonts w:ascii="黑体" w:hAnsi="黑体"/>
          <w:b w:val="0"/>
          <w:sz w:val="21"/>
          <w:szCs w:val="21"/>
        </w:rPr>
        <w:t xml:space="preserve">.2.2 </w:t>
      </w:r>
      <w:r w:rsidRPr="00831941">
        <w:rPr>
          <w:rFonts w:ascii="黑体" w:hAnsi="黑体" w:hint="eastAsia"/>
          <w:b w:val="0"/>
          <w:sz w:val="21"/>
          <w:szCs w:val="21"/>
        </w:rPr>
        <w:t>神经网络模型</w:t>
      </w:r>
      <w:bookmarkEnd w:id="9"/>
      <w:commentRangeEnd w:id="10"/>
      <w:r w:rsidR="00800446">
        <w:rPr>
          <w:rStyle w:val="af8"/>
          <w:rFonts w:ascii="Times New Roman" w:eastAsia="宋体" w:hAnsi="Times New Roman"/>
          <w:b w:val="0"/>
          <w:bCs w:val="0"/>
        </w:rPr>
        <w:commentReference w:id="10"/>
      </w:r>
    </w:p>
    <w:p w14:paraId="651325C9" w14:textId="77777777" w:rsidR="00DA51C1" w:rsidRDefault="00DA51C1" w:rsidP="00DA51C1">
      <w:pPr>
        <w:spacing w:line="360" w:lineRule="exact"/>
        <w:ind w:firstLineChars="200" w:firstLine="420"/>
        <w:rPr>
          <w:rFonts w:ascii="宋体" w:hAnsi="宋体"/>
        </w:rPr>
      </w:pPr>
      <w:r>
        <w:rPr>
          <w:rFonts w:ascii="宋体" w:hAnsi="宋体" w:hint="eastAsia"/>
        </w:rPr>
        <w:t>神经网络具有非线性特性、并行结构和学习能力，目前也应用于电池建模和</w:t>
      </w:r>
      <w:r w:rsidRPr="00394251">
        <w:t>SOC</w:t>
      </w:r>
      <w:r w:rsidR="00105949">
        <w:rPr>
          <w:rFonts w:hint="eastAsia"/>
        </w:rPr>
        <w:t>（</w:t>
      </w:r>
      <w:r w:rsidR="00105949">
        <w:rPr>
          <w:rFonts w:hint="eastAsia"/>
        </w:rPr>
        <w:t>S</w:t>
      </w:r>
      <w:r w:rsidR="00105949">
        <w:t>tate of Charge</w:t>
      </w:r>
      <w:r w:rsidR="00105949">
        <w:rPr>
          <w:rFonts w:hint="eastAsia"/>
        </w:rPr>
        <w:t>）</w:t>
      </w:r>
      <w:r>
        <w:rPr>
          <w:rFonts w:ascii="宋体" w:hAnsi="宋体" w:hint="eastAsia"/>
        </w:rPr>
        <w:t>估计中。神经网络模型的计算量受输入变量和数据量影响，其精确程度受训练数据和训练方法的影响，并且十分耗时，依赖于历史数据来完整建立动态模型，以便实现可接受的泛化能力</w:t>
      </w:r>
      <w:r w:rsidR="00E50F4B" w:rsidRPr="00E50F4B">
        <w:rPr>
          <w:rFonts w:ascii="宋体" w:hAnsi="宋体"/>
          <w:vertAlign w:val="superscript"/>
        </w:rPr>
        <w:fldChar w:fldCharType="begin"/>
      </w:r>
      <w:r w:rsidR="00E50F4B" w:rsidRPr="00E50F4B">
        <w:rPr>
          <w:rFonts w:ascii="宋体" w:hAnsi="宋体"/>
          <w:vertAlign w:val="superscript"/>
        </w:rPr>
        <w:instrText xml:space="preserve"> </w:instrText>
      </w:r>
      <w:r w:rsidR="00E50F4B" w:rsidRPr="00E50F4B">
        <w:rPr>
          <w:rFonts w:ascii="宋体" w:hAnsi="宋体" w:hint="eastAsia"/>
          <w:vertAlign w:val="superscript"/>
        </w:rPr>
        <w:instrText>REF _Ref2882915 \r \h</w:instrText>
      </w:r>
      <w:r w:rsidR="00E50F4B" w:rsidRPr="00E50F4B">
        <w:rPr>
          <w:rFonts w:ascii="宋体" w:hAnsi="宋体"/>
          <w:vertAlign w:val="superscript"/>
        </w:rPr>
        <w:instrText xml:space="preserve"> </w:instrText>
      </w:r>
      <w:r w:rsidR="00E50F4B">
        <w:rPr>
          <w:rFonts w:ascii="宋体" w:hAnsi="宋体"/>
          <w:vertAlign w:val="superscript"/>
        </w:rPr>
        <w:instrText xml:space="preserve"> \* MERGEFORMAT </w:instrText>
      </w:r>
      <w:r w:rsidR="00E50F4B" w:rsidRPr="00E50F4B">
        <w:rPr>
          <w:rFonts w:ascii="宋体" w:hAnsi="宋体"/>
          <w:vertAlign w:val="superscript"/>
        </w:rPr>
      </w:r>
      <w:r w:rsidR="00E50F4B" w:rsidRPr="00E50F4B">
        <w:rPr>
          <w:rFonts w:ascii="宋体" w:hAnsi="宋体"/>
          <w:vertAlign w:val="superscript"/>
        </w:rPr>
        <w:fldChar w:fldCharType="separate"/>
      </w:r>
      <w:r w:rsidR="00E50F4B" w:rsidRPr="00E50F4B">
        <w:rPr>
          <w:rFonts w:ascii="宋体" w:hAnsi="宋体"/>
          <w:vertAlign w:val="superscript"/>
        </w:rPr>
        <w:t>[9]</w:t>
      </w:r>
      <w:r w:rsidR="00E50F4B" w:rsidRPr="00E50F4B">
        <w:rPr>
          <w:rFonts w:ascii="宋体" w:hAnsi="宋体"/>
          <w:vertAlign w:val="superscript"/>
        </w:rPr>
        <w:fldChar w:fldCharType="end"/>
      </w:r>
      <w:r>
        <w:rPr>
          <w:rFonts w:ascii="宋体" w:hAnsi="宋体" w:hint="eastAsia"/>
        </w:rPr>
        <w:t>。</w:t>
      </w:r>
    </w:p>
    <w:p w14:paraId="2A9D752D" w14:textId="77777777" w:rsidR="002F677A" w:rsidRPr="003C6C5B" w:rsidRDefault="003C6C5B" w:rsidP="003C6C5B">
      <w:pPr>
        <w:pStyle w:val="3"/>
        <w:spacing w:beforeLines="50" w:before="120" w:afterLines="50" w:after="120" w:line="360" w:lineRule="exact"/>
        <w:ind w:firstLineChars="200" w:firstLine="420"/>
        <w:rPr>
          <w:rFonts w:ascii="黑体" w:hAnsi="黑体"/>
          <w:b w:val="0"/>
          <w:sz w:val="21"/>
          <w:szCs w:val="21"/>
        </w:rPr>
      </w:pPr>
      <w:bookmarkStart w:id="11" w:name="_Toc9882135"/>
      <w:commentRangeStart w:id="12"/>
      <w:r w:rsidRPr="003C6C5B">
        <w:rPr>
          <w:rFonts w:ascii="黑体" w:hAnsi="黑体" w:hint="eastAsia"/>
          <w:b w:val="0"/>
          <w:sz w:val="21"/>
          <w:szCs w:val="21"/>
        </w:rPr>
        <w:t>1</w:t>
      </w:r>
      <w:r w:rsidRPr="003C6C5B">
        <w:rPr>
          <w:rFonts w:ascii="黑体" w:hAnsi="黑体"/>
          <w:b w:val="0"/>
          <w:sz w:val="21"/>
          <w:szCs w:val="21"/>
        </w:rPr>
        <w:t xml:space="preserve">.2.3 </w:t>
      </w:r>
      <w:r w:rsidRPr="003C6C5B">
        <w:rPr>
          <w:rFonts w:ascii="黑体" w:hAnsi="黑体" w:hint="eastAsia"/>
          <w:b w:val="0"/>
          <w:sz w:val="21"/>
          <w:szCs w:val="21"/>
        </w:rPr>
        <w:t>交流阻抗模型</w:t>
      </w:r>
      <w:bookmarkEnd w:id="11"/>
      <w:commentRangeEnd w:id="12"/>
      <w:r w:rsidR="002D41F1">
        <w:rPr>
          <w:rStyle w:val="af8"/>
          <w:rFonts w:ascii="Times New Roman" w:eastAsia="宋体" w:hAnsi="Times New Roman"/>
          <w:b w:val="0"/>
          <w:bCs w:val="0"/>
        </w:rPr>
        <w:commentReference w:id="12"/>
      </w:r>
    </w:p>
    <w:p w14:paraId="75A4FB10" w14:textId="77777777" w:rsidR="0006427B" w:rsidRDefault="0006427B" w:rsidP="0006427B">
      <w:pPr>
        <w:spacing w:line="360" w:lineRule="exact"/>
        <w:ind w:firstLineChars="200" w:firstLine="420"/>
        <w:rPr>
          <w:rFonts w:ascii="宋体" w:hAnsi="宋体"/>
        </w:rPr>
      </w:pPr>
      <w:r>
        <w:rPr>
          <w:rFonts w:ascii="宋体" w:hAnsi="宋体" w:hint="eastAsia"/>
        </w:rPr>
        <w:t>这类模型主要用于描述电池的交流阻抗特性，可以比较精确的反应电池动态特性。但是受限于其检测技术与检测设备，目前车用动力电池特有的工作环境决定了其很难被在线应用在实车上，这种方法可以用来预先离线建立电池模型以及对模型初始参数进行辨识。</w:t>
      </w:r>
    </w:p>
    <w:p w14:paraId="55408C19" w14:textId="77777777" w:rsidR="00DA51C1" w:rsidRPr="002F20B5" w:rsidRDefault="002F20B5" w:rsidP="002F20B5">
      <w:pPr>
        <w:pStyle w:val="3"/>
        <w:spacing w:beforeLines="50" w:before="120" w:afterLines="50" w:after="120" w:line="360" w:lineRule="exact"/>
        <w:ind w:firstLineChars="200" w:firstLine="420"/>
        <w:rPr>
          <w:rFonts w:ascii="黑体" w:hAnsi="黑体"/>
          <w:b w:val="0"/>
          <w:sz w:val="21"/>
          <w:szCs w:val="21"/>
        </w:rPr>
      </w:pPr>
      <w:bookmarkStart w:id="13" w:name="_Toc9882136"/>
      <w:r w:rsidRPr="002F20B5">
        <w:rPr>
          <w:rFonts w:ascii="黑体" w:hAnsi="黑体" w:hint="eastAsia"/>
          <w:b w:val="0"/>
          <w:sz w:val="21"/>
          <w:szCs w:val="21"/>
        </w:rPr>
        <w:t>1</w:t>
      </w:r>
      <w:r w:rsidRPr="002F20B5">
        <w:rPr>
          <w:rFonts w:ascii="黑体" w:hAnsi="黑体"/>
          <w:b w:val="0"/>
          <w:sz w:val="21"/>
          <w:szCs w:val="21"/>
        </w:rPr>
        <w:t xml:space="preserve">.2.4 </w:t>
      </w:r>
      <w:r w:rsidRPr="002F20B5">
        <w:rPr>
          <w:rFonts w:ascii="黑体" w:hAnsi="黑体" w:hint="eastAsia"/>
          <w:b w:val="0"/>
          <w:sz w:val="21"/>
          <w:szCs w:val="21"/>
        </w:rPr>
        <w:t>电化学模型</w:t>
      </w:r>
      <w:bookmarkEnd w:id="13"/>
    </w:p>
    <w:p w14:paraId="284B7B84" w14:textId="77777777" w:rsidR="00CC7245" w:rsidRDefault="00CC7245" w:rsidP="00CC7245">
      <w:pPr>
        <w:spacing w:line="360" w:lineRule="exact"/>
        <w:ind w:firstLineChars="200" w:firstLine="420"/>
      </w:pPr>
      <w:r>
        <w:rPr>
          <w:rFonts w:ascii="宋体" w:hAnsi="宋体" w:hint="eastAsia"/>
        </w:rPr>
        <w:t>电化学模型是基于电化学原理，根据电池内部特性建立而成的模型，其模型略显复杂，建模和应用都会有一定的困难，不易直接用于电动汽车动力系统的研发，因此人们常常对电化学模型进行一定程度的简化。</w:t>
      </w:r>
      <w:r w:rsidRPr="00262B0B">
        <w:t>Doyle</w:t>
      </w:r>
      <w:r>
        <w:rPr>
          <w:rFonts w:ascii="宋体" w:hAnsi="宋体" w:hint="eastAsia"/>
        </w:rPr>
        <w:t>和</w:t>
      </w:r>
      <w:r w:rsidRPr="00262B0B">
        <w:t>Newman</w:t>
      </w:r>
      <w:r>
        <w:rPr>
          <w:rFonts w:hint="eastAsia"/>
        </w:rPr>
        <w:t>在</w:t>
      </w:r>
      <w:r>
        <w:rPr>
          <w:rFonts w:hint="eastAsia"/>
        </w:rPr>
        <w:t>1</w:t>
      </w:r>
      <w:r>
        <w:t>993</w:t>
      </w:r>
      <w:r>
        <w:rPr>
          <w:rFonts w:hint="eastAsia"/>
        </w:rPr>
        <w:t>年从分子水平的角度提出了伪二维多孔电极模型（</w:t>
      </w:r>
      <w:r>
        <w:rPr>
          <w:rFonts w:hint="eastAsia"/>
        </w:rPr>
        <w:t>P</w:t>
      </w:r>
      <w:r>
        <w:t>2D</w:t>
      </w:r>
      <w:r>
        <w:rPr>
          <w:rFonts w:hint="eastAsia"/>
        </w:rPr>
        <w:t>模型），奠定了电化学模型的发展基础</w:t>
      </w:r>
      <w:r w:rsidR="009B080C" w:rsidRPr="009B080C">
        <w:rPr>
          <w:vertAlign w:val="superscript"/>
        </w:rPr>
        <w:fldChar w:fldCharType="begin"/>
      </w:r>
      <w:r w:rsidR="009B080C" w:rsidRPr="009B080C">
        <w:rPr>
          <w:vertAlign w:val="superscript"/>
        </w:rPr>
        <w:instrText xml:space="preserve"> </w:instrText>
      </w:r>
      <w:r w:rsidR="009B080C" w:rsidRPr="009B080C">
        <w:rPr>
          <w:rFonts w:hint="eastAsia"/>
          <w:vertAlign w:val="superscript"/>
        </w:rPr>
        <w:instrText>REF _Ref2884070 \r \h</w:instrText>
      </w:r>
      <w:r w:rsidR="009B080C" w:rsidRPr="009B080C">
        <w:rPr>
          <w:vertAlign w:val="superscript"/>
        </w:rPr>
        <w:instrText xml:space="preserve"> </w:instrText>
      </w:r>
      <w:r w:rsidR="009B080C">
        <w:rPr>
          <w:vertAlign w:val="superscript"/>
        </w:rPr>
        <w:instrText xml:space="preserve"> \* MERGEFORMAT </w:instrText>
      </w:r>
      <w:r w:rsidR="009B080C" w:rsidRPr="009B080C">
        <w:rPr>
          <w:vertAlign w:val="superscript"/>
        </w:rPr>
      </w:r>
      <w:r w:rsidR="009B080C" w:rsidRPr="009B080C">
        <w:rPr>
          <w:vertAlign w:val="superscript"/>
        </w:rPr>
        <w:fldChar w:fldCharType="separate"/>
      </w:r>
      <w:r w:rsidR="009B080C" w:rsidRPr="009B080C">
        <w:rPr>
          <w:vertAlign w:val="superscript"/>
        </w:rPr>
        <w:t>[10]</w:t>
      </w:r>
      <w:r w:rsidR="009B080C" w:rsidRPr="009B080C">
        <w:rPr>
          <w:vertAlign w:val="superscript"/>
        </w:rPr>
        <w:fldChar w:fldCharType="end"/>
      </w:r>
      <w:r>
        <w:rPr>
          <w:rFonts w:hint="eastAsia"/>
        </w:rPr>
        <w:t>。</w:t>
      </w:r>
    </w:p>
    <w:p w14:paraId="72CE4806" w14:textId="77777777" w:rsidR="00DA51C1" w:rsidRDefault="001D5D7C" w:rsidP="002F677A">
      <w:pPr>
        <w:spacing w:line="360" w:lineRule="exact"/>
        <w:ind w:firstLineChars="200" w:firstLine="420"/>
      </w:pPr>
      <w:r>
        <w:rPr>
          <w:noProof/>
        </w:rPr>
        <w:drawing>
          <wp:anchor distT="0" distB="0" distL="114300" distR="114300" simplePos="0" relativeHeight="251662336" behindDoc="0" locked="0" layoutInCell="1" allowOverlap="1" wp14:anchorId="200B3E2F" wp14:editId="6A5D48BE">
            <wp:simplePos x="0" y="0"/>
            <wp:positionH relativeFrom="margin">
              <wp:align>center</wp:align>
            </wp:positionH>
            <wp:positionV relativeFrom="paragraph">
              <wp:posOffset>244475</wp:posOffset>
            </wp:positionV>
            <wp:extent cx="2258695" cy="2430145"/>
            <wp:effectExtent l="0" t="0" r="8255" b="825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58695" cy="2430145"/>
                    </a:xfrm>
                    <a:prstGeom prst="rect">
                      <a:avLst/>
                    </a:prstGeom>
                  </pic:spPr>
                </pic:pic>
              </a:graphicData>
            </a:graphic>
            <wp14:sizeRelH relativeFrom="page">
              <wp14:pctWidth>0</wp14:pctWidth>
            </wp14:sizeRelH>
            <wp14:sizeRelV relativeFrom="page">
              <wp14:pctHeight>0</wp14:pctHeight>
            </wp14:sizeRelV>
          </wp:anchor>
        </w:drawing>
      </w:r>
    </w:p>
    <w:p w14:paraId="6EADFC8C" w14:textId="77777777" w:rsidR="00111829" w:rsidRPr="00111829" w:rsidRDefault="00111829" w:rsidP="00111829">
      <w:pPr>
        <w:spacing w:line="360" w:lineRule="exact"/>
        <w:ind w:firstLineChars="200" w:firstLine="360"/>
        <w:jc w:val="center"/>
        <w:rPr>
          <w:rFonts w:asciiTheme="minorEastAsia" w:eastAsiaTheme="minorEastAsia" w:hAnsiTheme="minorEastAsia"/>
          <w:sz w:val="18"/>
          <w:szCs w:val="18"/>
        </w:rPr>
      </w:pPr>
      <w:r>
        <w:rPr>
          <w:rFonts w:hint="eastAsia"/>
          <w:sz w:val="18"/>
          <w:szCs w:val="18"/>
        </w:rPr>
        <w:t>图</w:t>
      </w:r>
      <w:r>
        <w:rPr>
          <w:sz w:val="18"/>
          <w:szCs w:val="18"/>
        </w:rPr>
        <w:t xml:space="preserve"> </w:t>
      </w:r>
      <w:r>
        <w:rPr>
          <w:rFonts w:asciiTheme="minorEastAsia" w:eastAsiaTheme="minorEastAsia" w:hAnsiTheme="minorEastAsia" w:hint="eastAsia"/>
          <w:sz w:val="18"/>
          <w:szCs w:val="18"/>
        </w:rPr>
        <w:t>1</w:t>
      </w:r>
      <w:r>
        <w:rPr>
          <w:rFonts w:asciiTheme="minorEastAsia" w:eastAsiaTheme="minorEastAsia" w:hAnsiTheme="minorEastAsia"/>
          <w:sz w:val="18"/>
          <w:szCs w:val="18"/>
        </w:rPr>
        <w:t xml:space="preserve">.5 </w:t>
      </w:r>
      <w:r>
        <w:rPr>
          <w:rFonts w:asciiTheme="minorEastAsia" w:eastAsiaTheme="minorEastAsia" w:hAnsiTheme="minorEastAsia" w:hint="eastAsia"/>
          <w:sz w:val="18"/>
          <w:szCs w:val="18"/>
        </w:rPr>
        <w:t>锂离子电池放电示意图</w:t>
      </w:r>
    </w:p>
    <w:p w14:paraId="23BE7621" w14:textId="77777777" w:rsidR="00C45FF6" w:rsidRDefault="00C45FF6" w:rsidP="00C45FF6">
      <w:pPr>
        <w:spacing w:line="360" w:lineRule="exact"/>
        <w:ind w:firstLineChars="200" w:firstLine="420"/>
      </w:pPr>
      <w:r>
        <w:rPr>
          <w:rFonts w:hint="eastAsia"/>
        </w:rPr>
        <w:lastRenderedPageBreak/>
        <w:t>经典</w:t>
      </w:r>
      <w:r>
        <w:rPr>
          <w:rFonts w:hint="eastAsia"/>
        </w:rPr>
        <w:t>P</w:t>
      </w:r>
      <w:r>
        <w:t>2D</w:t>
      </w:r>
      <w:r>
        <w:rPr>
          <w:rFonts w:hint="eastAsia"/>
        </w:rPr>
        <w:t>模型形式复杂，计算耗时长，不少研究者尝试对经典</w:t>
      </w:r>
      <w:r>
        <w:rPr>
          <w:rFonts w:hint="eastAsia"/>
        </w:rPr>
        <w:t>P</w:t>
      </w:r>
      <w:r>
        <w:t>2D</w:t>
      </w:r>
      <w:r>
        <w:rPr>
          <w:rFonts w:hint="eastAsia"/>
        </w:rPr>
        <w:t>模型进行简化。一种方案是忽略或近似电池内部物理化学过程，例如单粒子模型（</w:t>
      </w:r>
      <w:r>
        <w:t>S</w:t>
      </w:r>
      <w:r>
        <w:rPr>
          <w:rFonts w:hint="eastAsia"/>
        </w:rPr>
        <w:t>ingle</w:t>
      </w:r>
      <w:r>
        <w:t xml:space="preserve"> Particle Model, SPM</w:t>
      </w:r>
      <w:r>
        <w:rPr>
          <w:rFonts w:hint="eastAsia"/>
        </w:rPr>
        <w:t>）忽略电池内部锂离子浓度分布和反应电流分布的不均性之后得到</w:t>
      </w:r>
      <w:r w:rsidRPr="009B6E63">
        <w:rPr>
          <w:vertAlign w:val="superscript"/>
        </w:rPr>
        <w:fldChar w:fldCharType="begin"/>
      </w:r>
      <w:r w:rsidRPr="009B6E63">
        <w:rPr>
          <w:vertAlign w:val="superscript"/>
        </w:rPr>
        <w:instrText xml:space="preserve"> </w:instrText>
      </w:r>
      <w:r w:rsidRPr="009B6E63">
        <w:rPr>
          <w:rFonts w:hint="eastAsia"/>
          <w:vertAlign w:val="superscript"/>
        </w:rPr>
        <w:instrText>REF _Ref2884746 \r \h</w:instrText>
      </w:r>
      <w:r w:rsidRPr="009B6E63">
        <w:rPr>
          <w:vertAlign w:val="superscript"/>
        </w:rPr>
        <w:instrText xml:space="preserve"> </w:instrText>
      </w:r>
      <w:r>
        <w:rPr>
          <w:vertAlign w:val="superscript"/>
        </w:rPr>
        <w:instrText xml:space="preserve"> \* MERGEFORMAT </w:instrText>
      </w:r>
      <w:r w:rsidRPr="009B6E63">
        <w:rPr>
          <w:vertAlign w:val="superscript"/>
        </w:rPr>
      </w:r>
      <w:r w:rsidRPr="009B6E63">
        <w:rPr>
          <w:vertAlign w:val="superscript"/>
        </w:rPr>
        <w:fldChar w:fldCharType="separate"/>
      </w:r>
      <w:r w:rsidRPr="009B6E63">
        <w:rPr>
          <w:vertAlign w:val="superscript"/>
        </w:rPr>
        <w:t>[</w:t>
      </w:r>
      <w:r w:rsidR="006E72FF">
        <w:rPr>
          <w:vertAlign w:val="superscript"/>
        </w:rPr>
        <w:t>11-12</w:t>
      </w:r>
      <w:r w:rsidRPr="009B6E63">
        <w:rPr>
          <w:vertAlign w:val="superscript"/>
        </w:rPr>
        <w:t>]</w:t>
      </w:r>
      <w:r w:rsidRPr="009B6E63">
        <w:rPr>
          <w:vertAlign w:val="superscript"/>
        </w:rPr>
        <w:fldChar w:fldCharType="end"/>
      </w:r>
      <w:r>
        <w:rPr>
          <w:rFonts w:hint="eastAsia"/>
        </w:rPr>
        <w:t>。另一种方案是针对特定的边界条件，利用数学方法对偏微分方程进行降阶或重构</w:t>
      </w:r>
      <w:r w:rsidRPr="00FE1F5E">
        <w:rPr>
          <w:vertAlign w:val="superscript"/>
        </w:rPr>
        <w:fldChar w:fldCharType="begin"/>
      </w:r>
      <w:r w:rsidRPr="00FE1F5E">
        <w:rPr>
          <w:vertAlign w:val="superscript"/>
        </w:rPr>
        <w:instrText xml:space="preserve"> </w:instrText>
      </w:r>
      <w:r w:rsidRPr="00FE1F5E">
        <w:rPr>
          <w:rFonts w:hint="eastAsia"/>
          <w:vertAlign w:val="superscript"/>
        </w:rPr>
        <w:instrText>REF _Ref2885035 \r \h</w:instrText>
      </w:r>
      <w:r w:rsidRPr="00FE1F5E">
        <w:rPr>
          <w:vertAlign w:val="superscript"/>
        </w:rPr>
        <w:instrText xml:space="preserve"> </w:instrText>
      </w:r>
      <w:r>
        <w:rPr>
          <w:vertAlign w:val="superscript"/>
        </w:rPr>
        <w:instrText xml:space="preserve"> \* MERGEFORMAT </w:instrText>
      </w:r>
      <w:r w:rsidRPr="00FE1F5E">
        <w:rPr>
          <w:vertAlign w:val="superscript"/>
        </w:rPr>
      </w:r>
      <w:r w:rsidRPr="00FE1F5E">
        <w:rPr>
          <w:vertAlign w:val="superscript"/>
        </w:rPr>
        <w:fldChar w:fldCharType="separate"/>
      </w:r>
      <w:r w:rsidRPr="00FE1F5E">
        <w:rPr>
          <w:vertAlign w:val="superscript"/>
        </w:rPr>
        <w:t>[</w:t>
      </w:r>
      <w:r>
        <w:rPr>
          <w:vertAlign w:val="superscript"/>
        </w:rPr>
        <w:t>1</w:t>
      </w:r>
      <w:r w:rsidR="006E72FF">
        <w:rPr>
          <w:vertAlign w:val="superscript"/>
        </w:rPr>
        <w:t>3-15</w:t>
      </w:r>
      <w:r w:rsidRPr="00FE1F5E">
        <w:rPr>
          <w:vertAlign w:val="superscript"/>
        </w:rPr>
        <w:t>]</w:t>
      </w:r>
      <w:r w:rsidRPr="00FE1F5E">
        <w:rPr>
          <w:vertAlign w:val="superscript"/>
        </w:rPr>
        <w:fldChar w:fldCharType="end"/>
      </w:r>
      <w:r>
        <w:rPr>
          <w:rFonts w:hint="eastAsia"/>
        </w:rPr>
        <w:t>。</w:t>
      </w:r>
    </w:p>
    <w:p w14:paraId="5CC69FC9" w14:textId="77777777" w:rsidR="00007A3F" w:rsidRPr="004459E4" w:rsidRDefault="00007A3F" w:rsidP="00007A3F">
      <w:pPr>
        <w:spacing w:line="360" w:lineRule="exact"/>
        <w:ind w:firstLineChars="200" w:firstLine="420"/>
        <w:rPr>
          <w:rFonts w:ascii="宋体" w:hAnsi="宋体"/>
        </w:rPr>
      </w:pPr>
      <w:r>
        <w:rPr>
          <w:rFonts w:ascii="宋体" w:hAnsi="宋体" w:hint="eastAsia"/>
        </w:rPr>
        <w:t>另外</w:t>
      </w:r>
      <w:r w:rsidRPr="009772F8">
        <w:rPr>
          <w:rFonts w:ascii="宋体" w:hAnsi="宋体" w:hint="eastAsia"/>
        </w:rPr>
        <w:t>有研究者提出了电化学—热耦合模型，所谓耦合模型是指既利用电化学模型仿真结果计算电池产热率与温度，又反过来用温度修正电化学模型的某些参数</w:t>
      </w:r>
      <w:r>
        <w:rPr>
          <w:rFonts w:ascii="宋体" w:hAnsi="宋体" w:hint="eastAsia"/>
        </w:rPr>
        <w:t>。</w:t>
      </w:r>
      <w:r w:rsidRPr="00373899">
        <w:t>Song</w:t>
      </w:r>
      <w:r>
        <w:rPr>
          <w:rFonts w:ascii="宋体" w:hAnsi="宋体" w:hint="eastAsia"/>
        </w:rPr>
        <w:t>等人通过将改进的电化学模型和热模型耦合的方式来研究聚合物锂电池的热传递和制定热管理策略</w:t>
      </w:r>
      <w:r w:rsidR="006E3788" w:rsidRPr="006E3788">
        <w:rPr>
          <w:rFonts w:ascii="宋体" w:hAnsi="宋体"/>
          <w:vertAlign w:val="superscript"/>
        </w:rPr>
        <w:fldChar w:fldCharType="begin"/>
      </w:r>
      <w:r w:rsidR="006E3788" w:rsidRPr="006E3788">
        <w:rPr>
          <w:rFonts w:ascii="宋体" w:hAnsi="宋体"/>
          <w:vertAlign w:val="superscript"/>
        </w:rPr>
        <w:instrText xml:space="preserve"> </w:instrText>
      </w:r>
      <w:r w:rsidR="006E3788" w:rsidRPr="006E3788">
        <w:rPr>
          <w:rFonts w:ascii="宋体" w:hAnsi="宋体" w:hint="eastAsia"/>
          <w:vertAlign w:val="superscript"/>
        </w:rPr>
        <w:instrText>REF _Ref2879547 \r \h</w:instrText>
      </w:r>
      <w:r w:rsidR="006E3788" w:rsidRPr="006E3788">
        <w:rPr>
          <w:rFonts w:ascii="宋体" w:hAnsi="宋体"/>
          <w:vertAlign w:val="superscript"/>
        </w:rPr>
        <w:instrText xml:space="preserve"> </w:instrText>
      </w:r>
      <w:r w:rsidR="006E3788">
        <w:rPr>
          <w:rFonts w:ascii="宋体" w:hAnsi="宋体"/>
          <w:vertAlign w:val="superscript"/>
        </w:rPr>
        <w:instrText xml:space="preserve"> \* MERGEFORMAT </w:instrText>
      </w:r>
      <w:r w:rsidR="006E3788" w:rsidRPr="006E3788">
        <w:rPr>
          <w:rFonts w:ascii="宋体" w:hAnsi="宋体"/>
          <w:vertAlign w:val="superscript"/>
        </w:rPr>
      </w:r>
      <w:r w:rsidR="006E3788" w:rsidRPr="006E3788">
        <w:rPr>
          <w:rFonts w:ascii="宋体" w:hAnsi="宋体"/>
          <w:vertAlign w:val="superscript"/>
        </w:rPr>
        <w:fldChar w:fldCharType="separate"/>
      </w:r>
      <w:r w:rsidR="006E3788" w:rsidRPr="006E3788">
        <w:rPr>
          <w:rFonts w:ascii="宋体" w:hAnsi="宋体"/>
          <w:vertAlign w:val="superscript"/>
        </w:rPr>
        <w:t>[16]</w:t>
      </w:r>
      <w:r w:rsidR="006E3788" w:rsidRPr="006E3788">
        <w:rPr>
          <w:rFonts w:ascii="宋体" w:hAnsi="宋体"/>
          <w:vertAlign w:val="superscript"/>
        </w:rPr>
        <w:fldChar w:fldCharType="end"/>
      </w:r>
      <w:r>
        <w:rPr>
          <w:rFonts w:ascii="宋体" w:hAnsi="宋体" w:hint="eastAsia"/>
        </w:rPr>
        <w:t>，</w:t>
      </w:r>
      <w:r w:rsidRPr="00007A3F">
        <w:t>Samba</w:t>
      </w:r>
      <w:r>
        <w:rPr>
          <w:rFonts w:ascii="宋体" w:hAnsi="宋体" w:hint="eastAsia"/>
        </w:rPr>
        <w:t>等人建立了</w:t>
      </w:r>
      <w:r w:rsidRPr="00496392">
        <w:t>LiFPO</w:t>
      </w:r>
      <w:r w:rsidRPr="00496392">
        <w:rPr>
          <w:vertAlign w:val="subscript"/>
        </w:rPr>
        <w:t>4</w:t>
      </w:r>
      <w:r>
        <w:rPr>
          <w:rFonts w:ascii="宋体" w:hAnsi="宋体" w:hint="eastAsia"/>
        </w:rPr>
        <w:t>软包电池的三维</w:t>
      </w:r>
      <w:r w:rsidR="006E3788">
        <w:rPr>
          <w:rFonts w:ascii="宋体" w:hAnsi="宋体" w:hint="eastAsia"/>
        </w:rPr>
        <w:t>模型</w:t>
      </w:r>
      <w:r w:rsidR="006E3788" w:rsidRPr="006E3788">
        <w:rPr>
          <w:rFonts w:ascii="宋体" w:hAnsi="宋体"/>
          <w:vertAlign w:val="superscript"/>
        </w:rPr>
        <w:fldChar w:fldCharType="begin"/>
      </w:r>
      <w:r w:rsidR="006E3788" w:rsidRPr="006E3788">
        <w:rPr>
          <w:rFonts w:ascii="宋体" w:hAnsi="宋体"/>
          <w:vertAlign w:val="superscript"/>
        </w:rPr>
        <w:instrText xml:space="preserve"> </w:instrText>
      </w:r>
      <w:r w:rsidR="006E3788" w:rsidRPr="006E3788">
        <w:rPr>
          <w:rFonts w:ascii="宋体" w:hAnsi="宋体" w:hint="eastAsia"/>
          <w:vertAlign w:val="superscript"/>
        </w:rPr>
        <w:instrText>REF _Ref2879901 \r \h</w:instrText>
      </w:r>
      <w:r w:rsidR="006E3788" w:rsidRPr="006E3788">
        <w:rPr>
          <w:rFonts w:ascii="宋体" w:hAnsi="宋体"/>
          <w:vertAlign w:val="superscript"/>
        </w:rPr>
        <w:instrText xml:space="preserve"> </w:instrText>
      </w:r>
      <w:r w:rsidR="006E3788">
        <w:rPr>
          <w:rFonts w:ascii="宋体" w:hAnsi="宋体"/>
          <w:vertAlign w:val="superscript"/>
        </w:rPr>
        <w:instrText xml:space="preserve"> \* MERGEFORMAT </w:instrText>
      </w:r>
      <w:r w:rsidR="006E3788" w:rsidRPr="006E3788">
        <w:rPr>
          <w:rFonts w:ascii="宋体" w:hAnsi="宋体"/>
          <w:vertAlign w:val="superscript"/>
        </w:rPr>
      </w:r>
      <w:r w:rsidR="006E3788" w:rsidRPr="006E3788">
        <w:rPr>
          <w:rFonts w:ascii="宋体" w:hAnsi="宋体"/>
          <w:vertAlign w:val="superscript"/>
        </w:rPr>
        <w:fldChar w:fldCharType="separate"/>
      </w:r>
      <w:r w:rsidR="006E3788" w:rsidRPr="006E3788">
        <w:rPr>
          <w:rFonts w:ascii="宋体" w:hAnsi="宋体"/>
          <w:vertAlign w:val="superscript"/>
        </w:rPr>
        <w:t>[17]</w:t>
      </w:r>
      <w:r w:rsidR="006E3788" w:rsidRPr="006E3788">
        <w:rPr>
          <w:rFonts w:ascii="宋体" w:hAnsi="宋体"/>
          <w:vertAlign w:val="superscript"/>
        </w:rPr>
        <w:fldChar w:fldCharType="end"/>
      </w:r>
      <w:r>
        <w:rPr>
          <w:rFonts w:ascii="宋体" w:hAnsi="宋体" w:hint="eastAsia"/>
        </w:rPr>
        <w:t>，</w:t>
      </w:r>
      <w:r w:rsidRPr="00050551">
        <w:rPr>
          <w:rFonts w:ascii="宋体" w:hAnsi="宋体" w:hint="eastAsia"/>
        </w:rPr>
        <w:t>通过实验数据验证，电化学</w:t>
      </w:r>
      <w:r w:rsidRPr="00050551">
        <w:rPr>
          <w:rFonts w:ascii="宋体" w:hAnsi="宋体"/>
        </w:rPr>
        <w:t>-热耦合模型</w:t>
      </w:r>
      <w:r>
        <w:rPr>
          <w:rFonts w:ascii="宋体" w:hAnsi="宋体" w:hint="eastAsia"/>
        </w:rPr>
        <w:t>能够精确模拟电池参数</w:t>
      </w:r>
      <w:r w:rsidRPr="00050551">
        <w:rPr>
          <w:rFonts w:ascii="宋体" w:hAnsi="宋体"/>
        </w:rPr>
        <w:t>，包括温度不均匀性、电势分布和电流密度等基本细节</w:t>
      </w:r>
      <w:r>
        <w:rPr>
          <w:rFonts w:ascii="宋体" w:hAnsi="宋体" w:hint="eastAsia"/>
        </w:rPr>
        <w:t>。通过同样的方法,</w:t>
      </w:r>
      <w:r w:rsidRPr="00496392">
        <w:rPr>
          <w:rFonts w:ascii="宋体" w:hAnsi="宋体" w:hint="eastAsia"/>
        </w:rPr>
        <w:t xml:space="preserve"> </w:t>
      </w:r>
      <w:r w:rsidRPr="00007A3F">
        <w:t>Samba</w:t>
      </w:r>
      <w:r>
        <w:rPr>
          <w:rFonts w:ascii="宋体" w:hAnsi="宋体" w:hint="eastAsia"/>
        </w:rPr>
        <w:t>采用类似的电化学电池模型来模拟不平衡电池模块的热行为</w:t>
      </w:r>
      <w:r w:rsidR="006E3788" w:rsidRPr="006E3788">
        <w:rPr>
          <w:rFonts w:ascii="宋体" w:hAnsi="宋体"/>
          <w:vertAlign w:val="superscript"/>
        </w:rPr>
        <w:fldChar w:fldCharType="begin"/>
      </w:r>
      <w:r w:rsidR="006E3788" w:rsidRPr="006E3788">
        <w:rPr>
          <w:rFonts w:ascii="宋体" w:hAnsi="宋体"/>
          <w:vertAlign w:val="superscript"/>
        </w:rPr>
        <w:instrText xml:space="preserve"> </w:instrText>
      </w:r>
      <w:r w:rsidR="006E3788" w:rsidRPr="006E3788">
        <w:rPr>
          <w:rFonts w:ascii="宋体" w:hAnsi="宋体" w:hint="eastAsia"/>
          <w:vertAlign w:val="superscript"/>
        </w:rPr>
        <w:instrText>REF _Ref2879938 \r \h</w:instrText>
      </w:r>
      <w:r w:rsidR="006E3788" w:rsidRPr="006E3788">
        <w:rPr>
          <w:rFonts w:ascii="宋体" w:hAnsi="宋体"/>
          <w:vertAlign w:val="superscript"/>
        </w:rPr>
        <w:instrText xml:space="preserve"> </w:instrText>
      </w:r>
      <w:r w:rsidR="006E3788">
        <w:rPr>
          <w:rFonts w:ascii="宋体" w:hAnsi="宋体"/>
          <w:vertAlign w:val="superscript"/>
        </w:rPr>
        <w:instrText xml:space="preserve"> \* MERGEFORMAT </w:instrText>
      </w:r>
      <w:r w:rsidR="006E3788" w:rsidRPr="006E3788">
        <w:rPr>
          <w:rFonts w:ascii="宋体" w:hAnsi="宋体"/>
          <w:vertAlign w:val="superscript"/>
        </w:rPr>
      </w:r>
      <w:r w:rsidR="006E3788" w:rsidRPr="006E3788">
        <w:rPr>
          <w:rFonts w:ascii="宋体" w:hAnsi="宋体"/>
          <w:vertAlign w:val="superscript"/>
        </w:rPr>
        <w:fldChar w:fldCharType="separate"/>
      </w:r>
      <w:r w:rsidR="006E3788" w:rsidRPr="006E3788">
        <w:rPr>
          <w:rFonts w:ascii="宋体" w:hAnsi="宋体"/>
          <w:vertAlign w:val="superscript"/>
        </w:rPr>
        <w:t>[18]</w:t>
      </w:r>
      <w:r w:rsidR="006E3788" w:rsidRPr="006E3788">
        <w:rPr>
          <w:rFonts w:ascii="宋体" w:hAnsi="宋体"/>
          <w:vertAlign w:val="superscript"/>
        </w:rPr>
        <w:fldChar w:fldCharType="end"/>
      </w:r>
      <w:r>
        <w:rPr>
          <w:rFonts w:ascii="宋体" w:hAnsi="宋体" w:hint="eastAsia"/>
        </w:rPr>
        <w:t>。这项研究的主要贡献在于，通过使用电化学模型和热模型耦合的方式，可以详细模拟和观察电池中的温度分布。</w:t>
      </w:r>
    </w:p>
    <w:p w14:paraId="4AECCD04" w14:textId="77777777" w:rsidR="00111829" w:rsidRPr="00007A3F" w:rsidRDefault="00EC05F8" w:rsidP="00EC05F8">
      <w:pPr>
        <w:pStyle w:val="2"/>
        <w:spacing w:beforeLines="50" w:before="120" w:afterLines="50" w:after="120" w:line="360" w:lineRule="exact"/>
        <w:jc w:val="left"/>
      </w:pPr>
      <w:bookmarkStart w:id="14" w:name="_Toc9882137"/>
      <w:commentRangeStart w:id="15"/>
      <w:r>
        <w:rPr>
          <w:rFonts w:ascii="黑体" w:eastAsia="黑体" w:hAnsi="黑体" w:hint="eastAsia"/>
          <w:b w:val="0"/>
          <w:i w:val="0"/>
        </w:rPr>
        <w:t xml:space="preserve">1.3 </w:t>
      </w:r>
      <w:r w:rsidR="00BF42FD">
        <w:rPr>
          <w:rFonts w:ascii="黑体" w:eastAsia="黑体" w:hAnsi="黑体" w:hint="eastAsia"/>
          <w:b w:val="0"/>
          <w:i w:val="0"/>
        </w:rPr>
        <w:t>锂离子电池模型</w:t>
      </w:r>
      <w:r w:rsidR="00A5739E" w:rsidRPr="00A5739E">
        <w:rPr>
          <w:rFonts w:ascii="黑体" w:eastAsia="黑体" w:hAnsi="黑体" w:hint="eastAsia"/>
          <w:b w:val="0"/>
          <w:i w:val="0"/>
        </w:rPr>
        <w:t>参数辨识方法</w:t>
      </w:r>
      <w:bookmarkEnd w:id="14"/>
      <w:commentRangeEnd w:id="15"/>
      <w:r w:rsidR="002D41F1">
        <w:rPr>
          <w:rStyle w:val="af8"/>
          <w:rFonts w:eastAsia="宋体"/>
          <w:b w:val="0"/>
          <w:bCs w:val="0"/>
          <w:i w:val="0"/>
          <w:iCs w:val="0"/>
        </w:rPr>
        <w:commentReference w:id="15"/>
      </w:r>
    </w:p>
    <w:p w14:paraId="7981FAFA" w14:textId="77777777" w:rsidR="00E06A74" w:rsidRDefault="00E06A74" w:rsidP="00E06A74">
      <w:pPr>
        <w:spacing w:line="360" w:lineRule="exact"/>
        <w:ind w:firstLineChars="200" w:firstLine="420"/>
      </w:pPr>
      <w:r>
        <w:rPr>
          <w:rFonts w:hint="eastAsia"/>
        </w:rPr>
        <w:t>由于锂离子电池模型具有大参数集、高度非线性、无解析解以及必须通过迭代求解等特点，决定了传统参数估计方法难以直接应用。目前获取锂电池模型参数的方法主要有三类：基于电化学原理的参数测试方法、基于数值方法参数辨识以及激励响应分析法。</w:t>
      </w:r>
    </w:p>
    <w:p w14:paraId="0A863193" w14:textId="77777777" w:rsidR="00E06A74" w:rsidRDefault="00E06A74" w:rsidP="00E06A74">
      <w:pPr>
        <w:spacing w:line="360" w:lineRule="exact"/>
        <w:ind w:firstLineChars="200" w:firstLine="420"/>
      </w:pPr>
      <w:r>
        <w:rPr>
          <w:rFonts w:hint="eastAsia"/>
        </w:rPr>
        <w:t>基于电化学原理的参数测试方法需要通过生产厂家提供或是拆解电池进行物理测量得到几何结构参数，主要方法有电化学阻抗谱法、线性扫描伏安法、恒电位、恒电流间歇滴定法。这些方法存在一些缺点，比如均需参比电极，需要拆解电池后，对正负极材料进行电化学参数测量，且对参数测量的时间较长。</w:t>
      </w:r>
    </w:p>
    <w:p w14:paraId="5928857B" w14:textId="77777777" w:rsidR="00E06A74" w:rsidRDefault="00E06A74" w:rsidP="00E06A74">
      <w:pPr>
        <w:spacing w:line="360" w:lineRule="exact"/>
        <w:ind w:firstLineChars="200" w:firstLine="420"/>
      </w:pPr>
      <w:r>
        <w:rPr>
          <w:rFonts w:hint="eastAsia"/>
        </w:rPr>
        <w:t>基于数值方法模型参数辨识主要利用非线性最小二乘法</w:t>
      </w:r>
      <w:r w:rsidR="00D25121" w:rsidRPr="00D25121">
        <w:rPr>
          <w:vertAlign w:val="superscript"/>
        </w:rPr>
        <w:fldChar w:fldCharType="begin"/>
      </w:r>
      <w:r w:rsidR="00D25121" w:rsidRPr="00D25121">
        <w:rPr>
          <w:vertAlign w:val="superscript"/>
        </w:rPr>
        <w:instrText xml:space="preserve"> </w:instrText>
      </w:r>
      <w:r w:rsidR="00D25121" w:rsidRPr="00D25121">
        <w:rPr>
          <w:rFonts w:hint="eastAsia"/>
          <w:vertAlign w:val="superscript"/>
        </w:rPr>
        <w:instrText>REF _Ref2886481 \r \h</w:instrText>
      </w:r>
      <w:r w:rsidR="00D25121" w:rsidRPr="00D25121">
        <w:rPr>
          <w:vertAlign w:val="superscript"/>
        </w:rPr>
        <w:instrText xml:space="preserve"> </w:instrText>
      </w:r>
      <w:r w:rsidR="00D25121">
        <w:rPr>
          <w:vertAlign w:val="superscript"/>
        </w:rPr>
        <w:instrText xml:space="preserve"> \* MERGEFORMAT </w:instrText>
      </w:r>
      <w:r w:rsidR="00D25121" w:rsidRPr="00D25121">
        <w:rPr>
          <w:vertAlign w:val="superscript"/>
        </w:rPr>
      </w:r>
      <w:r w:rsidR="00D25121" w:rsidRPr="00D25121">
        <w:rPr>
          <w:vertAlign w:val="superscript"/>
        </w:rPr>
        <w:fldChar w:fldCharType="separate"/>
      </w:r>
      <w:r w:rsidR="00D25121" w:rsidRPr="00D25121">
        <w:rPr>
          <w:vertAlign w:val="superscript"/>
        </w:rPr>
        <w:t>[19]</w:t>
      </w:r>
      <w:r w:rsidR="00D25121" w:rsidRPr="00D25121">
        <w:rPr>
          <w:vertAlign w:val="superscript"/>
        </w:rPr>
        <w:fldChar w:fldCharType="end"/>
      </w:r>
      <w:r>
        <w:rPr>
          <w:rFonts w:hint="eastAsia"/>
        </w:rPr>
        <w:t>，高斯</w:t>
      </w:r>
      <w:r>
        <w:rPr>
          <w:rFonts w:hint="eastAsia"/>
        </w:rPr>
        <w:t>-</w:t>
      </w:r>
      <w:r>
        <w:rPr>
          <w:rFonts w:hint="eastAsia"/>
        </w:rPr>
        <w:t>牛顿法</w:t>
      </w:r>
      <w:r w:rsidR="00D25121" w:rsidRPr="00D25121">
        <w:rPr>
          <w:vertAlign w:val="superscript"/>
        </w:rPr>
        <w:fldChar w:fldCharType="begin"/>
      </w:r>
      <w:r w:rsidR="00D25121" w:rsidRPr="00D25121">
        <w:rPr>
          <w:vertAlign w:val="superscript"/>
        </w:rPr>
        <w:instrText xml:space="preserve"> </w:instrText>
      </w:r>
      <w:r w:rsidR="00D25121" w:rsidRPr="00D25121">
        <w:rPr>
          <w:rFonts w:hint="eastAsia"/>
          <w:vertAlign w:val="superscript"/>
        </w:rPr>
        <w:instrText>REF _Ref2886539 \r \h</w:instrText>
      </w:r>
      <w:r w:rsidR="00D25121" w:rsidRPr="00D25121">
        <w:rPr>
          <w:vertAlign w:val="superscript"/>
        </w:rPr>
        <w:instrText xml:space="preserve"> </w:instrText>
      </w:r>
      <w:r w:rsidR="00D25121">
        <w:rPr>
          <w:vertAlign w:val="superscript"/>
        </w:rPr>
        <w:instrText xml:space="preserve"> \* MERGEFORMAT </w:instrText>
      </w:r>
      <w:r w:rsidR="00D25121" w:rsidRPr="00D25121">
        <w:rPr>
          <w:vertAlign w:val="superscript"/>
        </w:rPr>
      </w:r>
      <w:r w:rsidR="00D25121" w:rsidRPr="00D25121">
        <w:rPr>
          <w:vertAlign w:val="superscript"/>
        </w:rPr>
        <w:fldChar w:fldCharType="separate"/>
      </w:r>
      <w:r w:rsidR="00D25121" w:rsidRPr="00D25121">
        <w:rPr>
          <w:vertAlign w:val="superscript"/>
        </w:rPr>
        <w:t>[20]</w:t>
      </w:r>
      <w:r w:rsidR="00D25121" w:rsidRPr="00D25121">
        <w:rPr>
          <w:vertAlign w:val="superscript"/>
        </w:rPr>
        <w:fldChar w:fldCharType="end"/>
      </w:r>
      <w:r>
        <w:rPr>
          <w:rFonts w:hint="eastAsia"/>
        </w:rPr>
        <w:t>，遗传算法</w:t>
      </w:r>
      <w:r w:rsidR="00D25121" w:rsidRPr="00D25121">
        <w:rPr>
          <w:vertAlign w:val="superscript"/>
        </w:rPr>
        <w:fldChar w:fldCharType="begin"/>
      </w:r>
      <w:r w:rsidR="00D25121" w:rsidRPr="00D25121">
        <w:rPr>
          <w:vertAlign w:val="superscript"/>
        </w:rPr>
        <w:instrText xml:space="preserve"> </w:instrText>
      </w:r>
      <w:r w:rsidR="00D25121" w:rsidRPr="00D25121">
        <w:rPr>
          <w:rFonts w:hint="eastAsia"/>
          <w:vertAlign w:val="superscript"/>
        </w:rPr>
        <w:instrText>REF _Ref2886721 \r \h</w:instrText>
      </w:r>
      <w:r w:rsidR="00D25121" w:rsidRPr="00D25121">
        <w:rPr>
          <w:vertAlign w:val="superscript"/>
        </w:rPr>
        <w:instrText xml:space="preserve"> </w:instrText>
      </w:r>
      <w:r w:rsidR="00D25121">
        <w:rPr>
          <w:vertAlign w:val="superscript"/>
        </w:rPr>
        <w:instrText xml:space="preserve"> \* MERGEFORMAT </w:instrText>
      </w:r>
      <w:r w:rsidR="00D25121" w:rsidRPr="00D25121">
        <w:rPr>
          <w:vertAlign w:val="superscript"/>
        </w:rPr>
      </w:r>
      <w:r w:rsidR="00D25121" w:rsidRPr="00D25121">
        <w:rPr>
          <w:vertAlign w:val="superscript"/>
        </w:rPr>
        <w:fldChar w:fldCharType="separate"/>
      </w:r>
      <w:r w:rsidR="00D25121" w:rsidRPr="00D25121">
        <w:rPr>
          <w:vertAlign w:val="superscript"/>
        </w:rPr>
        <w:t>[21]</w:t>
      </w:r>
      <w:r w:rsidR="00D25121" w:rsidRPr="00D25121">
        <w:rPr>
          <w:vertAlign w:val="superscript"/>
        </w:rPr>
        <w:fldChar w:fldCharType="end"/>
      </w:r>
      <w:r>
        <w:rPr>
          <w:rFonts w:hint="eastAsia"/>
        </w:rPr>
        <w:t>和粒子群算法</w:t>
      </w:r>
      <w:r w:rsidR="00D25121" w:rsidRPr="00D25121">
        <w:rPr>
          <w:vertAlign w:val="superscript"/>
        </w:rPr>
        <w:fldChar w:fldCharType="begin"/>
      </w:r>
      <w:r w:rsidR="00D25121" w:rsidRPr="00D25121">
        <w:rPr>
          <w:vertAlign w:val="superscript"/>
        </w:rPr>
        <w:instrText xml:space="preserve"> </w:instrText>
      </w:r>
      <w:r w:rsidR="00D25121" w:rsidRPr="00D25121">
        <w:rPr>
          <w:rFonts w:hint="eastAsia"/>
          <w:vertAlign w:val="superscript"/>
        </w:rPr>
        <w:instrText>REF _Ref2886726 \r \h</w:instrText>
      </w:r>
      <w:r w:rsidR="00D25121" w:rsidRPr="00D25121">
        <w:rPr>
          <w:vertAlign w:val="superscript"/>
        </w:rPr>
        <w:instrText xml:space="preserve"> </w:instrText>
      </w:r>
      <w:r w:rsidR="00D25121">
        <w:rPr>
          <w:vertAlign w:val="superscript"/>
        </w:rPr>
        <w:instrText xml:space="preserve"> \* MERGEFORMAT </w:instrText>
      </w:r>
      <w:r w:rsidR="00D25121" w:rsidRPr="00D25121">
        <w:rPr>
          <w:vertAlign w:val="superscript"/>
        </w:rPr>
      </w:r>
      <w:r w:rsidR="00D25121" w:rsidRPr="00D25121">
        <w:rPr>
          <w:vertAlign w:val="superscript"/>
        </w:rPr>
        <w:fldChar w:fldCharType="separate"/>
      </w:r>
      <w:r w:rsidR="00D25121" w:rsidRPr="00D25121">
        <w:rPr>
          <w:vertAlign w:val="superscript"/>
        </w:rPr>
        <w:t>[22]</w:t>
      </w:r>
      <w:r w:rsidR="00D25121" w:rsidRPr="00D25121">
        <w:rPr>
          <w:vertAlign w:val="superscript"/>
        </w:rPr>
        <w:fldChar w:fldCharType="end"/>
      </w:r>
      <w:r>
        <w:rPr>
          <w:rFonts w:hint="eastAsia"/>
        </w:rPr>
        <w:t>等。前二者主要用于等效电路或</w:t>
      </w:r>
      <w:r>
        <w:rPr>
          <w:rFonts w:hint="eastAsia"/>
        </w:rPr>
        <w:t>SP</w:t>
      </w:r>
      <w:r>
        <w:rPr>
          <w:rFonts w:hint="eastAsia"/>
        </w:rPr>
        <w:t>模型参数辨识，智能算法则可用于从等效电路到电化学模型等各种电池模型中。</w:t>
      </w:r>
    </w:p>
    <w:p w14:paraId="0295988D" w14:textId="77777777" w:rsidR="00111829" w:rsidRDefault="00A31C03" w:rsidP="00E06A74">
      <w:pPr>
        <w:spacing w:line="360" w:lineRule="exact"/>
        <w:ind w:firstLineChars="200" w:firstLine="420"/>
      </w:pPr>
      <w:r>
        <w:rPr>
          <w:rFonts w:hint="eastAsia"/>
        </w:rPr>
        <w:t>Saw</w:t>
      </w:r>
      <w:r>
        <w:rPr>
          <w:rFonts w:hint="eastAsia"/>
        </w:rPr>
        <w:t>等人提出一种</w:t>
      </w:r>
      <w:r w:rsidR="00E06A74">
        <w:rPr>
          <w:rFonts w:hint="eastAsia"/>
        </w:rPr>
        <w:t>基于电流激励响应分析的方法辨识锂电池参数</w:t>
      </w:r>
      <w:r w:rsidR="00E06A74" w:rsidRPr="00D25121">
        <w:rPr>
          <w:rFonts w:hint="eastAsia"/>
          <w:vertAlign w:val="superscript"/>
        </w:rPr>
        <w:t>[</w:t>
      </w:r>
      <w:r w:rsidR="00D25121" w:rsidRPr="00D25121">
        <w:rPr>
          <w:vertAlign w:val="superscript"/>
        </w:rPr>
        <w:t>23-24</w:t>
      </w:r>
      <w:r w:rsidR="00E06A74" w:rsidRPr="00D25121">
        <w:rPr>
          <w:rFonts w:hint="eastAsia"/>
          <w:vertAlign w:val="superscript"/>
        </w:rPr>
        <w:t>]</w:t>
      </w:r>
      <w:r w:rsidR="00E06A74">
        <w:rPr>
          <w:rFonts w:hint="eastAsia"/>
        </w:rPr>
        <w:t>。激励响应分析方法中的电流激励工况是在深入分析锂电池内部不同工作过程后设计出来的。激励工况能够解耦出电池内部不同的电化学过程，进而应用描述不同过程的电化学方程和最小二乘法辨识出对应的相关参数，获取的参数更加准确。</w:t>
      </w:r>
    </w:p>
    <w:p w14:paraId="400A1D08" w14:textId="77777777" w:rsidR="00EC666E" w:rsidRDefault="00EC05F8" w:rsidP="00EC05F8">
      <w:pPr>
        <w:pStyle w:val="2"/>
        <w:spacing w:beforeLines="50" w:before="120" w:afterLines="50" w:after="120" w:line="360" w:lineRule="exact"/>
        <w:jc w:val="left"/>
        <w:rPr>
          <w:rFonts w:ascii="黑体" w:eastAsia="黑体" w:hAnsi="黑体"/>
          <w:b w:val="0"/>
          <w:i w:val="0"/>
        </w:rPr>
      </w:pPr>
      <w:bookmarkStart w:id="16" w:name="_Toc9882138"/>
      <w:commentRangeStart w:id="17"/>
      <w:r>
        <w:rPr>
          <w:rFonts w:ascii="黑体" w:eastAsia="黑体" w:hAnsi="黑体" w:hint="eastAsia"/>
          <w:b w:val="0"/>
          <w:i w:val="0"/>
        </w:rPr>
        <w:t xml:space="preserve">1.4 </w:t>
      </w:r>
      <w:r w:rsidR="00BF42FD">
        <w:rPr>
          <w:rFonts w:ascii="黑体" w:eastAsia="黑体" w:hAnsi="黑体" w:hint="eastAsia"/>
          <w:b w:val="0"/>
          <w:i w:val="0"/>
        </w:rPr>
        <w:t>锂离子</w:t>
      </w:r>
      <w:r w:rsidR="00EC666E">
        <w:rPr>
          <w:rFonts w:ascii="黑体" w:eastAsia="黑体" w:hAnsi="黑体" w:hint="eastAsia"/>
          <w:b w:val="0"/>
          <w:i w:val="0"/>
        </w:rPr>
        <w:t>电池热模型研究现状</w:t>
      </w:r>
      <w:bookmarkEnd w:id="16"/>
      <w:commentRangeEnd w:id="17"/>
      <w:r w:rsidR="002D41F1">
        <w:rPr>
          <w:rStyle w:val="af8"/>
          <w:rFonts w:eastAsia="宋体"/>
          <w:b w:val="0"/>
          <w:bCs w:val="0"/>
          <w:i w:val="0"/>
          <w:iCs w:val="0"/>
        </w:rPr>
        <w:commentReference w:id="17"/>
      </w:r>
    </w:p>
    <w:p w14:paraId="5F08A482" w14:textId="77777777" w:rsidR="00B86492" w:rsidRDefault="001F30DB" w:rsidP="00B86492">
      <w:pPr>
        <w:pStyle w:val="a0"/>
        <w:spacing w:line="360" w:lineRule="exact"/>
        <w:rPr>
          <w:rFonts w:eastAsiaTheme="minorEastAsia"/>
        </w:rPr>
      </w:pPr>
      <w:r>
        <w:rPr>
          <w:rFonts w:asciiTheme="minorEastAsia" w:eastAsiaTheme="minorEastAsia" w:hAnsiTheme="minorEastAsia" w:hint="eastAsia"/>
        </w:rPr>
        <w:t xml:space="preserve">2001年 </w:t>
      </w:r>
      <w:r w:rsidRPr="00FE428F">
        <w:rPr>
          <w:rFonts w:eastAsiaTheme="minorEastAsia"/>
        </w:rPr>
        <w:t>Sato</w:t>
      </w:r>
      <w:r>
        <w:rPr>
          <w:rFonts w:asciiTheme="minorEastAsia" w:eastAsiaTheme="minorEastAsia" w:hAnsiTheme="minorEastAsia" w:hint="eastAsia"/>
        </w:rPr>
        <w:t xml:space="preserve"> 通过实验验证了电池产热分为三部分：反应热、极化热和欧姆产热</w:t>
      </w:r>
      <w:r w:rsidR="00E36BCF" w:rsidRPr="00E36BCF">
        <w:rPr>
          <w:rFonts w:asciiTheme="minorEastAsia" w:eastAsiaTheme="minorEastAsia" w:hAnsiTheme="minorEastAsia"/>
          <w:vertAlign w:val="superscript"/>
        </w:rPr>
        <w:fldChar w:fldCharType="begin"/>
      </w:r>
      <w:r w:rsidR="00E36BCF" w:rsidRPr="00E36BCF">
        <w:rPr>
          <w:rFonts w:asciiTheme="minorEastAsia" w:eastAsiaTheme="minorEastAsia" w:hAnsiTheme="minorEastAsia"/>
          <w:vertAlign w:val="superscript"/>
        </w:rPr>
        <w:instrText xml:space="preserve"> </w:instrText>
      </w:r>
      <w:r w:rsidR="00E36BCF" w:rsidRPr="00E36BCF">
        <w:rPr>
          <w:rFonts w:asciiTheme="minorEastAsia" w:eastAsiaTheme="minorEastAsia" w:hAnsiTheme="minorEastAsia" w:hint="eastAsia"/>
          <w:vertAlign w:val="superscript"/>
        </w:rPr>
        <w:instrText>REF _Ref8909500 \r \h</w:instrText>
      </w:r>
      <w:r w:rsidR="00E36BCF" w:rsidRPr="00E36BCF">
        <w:rPr>
          <w:rFonts w:asciiTheme="minorEastAsia" w:eastAsiaTheme="minorEastAsia" w:hAnsiTheme="minorEastAsia"/>
          <w:vertAlign w:val="superscript"/>
        </w:rPr>
        <w:instrText xml:space="preserve"> </w:instrText>
      </w:r>
      <w:r w:rsidR="00E36BCF">
        <w:rPr>
          <w:rFonts w:asciiTheme="minorEastAsia" w:eastAsiaTheme="minorEastAsia" w:hAnsiTheme="minorEastAsia"/>
          <w:vertAlign w:val="superscript"/>
        </w:rPr>
        <w:instrText xml:space="preserve"> \* MERGEFORMAT </w:instrText>
      </w:r>
      <w:r w:rsidR="00E36BCF" w:rsidRPr="00E36BCF">
        <w:rPr>
          <w:rFonts w:asciiTheme="minorEastAsia" w:eastAsiaTheme="minorEastAsia" w:hAnsiTheme="minorEastAsia"/>
          <w:vertAlign w:val="superscript"/>
        </w:rPr>
      </w:r>
      <w:r w:rsidR="00E36BCF" w:rsidRPr="00E36BCF">
        <w:rPr>
          <w:rFonts w:asciiTheme="minorEastAsia" w:eastAsiaTheme="minorEastAsia" w:hAnsiTheme="minorEastAsia"/>
          <w:vertAlign w:val="superscript"/>
        </w:rPr>
        <w:fldChar w:fldCharType="separate"/>
      </w:r>
      <w:r w:rsidR="00E36BCF" w:rsidRPr="00E36BCF">
        <w:rPr>
          <w:rFonts w:asciiTheme="minorEastAsia" w:eastAsiaTheme="minorEastAsia" w:hAnsiTheme="minorEastAsia"/>
          <w:vertAlign w:val="superscript"/>
        </w:rPr>
        <w:t>[25]</w:t>
      </w:r>
      <w:r w:rsidR="00E36BCF" w:rsidRPr="00E36BCF">
        <w:rPr>
          <w:rFonts w:asciiTheme="minorEastAsia" w:eastAsiaTheme="minorEastAsia" w:hAnsiTheme="minorEastAsia"/>
          <w:vertAlign w:val="superscript"/>
        </w:rPr>
        <w:fldChar w:fldCharType="end"/>
      </w:r>
      <w:r>
        <w:rPr>
          <w:rFonts w:asciiTheme="minorEastAsia" w:eastAsiaTheme="minorEastAsia" w:hAnsiTheme="minorEastAsia" w:hint="eastAsia"/>
        </w:rPr>
        <w:t>。其中电化学反应热为可逆热，</w:t>
      </w:r>
      <w:r w:rsidR="00E9429C">
        <w:rPr>
          <w:rFonts w:asciiTheme="minorEastAsia" w:eastAsiaTheme="minorEastAsia" w:hAnsiTheme="minorEastAsia" w:hint="eastAsia"/>
        </w:rPr>
        <w:t>电池的极化热和欧姆内阻产热为不可逆热。</w:t>
      </w:r>
      <w:r w:rsidR="00FE428F">
        <w:rPr>
          <w:rFonts w:asciiTheme="minorEastAsia" w:eastAsiaTheme="minorEastAsia" w:hAnsiTheme="minorEastAsia" w:hint="eastAsia"/>
        </w:rPr>
        <w:t>2003年</w:t>
      </w:r>
      <w:r w:rsidR="00FE428F" w:rsidRPr="00FE428F">
        <w:rPr>
          <w:rFonts w:eastAsiaTheme="minorEastAsia"/>
        </w:rPr>
        <w:t>Sri</w:t>
      </w:r>
      <w:r w:rsidR="00FE428F">
        <w:rPr>
          <w:rFonts w:eastAsiaTheme="minorEastAsia" w:hint="eastAsia"/>
        </w:rPr>
        <w:t>ni</w:t>
      </w:r>
      <w:r w:rsidR="00FE428F">
        <w:rPr>
          <w:rFonts w:eastAsiaTheme="minorEastAsia"/>
        </w:rPr>
        <w:t>vasan</w:t>
      </w:r>
      <w:r w:rsidR="0044600D">
        <w:rPr>
          <w:rFonts w:eastAsiaTheme="minorEastAsia"/>
        </w:rPr>
        <w:t xml:space="preserve"> </w:t>
      </w:r>
      <w:r w:rsidR="0044600D">
        <w:rPr>
          <w:rFonts w:eastAsiaTheme="minorEastAsia" w:hint="eastAsia"/>
        </w:rPr>
        <w:t>等</w:t>
      </w:r>
      <w:r w:rsidR="00FE428F">
        <w:rPr>
          <w:rFonts w:eastAsiaTheme="minorEastAsia" w:hint="eastAsia"/>
        </w:rPr>
        <w:t>通过二维电化学</w:t>
      </w:r>
      <w:r w:rsidR="00FE428F">
        <w:rPr>
          <w:rFonts w:eastAsiaTheme="minorEastAsia" w:hint="eastAsia"/>
        </w:rPr>
        <w:t>-</w:t>
      </w:r>
      <w:r w:rsidR="00FE428F">
        <w:rPr>
          <w:rFonts w:eastAsiaTheme="minorEastAsia" w:hint="eastAsia"/>
        </w:rPr>
        <w:t>热耦合模型，对</w:t>
      </w:r>
      <m:oMath>
        <m:r>
          <m:rPr>
            <m:sty m:val="p"/>
          </m:rPr>
          <w:rPr>
            <w:rFonts w:ascii="Cambria Math" w:eastAsiaTheme="minorEastAsia" w:hAnsi="Cambria Math"/>
          </w:rPr>
          <m:t>L</m:t>
        </m:r>
        <m:r>
          <m:rPr>
            <m:sty m:val="p"/>
          </m:rPr>
          <w:rPr>
            <w:rFonts w:ascii="Cambria Math" w:eastAsiaTheme="minorEastAsia" w:hAnsi="Cambria Math" w:hint="eastAsia"/>
          </w:rPr>
          <m:t>i</m:t>
        </m:r>
        <m:r>
          <m:rPr>
            <m:sty m:val="p"/>
          </m:rPr>
          <w:rPr>
            <w:rFonts w:ascii="Cambria Math" w:eastAsiaTheme="minorEastAsia" w:hAnsi="Cambria Math"/>
          </w:rPr>
          <m:t>M</m:t>
        </m:r>
        <m:sSub>
          <m:sSubPr>
            <m:ctrlPr>
              <w:rPr>
                <w:rFonts w:ascii="Cambria Math" w:eastAsiaTheme="minorEastAsia" w:hAnsi="Cambria Math"/>
              </w:rPr>
            </m:ctrlPr>
          </m:sSubPr>
          <m:e>
            <m:r>
              <m:rPr>
                <m:sty m:val="p"/>
              </m:rPr>
              <w:rPr>
                <w:rFonts w:ascii="Cambria Math" w:eastAsiaTheme="minorEastAsia" w:hAnsi="Cambria Math"/>
              </w:rPr>
              <m:t>n</m:t>
            </m:r>
          </m:e>
          <m:sub>
            <m:r>
              <w:rPr>
                <w:rFonts w:ascii="Cambria Math" w:eastAsiaTheme="minorEastAsia" w:hAnsi="Cambria Math"/>
              </w:rPr>
              <m:t>2</m:t>
            </m:r>
          </m:sub>
        </m:sSub>
        <m:sSub>
          <m:sSubPr>
            <m:ctrlPr>
              <w:rPr>
                <w:rFonts w:ascii="Cambria Math" w:eastAsiaTheme="minorEastAsia" w:hAnsi="Cambria Math"/>
              </w:rPr>
            </m:ctrlPr>
          </m:sSubPr>
          <m:e>
            <m:r>
              <m:rPr>
                <m:sty m:val="p"/>
              </m:rPr>
              <w:rPr>
                <w:rFonts w:ascii="Cambria Math" w:eastAsiaTheme="minorEastAsia" w:hAnsi="Cambria Math"/>
              </w:rPr>
              <m:t>O</m:t>
            </m:r>
          </m:e>
          <m:sub>
            <m:r>
              <w:rPr>
                <w:rFonts w:ascii="Cambria Math" w:eastAsiaTheme="minorEastAsia" w:hAnsi="Cambria Math"/>
              </w:rPr>
              <m:t>4</m:t>
            </m:r>
          </m:sub>
        </m:sSub>
      </m:oMath>
      <w:r w:rsidR="00FE428F">
        <w:rPr>
          <w:rFonts w:eastAsiaTheme="minorEastAsia" w:hint="eastAsia"/>
        </w:rPr>
        <w:t>锂离子电池在不同放电电流下温度的变化进行了研究，得出可逆热与不可逆热在电池产热中的比重</w:t>
      </w:r>
      <w:r w:rsidR="00882375" w:rsidRPr="00882375">
        <w:rPr>
          <w:rFonts w:eastAsiaTheme="minorEastAsia"/>
          <w:vertAlign w:val="superscript"/>
        </w:rPr>
        <w:fldChar w:fldCharType="begin"/>
      </w:r>
      <w:r w:rsidR="00882375" w:rsidRPr="00882375">
        <w:rPr>
          <w:rFonts w:eastAsiaTheme="minorEastAsia"/>
          <w:vertAlign w:val="superscript"/>
        </w:rPr>
        <w:instrText xml:space="preserve"> </w:instrText>
      </w:r>
      <w:r w:rsidR="00882375" w:rsidRPr="00882375">
        <w:rPr>
          <w:rFonts w:eastAsiaTheme="minorEastAsia" w:hint="eastAsia"/>
          <w:vertAlign w:val="superscript"/>
        </w:rPr>
        <w:instrText>REF _Ref8910069 \r \h</w:instrText>
      </w:r>
      <w:r w:rsidR="00882375" w:rsidRPr="00882375">
        <w:rPr>
          <w:rFonts w:eastAsiaTheme="minorEastAsia"/>
          <w:vertAlign w:val="superscript"/>
        </w:rPr>
        <w:instrText xml:space="preserve"> </w:instrText>
      </w:r>
      <w:r w:rsidR="00882375">
        <w:rPr>
          <w:rFonts w:eastAsiaTheme="minorEastAsia"/>
          <w:vertAlign w:val="superscript"/>
        </w:rPr>
        <w:instrText xml:space="preserve"> \* MERGEFORMAT </w:instrText>
      </w:r>
      <w:r w:rsidR="00882375" w:rsidRPr="00882375">
        <w:rPr>
          <w:rFonts w:eastAsiaTheme="minorEastAsia"/>
          <w:vertAlign w:val="superscript"/>
        </w:rPr>
      </w:r>
      <w:r w:rsidR="00882375" w:rsidRPr="00882375">
        <w:rPr>
          <w:rFonts w:eastAsiaTheme="minorEastAsia"/>
          <w:vertAlign w:val="superscript"/>
        </w:rPr>
        <w:fldChar w:fldCharType="separate"/>
      </w:r>
      <w:r w:rsidR="00882375" w:rsidRPr="00882375">
        <w:rPr>
          <w:rFonts w:eastAsiaTheme="minorEastAsia"/>
          <w:vertAlign w:val="superscript"/>
        </w:rPr>
        <w:t>[26]</w:t>
      </w:r>
      <w:r w:rsidR="00882375" w:rsidRPr="00882375">
        <w:rPr>
          <w:rFonts w:eastAsiaTheme="minorEastAsia"/>
          <w:vertAlign w:val="superscript"/>
        </w:rPr>
        <w:fldChar w:fldCharType="end"/>
      </w:r>
      <w:r w:rsidR="00FE428F">
        <w:rPr>
          <w:rFonts w:eastAsiaTheme="minorEastAsia" w:hint="eastAsia"/>
        </w:rPr>
        <w:t>。</w:t>
      </w:r>
      <w:r w:rsidR="00237057">
        <w:rPr>
          <w:rFonts w:eastAsiaTheme="minorEastAsia" w:hint="eastAsia"/>
        </w:rPr>
        <w:t>电池产热来源的研究对电池热效应仿真研究与电池热管理系统的设计有指导作用。</w:t>
      </w:r>
    </w:p>
    <w:p w14:paraId="699BEF95" w14:textId="77777777" w:rsidR="00610508" w:rsidRDefault="00610508" w:rsidP="00610508">
      <w:pPr>
        <w:pStyle w:val="a0"/>
        <w:spacing w:line="360" w:lineRule="exact"/>
        <w:rPr>
          <w:rFonts w:eastAsiaTheme="minorEastAsia"/>
        </w:rPr>
      </w:pPr>
      <w:r w:rsidRPr="00610508">
        <w:rPr>
          <w:rFonts w:eastAsiaTheme="minorEastAsia" w:hint="eastAsia"/>
        </w:rPr>
        <w:t>影响锂离子电池产热的因素主要为电池的本身</w:t>
      </w:r>
      <w:r>
        <w:rPr>
          <w:rFonts w:eastAsiaTheme="minorEastAsia" w:hint="eastAsia"/>
        </w:rPr>
        <w:t>充放电状态和电池的充放电的环境条件，</w:t>
      </w:r>
      <w:r w:rsidRPr="00610508">
        <w:rPr>
          <w:rFonts w:eastAsiaTheme="minorEastAsia" w:hint="eastAsia"/>
        </w:rPr>
        <w:t>包括电池</w:t>
      </w:r>
      <w:r w:rsidRPr="00610508">
        <w:rPr>
          <w:rFonts w:eastAsiaTheme="minorEastAsia" w:hint="eastAsia"/>
        </w:rPr>
        <w:t>SOC</w:t>
      </w:r>
      <w:r w:rsidRPr="00610508">
        <w:rPr>
          <w:rFonts w:eastAsiaTheme="minorEastAsia" w:hint="eastAsia"/>
        </w:rPr>
        <w:t>、充放电电流大小、电池工作环境温度和电池</w:t>
      </w:r>
      <w:r>
        <w:rPr>
          <w:rFonts w:eastAsiaTheme="minorEastAsia" w:hint="eastAsia"/>
        </w:rPr>
        <w:t>的对流与</w:t>
      </w:r>
      <w:r w:rsidRPr="00610508">
        <w:rPr>
          <w:rFonts w:eastAsiaTheme="minorEastAsia" w:hint="eastAsia"/>
        </w:rPr>
        <w:t>辐射换热的情况等。</w:t>
      </w:r>
      <w:r w:rsidRPr="00610508">
        <w:rPr>
          <w:rFonts w:eastAsiaTheme="minorEastAsia" w:hint="eastAsia"/>
        </w:rPr>
        <w:t xml:space="preserve">2000 </w:t>
      </w:r>
      <w:r w:rsidRPr="00610508">
        <w:rPr>
          <w:rFonts w:eastAsiaTheme="minorEastAsia" w:hint="eastAsia"/>
        </w:rPr>
        <w:t>年，</w:t>
      </w:r>
      <w:r w:rsidRPr="00610508">
        <w:rPr>
          <w:rFonts w:eastAsiaTheme="minorEastAsia" w:hint="eastAsia"/>
        </w:rPr>
        <w:t xml:space="preserve">Song </w:t>
      </w:r>
      <w:r w:rsidRPr="00610508">
        <w:rPr>
          <w:rFonts w:eastAsiaTheme="minorEastAsia" w:hint="eastAsia"/>
        </w:rPr>
        <w:t>等</w:t>
      </w:r>
      <w:r w:rsidR="008C3796" w:rsidRPr="008C3796">
        <w:rPr>
          <w:rFonts w:eastAsiaTheme="minorEastAsia"/>
          <w:vertAlign w:val="superscript"/>
        </w:rPr>
        <w:fldChar w:fldCharType="begin"/>
      </w:r>
      <w:r w:rsidR="008C3796" w:rsidRPr="008C3796">
        <w:rPr>
          <w:rFonts w:eastAsiaTheme="minorEastAsia"/>
          <w:vertAlign w:val="superscript"/>
        </w:rPr>
        <w:instrText xml:space="preserve"> </w:instrText>
      </w:r>
      <w:r w:rsidR="008C3796" w:rsidRPr="008C3796">
        <w:rPr>
          <w:rFonts w:eastAsiaTheme="minorEastAsia" w:hint="eastAsia"/>
          <w:vertAlign w:val="superscript"/>
        </w:rPr>
        <w:instrText>REF _Ref2879547 \r \h</w:instrText>
      </w:r>
      <w:r w:rsidR="008C3796" w:rsidRPr="008C3796">
        <w:rPr>
          <w:rFonts w:eastAsiaTheme="minorEastAsia"/>
          <w:vertAlign w:val="superscript"/>
        </w:rPr>
        <w:instrText xml:space="preserve"> </w:instrText>
      </w:r>
      <w:r w:rsidR="008C3796">
        <w:rPr>
          <w:rFonts w:eastAsiaTheme="minorEastAsia"/>
          <w:vertAlign w:val="superscript"/>
        </w:rPr>
        <w:instrText xml:space="preserve"> \* MERGEFORMAT </w:instrText>
      </w:r>
      <w:r w:rsidR="008C3796" w:rsidRPr="008C3796">
        <w:rPr>
          <w:rFonts w:eastAsiaTheme="minorEastAsia"/>
          <w:vertAlign w:val="superscript"/>
        </w:rPr>
      </w:r>
      <w:r w:rsidR="008C3796" w:rsidRPr="008C3796">
        <w:rPr>
          <w:rFonts w:eastAsiaTheme="minorEastAsia"/>
          <w:vertAlign w:val="superscript"/>
        </w:rPr>
        <w:fldChar w:fldCharType="separate"/>
      </w:r>
      <w:r w:rsidR="008C3796" w:rsidRPr="008C3796">
        <w:rPr>
          <w:rFonts w:eastAsiaTheme="minorEastAsia"/>
          <w:vertAlign w:val="superscript"/>
        </w:rPr>
        <w:t>[16]</w:t>
      </w:r>
      <w:r w:rsidR="008C3796" w:rsidRPr="008C3796">
        <w:rPr>
          <w:rFonts w:eastAsiaTheme="minorEastAsia"/>
          <w:vertAlign w:val="superscript"/>
        </w:rPr>
        <w:fldChar w:fldCharType="end"/>
      </w:r>
      <w:r w:rsidRPr="00610508">
        <w:rPr>
          <w:rFonts w:eastAsiaTheme="minorEastAsia" w:hint="eastAsia"/>
        </w:rPr>
        <w:t>对聚合物锂离子电池建立</w:t>
      </w:r>
      <w:r w:rsidR="00932FF9">
        <w:rPr>
          <w:rFonts w:eastAsiaTheme="minorEastAsia" w:hint="eastAsia"/>
        </w:rPr>
        <w:t>了一种</w:t>
      </w:r>
      <w:r w:rsidRPr="00610508">
        <w:rPr>
          <w:rFonts w:eastAsiaTheme="minorEastAsia" w:hint="eastAsia"/>
        </w:rPr>
        <w:t>电化学</w:t>
      </w:r>
      <w:r w:rsidRPr="00610508">
        <w:rPr>
          <w:rFonts w:eastAsiaTheme="minorEastAsia" w:hint="eastAsia"/>
        </w:rPr>
        <w:t>-</w:t>
      </w:r>
      <w:r w:rsidRPr="00610508">
        <w:rPr>
          <w:rFonts w:eastAsiaTheme="minorEastAsia" w:hint="eastAsia"/>
        </w:rPr>
        <w:t>热耦合模型，对不同放电电流下的电池温度分</w:t>
      </w:r>
      <w:r w:rsidRPr="00610508">
        <w:rPr>
          <w:rFonts w:eastAsiaTheme="minorEastAsia" w:hint="eastAsia"/>
        </w:rPr>
        <w:lastRenderedPageBreak/>
        <w:t>布和</w:t>
      </w:r>
      <w:r w:rsidR="00CE6306">
        <w:rPr>
          <w:rFonts w:eastAsiaTheme="minorEastAsia" w:hint="eastAsia"/>
        </w:rPr>
        <w:t>产热</w:t>
      </w:r>
      <w:r w:rsidRPr="00610508">
        <w:rPr>
          <w:rFonts w:eastAsiaTheme="minorEastAsia" w:hint="eastAsia"/>
        </w:rPr>
        <w:t>速率进行了模拟，得到了不同状态下的温度分布云图。</w:t>
      </w:r>
    </w:p>
    <w:p w14:paraId="1E431799" w14:textId="77777777" w:rsidR="005A328C" w:rsidRDefault="007C3F09" w:rsidP="00B86492">
      <w:pPr>
        <w:pStyle w:val="a0"/>
        <w:spacing w:line="360" w:lineRule="exact"/>
        <w:rPr>
          <w:rFonts w:eastAsiaTheme="minorEastAsia"/>
        </w:rPr>
      </w:pPr>
      <w:r>
        <w:rPr>
          <w:rFonts w:eastAsiaTheme="minorEastAsia" w:hint="eastAsia"/>
        </w:rPr>
        <w:t>电池欧姆内阻直接影响电池的不可逆热，而电池内阻随电池温度与电池</w:t>
      </w:r>
      <w:r>
        <w:rPr>
          <w:rFonts w:eastAsiaTheme="minorEastAsia" w:hint="eastAsia"/>
        </w:rPr>
        <w:t>SOC</w:t>
      </w:r>
      <w:r>
        <w:rPr>
          <w:rFonts w:eastAsiaTheme="minorEastAsia" w:hint="eastAsia"/>
        </w:rPr>
        <w:t>变化。</w:t>
      </w:r>
      <w:r>
        <w:rPr>
          <w:rFonts w:eastAsiaTheme="minorEastAsia" w:hint="eastAsia"/>
        </w:rPr>
        <w:t>2006</w:t>
      </w:r>
      <w:r>
        <w:rPr>
          <w:rFonts w:eastAsiaTheme="minorEastAsia" w:hint="eastAsia"/>
        </w:rPr>
        <w:t>年</w:t>
      </w:r>
      <w:r>
        <w:rPr>
          <w:rFonts w:eastAsiaTheme="minorEastAsia" w:hint="eastAsia"/>
        </w:rPr>
        <w:t>Onda</w:t>
      </w:r>
      <w:r>
        <w:rPr>
          <w:rFonts w:eastAsiaTheme="minorEastAsia" w:hint="eastAsia"/>
        </w:rPr>
        <w:t>等</w:t>
      </w:r>
      <w:r w:rsidR="008C3796" w:rsidRPr="008C3796">
        <w:rPr>
          <w:rFonts w:eastAsiaTheme="minorEastAsia"/>
          <w:vertAlign w:val="superscript"/>
        </w:rPr>
        <w:fldChar w:fldCharType="begin"/>
      </w:r>
      <w:r w:rsidR="008C3796" w:rsidRPr="008C3796">
        <w:rPr>
          <w:rFonts w:eastAsiaTheme="minorEastAsia"/>
          <w:vertAlign w:val="superscript"/>
        </w:rPr>
        <w:instrText xml:space="preserve"> </w:instrText>
      </w:r>
      <w:r w:rsidR="008C3796" w:rsidRPr="008C3796">
        <w:rPr>
          <w:rFonts w:eastAsiaTheme="minorEastAsia" w:hint="eastAsia"/>
          <w:vertAlign w:val="superscript"/>
        </w:rPr>
        <w:instrText>REF _Ref8910604 \r \h</w:instrText>
      </w:r>
      <w:r w:rsidR="008C3796" w:rsidRPr="008C3796">
        <w:rPr>
          <w:rFonts w:eastAsiaTheme="minorEastAsia"/>
          <w:vertAlign w:val="superscript"/>
        </w:rPr>
        <w:instrText xml:space="preserve"> </w:instrText>
      </w:r>
      <w:r w:rsidR="008C3796">
        <w:rPr>
          <w:rFonts w:eastAsiaTheme="minorEastAsia"/>
          <w:vertAlign w:val="superscript"/>
        </w:rPr>
        <w:instrText xml:space="preserve"> \* MERGEFORMAT </w:instrText>
      </w:r>
      <w:r w:rsidR="008C3796" w:rsidRPr="008C3796">
        <w:rPr>
          <w:rFonts w:eastAsiaTheme="minorEastAsia"/>
          <w:vertAlign w:val="superscript"/>
        </w:rPr>
      </w:r>
      <w:r w:rsidR="008C3796" w:rsidRPr="008C3796">
        <w:rPr>
          <w:rFonts w:eastAsiaTheme="minorEastAsia"/>
          <w:vertAlign w:val="superscript"/>
        </w:rPr>
        <w:fldChar w:fldCharType="separate"/>
      </w:r>
      <w:r w:rsidR="008C3796" w:rsidRPr="008C3796">
        <w:rPr>
          <w:rFonts w:eastAsiaTheme="minorEastAsia"/>
          <w:vertAlign w:val="superscript"/>
        </w:rPr>
        <w:t>[27]</w:t>
      </w:r>
      <w:r w:rsidR="008C3796" w:rsidRPr="008C3796">
        <w:rPr>
          <w:rFonts w:eastAsiaTheme="minorEastAsia"/>
          <w:vertAlign w:val="superscript"/>
        </w:rPr>
        <w:fldChar w:fldCharType="end"/>
      </w:r>
      <w:r w:rsidR="005E62F3">
        <w:rPr>
          <w:rFonts w:eastAsiaTheme="minorEastAsia" w:hint="eastAsia"/>
        </w:rPr>
        <w:t>通过对小容量电池的研究发现，锂离子电池反应过程中熵变的大小仅和电池</w:t>
      </w:r>
      <w:r w:rsidR="005E62F3">
        <w:rPr>
          <w:rFonts w:eastAsiaTheme="minorEastAsia" w:hint="eastAsia"/>
        </w:rPr>
        <w:t>SOC</w:t>
      </w:r>
      <w:r w:rsidR="005E62F3">
        <w:rPr>
          <w:rFonts w:eastAsiaTheme="minorEastAsia" w:hint="eastAsia"/>
        </w:rPr>
        <w:t>有关，与电池反应过程中环境温度无关。</w:t>
      </w:r>
      <w:r w:rsidR="007E63E2">
        <w:rPr>
          <w:rFonts w:eastAsiaTheme="minorEastAsia" w:hint="eastAsia"/>
        </w:rPr>
        <w:t>这项研究对电池</w:t>
      </w:r>
      <w:r w:rsidR="00B52BF5">
        <w:rPr>
          <w:rFonts w:eastAsiaTheme="minorEastAsia" w:hint="eastAsia"/>
        </w:rPr>
        <w:t>产热模型的建立提供了一定的理论基础，尤其是在对电池的可逆热的分析上提供了依据。</w:t>
      </w:r>
    </w:p>
    <w:p w14:paraId="0EED14B6" w14:textId="77777777" w:rsidR="001F30DB" w:rsidRPr="004404D3" w:rsidRDefault="00B63F41" w:rsidP="00EF787D">
      <w:pPr>
        <w:pStyle w:val="a0"/>
        <w:spacing w:line="360" w:lineRule="exact"/>
        <w:rPr>
          <w:rFonts w:asciiTheme="minorEastAsia" w:eastAsiaTheme="minorEastAsia" w:hAnsiTheme="minorEastAsia"/>
        </w:rPr>
      </w:pPr>
      <w:r>
        <w:rPr>
          <w:rFonts w:asciiTheme="minorEastAsia" w:eastAsiaTheme="minorEastAsia" w:hAnsiTheme="minorEastAsia" w:hint="eastAsia"/>
        </w:rPr>
        <w:t>2010</w:t>
      </w:r>
      <w:r w:rsidR="004404D3" w:rsidRPr="004404D3">
        <w:rPr>
          <w:rFonts w:asciiTheme="minorEastAsia" w:eastAsiaTheme="minorEastAsia" w:hAnsiTheme="minorEastAsia" w:hint="eastAsia"/>
        </w:rPr>
        <w:t>年</w:t>
      </w:r>
      <w:r w:rsidR="00CA5A8E" w:rsidRPr="00CA5A8E">
        <w:rPr>
          <w:rFonts w:eastAsiaTheme="minorEastAsia"/>
        </w:rPr>
        <w:t>Yang</w:t>
      </w:r>
      <w:r w:rsidR="004404D3" w:rsidRPr="004404D3">
        <w:rPr>
          <w:rFonts w:asciiTheme="minorEastAsia" w:eastAsiaTheme="minorEastAsia" w:hAnsiTheme="minorEastAsia" w:hint="eastAsia"/>
        </w:rPr>
        <w:t>等</w:t>
      </w:r>
      <w:r w:rsidR="00E23ECB" w:rsidRPr="00E23ECB">
        <w:rPr>
          <w:rFonts w:asciiTheme="minorEastAsia" w:eastAsiaTheme="minorEastAsia" w:hAnsiTheme="minorEastAsia"/>
          <w:vertAlign w:val="superscript"/>
        </w:rPr>
        <w:fldChar w:fldCharType="begin"/>
      </w:r>
      <w:r w:rsidR="00E23ECB" w:rsidRPr="00E23ECB">
        <w:rPr>
          <w:rFonts w:asciiTheme="minorEastAsia" w:eastAsiaTheme="minorEastAsia" w:hAnsiTheme="minorEastAsia"/>
          <w:vertAlign w:val="superscript"/>
        </w:rPr>
        <w:instrText xml:space="preserve"> </w:instrText>
      </w:r>
      <w:r w:rsidR="00E23ECB" w:rsidRPr="00E23ECB">
        <w:rPr>
          <w:rFonts w:asciiTheme="minorEastAsia" w:eastAsiaTheme="minorEastAsia" w:hAnsiTheme="minorEastAsia" w:hint="eastAsia"/>
          <w:vertAlign w:val="superscript"/>
        </w:rPr>
        <w:instrText>REF _Ref8911559 \r \h</w:instrText>
      </w:r>
      <w:r w:rsidR="00E23ECB" w:rsidRPr="00E23ECB">
        <w:rPr>
          <w:rFonts w:asciiTheme="minorEastAsia" w:eastAsiaTheme="minorEastAsia" w:hAnsiTheme="minorEastAsia"/>
          <w:vertAlign w:val="superscript"/>
        </w:rPr>
        <w:instrText xml:space="preserve"> </w:instrText>
      </w:r>
      <w:r w:rsidR="00E23ECB">
        <w:rPr>
          <w:rFonts w:asciiTheme="minorEastAsia" w:eastAsiaTheme="minorEastAsia" w:hAnsiTheme="minorEastAsia"/>
          <w:vertAlign w:val="superscript"/>
        </w:rPr>
        <w:instrText xml:space="preserve"> \* MERGEFORMAT </w:instrText>
      </w:r>
      <w:r w:rsidR="00E23ECB" w:rsidRPr="00E23ECB">
        <w:rPr>
          <w:rFonts w:asciiTheme="minorEastAsia" w:eastAsiaTheme="minorEastAsia" w:hAnsiTheme="minorEastAsia"/>
          <w:vertAlign w:val="superscript"/>
        </w:rPr>
      </w:r>
      <w:r w:rsidR="00E23ECB" w:rsidRPr="00E23ECB">
        <w:rPr>
          <w:rFonts w:asciiTheme="minorEastAsia" w:eastAsiaTheme="minorEastAsia" w:hAnsiTheme="minorEastAsia"/>
          <w:vertAlign w:val="superscript"/>
        </w:rPr>
        <w:fldChar w:fldCharType="separate"/>
      </w:r>
      <w:r w:rsidR="00E23ECB" w:rsidRPr="00E23ECB">
        <w:rPr>
          <w:rFonts w:asciiTheme="minorEastAsia" w:eastAsiaTheme="minorEastAsia" w:hAnsiTheme="minorEastAsia"/>
          <w:vertAlign w:val="superscript"/>
        </w:rPr>
        <w:t>[28]</w:t>
      </w:r>
      <w:r w:rsidR="00E23ECB" w:rsidRPr="00E23ECB">
        <w:rPr>
          <w:rFonts w:asciiTheme="minorEastAsia" w:eastAsiaTheme="minorEastAsia" w:hAnsiTheme="minorEastAsia"/>
          <w:vertAlign w:val="superscript"/>
        </w:rPr>
        <w:fldChar w:fldCharType="end"/>
      </w:r>
      <w:r w:rsidR="004404D3" w:rsidRPr="004404D3">
        <w:rPr>
          <w:rFonts w:asciiTheme="minorEastAsia" w:eastAsiaTheme="minorEastAsia" w:hAnsiTheme="minorEastAsia" w:hint="eastAsia"/>
        </w:rPr>
        <w:t>使用集中质量的方法，</w:t>
      </w:r>
      <w:r w:rsidR="00057EE4">
        <w:rPr>
          <w:rFonts w:asciiTheme="minorEastAsia" w:eastAsiaTheme="minorEastAsia" w:hAnsiTheme="minorEastAsia" w:hint="eastAsia"/>
        </w:rPr>
        <w:t>对镍氢电池进行了研究。他们</w:t>
      </w:r>
      <w:r w:rsidR="004404D3" w:rsidRPr="004404D3">
        <w:rPr>
          <w:rFonts w:asciiTheme="minorEastAsia" w:eastAsiaTheme="minorEastAsia" w:hAnsiTheme="minorEastAsia" w:hint="eastAsia"/>
        </w:rPr>
        <w:t>将电池内部看成一个均匀非稳态的热源进行模拟得到电池内部的温度分布情况。实验采用微量热仪</w:t>
      </w:r>
      <w:r w:rsidR="00FC3C77">
        <w:rPr>
          <w:rFonts w:asciiTheme="minorEastAsia" w:eastAsiaTheme="minorEastAsia" w:hAnsiTheme="minorEastAsia" w:hint="eastAsia"/>
        </w:rPr>
        <w:t>来</w:t>
      </w:r>
      <w:r w:rsidR="004404D3" w:rsidRPr="004404D3">
        <w:rPr>
          <w:rFonts w:asciiTheme="minorEastAsia" w:eastAsiaTheme="minorEastAsia" w:hAnsiTheme="minorEastAsia" w:hint="eastAsia"/>
        </w:rPr>
        <w:t>测量电池充电过程中</w:t>
      </w:r>
      <w:r w:rsidR="00FC3C77">
        <w:rPr>
          <w:rFonts w:asciiTheme="minorEastAsia" w:eastAsiaTheme="minorEastAsia" w:hAnsiTheme="minorEastAsia" w:hint="eastAsia"/>
        </w:rPr>
        <w:t>的产热，</w:t>
      </w:r>
      <w:r w:rsidR="004404D3" w:rsidRPr="004404D3">
        <w:rPr>
          <w:rFonts w:asciiTheme="minorEastAsia" w:eastAsiaTheme="minorEastAsia" w:hAnsiTheme="minorEastAsia" w:hint="eastAsia"/>
        </w:rPr>
        <w:t>模拟与实验结果吻合较好。这</w:t>
      </w:r>
      <w:r w:rsidR="00004951">
        <w:rPr>
          <w:rFonts w:asciiTheme="minorEastAsia" w:eastAsiaTheme="minorEastAsia" w:hAnsiTheme="minorEastAsia" w:hint="eastAsia"/>
        </w:rPr>
        <w:t>项研究采用的方法</w:t>
      </w:r>
      <w:r w:rsidR="004404D3" w:rsidRPr="004404D3">
        <w:rPr>
          <w:rFonts w:asciiTheme="minorEastAsia" w:eastAsiaTheme="minorEastAsia" w:hAnsiTheme="minorEastAsia" w:hint="eastAsia"/>
        </w:rPr>
        <w:t>对锂离子电池产热模型的建立有一定的借鉴作用。</w:t>
      </w:r>
    </w:p>
    <w:p w14:paraId="38405293" w14:textId="77777777" w:rsidR="00EC666E" w:rsidRPr="00007A3F" w:rsidRDefault="00EC05F8" w:rsidP="00EC05F8">
      <w:pPr>
        <w:pStyle w:val="2"/>
        <w:spacing w:beforeLines="50" w:before="120" w:afterLines="50" w:after="120" w:line="360" w:lineRule="exact"/>
        <w:jc w:val="left"/>
      </w:pPr>
      <w:bookmarkStart w:id="18" w:name="_Toc9882139"/>
      <w:r>
        <w:rPr>
          <w:rFonts w:ascii="黑体" w:eastAsia="黑体" w:hAnsi="黑体" w:hint="eastAsia"/>
          <w:b w:val="0"/>
          <w:i w:val="0"/>
        </w:rPr>
        <w:t xml:space="preserve">1.5 </w:t>
      </w:r>
      <w:r w:rsidR="00BF42FD">
        <w:rPr>
          <w:rFonts w:ascii="黑体" w:eastAsia="黑体" w:hAnsi="黑体" w:hint="eastAsia"/>
          <w:b w:val="0"/>
          <w:i w:val="0"/>
        </w:rPr>
        <w:t>锂离子</w:t>
      </w:r>
      <w:r w:rsidR="00EC666E">
        <w:rPr>
          <w:rFonts w:ascii="黑体" w:eastAsia="黑体" w:hAnsi="黑体" w:hint="eastAsia"/>
          <w:b w:val="0"/>
          <w:i w:val="0"/>
        </w:rPr>
        <w:t>电池老化模型研究现状</w:t>
      </w:r>
      <w:bookmarkEnd w:id="18"/>
    </w:p>
    <w:p w14:paraId="16AC9DAF" w14:textId="77777777" w:rsidR="00EC666E" w:rsidRDefault="001F55C0" w:rsidP="00E06A74">
      <w:pPr>
        <w:spacing w:line="360" w:lineRule="exact"/>
        <w:ind w:firstLineChars="200" w:firstLine="420"/>
      </w:pPr>
      <w:r>
        <w:rPr>
          <w:rFonts w:hint="eastAsia"/>
        </w:rPr>
        <w:t>影响电池老化的因素主要有环境温度、充放电电流、充放电截止电压等，多因素相互之间的耦合关系与耦合强度仍不清晰，这对电池老化实验的设计以及老化模型的建立带来一定的困难。</w:t>
      </w:r>
    </w:p>
    <w:p w14:paraId="7729F29A" w14:textId="77777777" w:rsidR="00264607" w:rsidRDefault="00264607" w:rsidP="00E06A74">
      <w:pPr>
        <w:spacing w:line="360" w:lineRule="exact"/>
        <w:ind w:firstLineChars="200" w:firstLine="420"/>
      </w:pPr>
      <w:r>
        <w:rPr>
          <w:rFonts w:hint="eastAsia"/>
        </w:rPr>
        <w:t>目前研究中电池老化模型主要有三种：机理模型、半经验模型以及经验模型。</w:t>
      </w:r>
    </w:p>
    <w:p w14:paraId="1F4CE859" w14:textId="77777777" w:rsidR="008E0ADE" w:rsidRPr="003C6C5B" w:rsidRDefault="008E0ADE" w:rsidP="008E0ADE">
      <w:pPr>
        <w:pStyle w:val="3"/>
        <w:spacing w:beforeLines="50" w:before="120" w:afterLines="50" w:after="120" w:line="360" w:lineRule="exact"/>
        <w:ind w:firstLineChars="200" w:firstLine="420"/>
        <w:rPr>
          <w:rFonts w:ascii="黑体" w:hAnsi="黑体"/>
          <w:b w:val="0"/>
          <w:sz w:val="21"/>
          <w:szCs w:val="21"/>
        </w:rPr>
      </w:pPr>
      <w:bookmarkStart w:id="19" w:name="_Toc9882140"/>
      <w:r w:rsidRPr="003C6C5B">
        <w:rPr>
          <w:rFonts w:ascii="黑体" w:hAnsi="黑体" w:hint="eastAsia"/>
          <w:b w:val="0"/>
          <w:sz w:val="21"/>
          <w:szCs w:val="21"/>
        </w:rPr>
        <w:t>1</w:t>
      </w:r>
      <w:r>
        <w:rPr>
          <w:rFonts w:ascii="黑体" w:hAnsi="黑体"/>
          <w:b w:val="0"/>
          <w:sz w:val="21"/>
          <w:szCs w:val="21"/>
        </w:rPr>
        <w:t>.5.1</w:t>
      </w:r>
      <w:r w:rsidRPr="003C6C5B">
        <w:rPr>
          <w:rFonts w:ascii="黑体" w:hAnsi="黑体"/>
          <w:b w:val="0"/>
          <w:sz w:val="21"/>
          <w:szCs w:val="21"/>
        </w:rPr>
        <w:t xml:space="preserve"> </w:t>
      </w:r>
      <w:r>
        <w:rPr>
          <w:rFonts w:ascii="黑体" w:hAnsi="黑体" w:hint="eastAsia"/>
          <w:b w:val="0"/>
          <w:sz w:val="21"/>
          <w:szCs w:val="21"/>
        </w:rPr>
        <w:t>机理</w:t>
      </w:r>
      <w:r w:rsidRPr="003C6C5B">
        <w:rPr>
          <w:rFonts w:ascii="黑体" w:hAnsi="黑体" w:hint="eastAsia"/>
          <w:b w:val="0"/>
          <w:sz w:val="21"/>
          <w:szCs w:val="21"/>
        </w:rPr>
        <w:t>模型</w:t>
      </w:r>
      <w:bookmarkEnd w:id="19"/>
    </w:p>
    <w:p w14:paraId="647A4F1C" w14:textId="77777777" w:rsidR="002A4B20" w:rsidRDefault="00496DDF" w:rsidP="00E06A74">
      <w:pPr>
        <w:spacing w:line="360" w:lineRule="exact"/>
        <w:ind w:firstLineChars="200" w:firstLine="420"/>
      </w:pPr>
      <w:r>
        <w:rPr>
          <w:rFonts w:hint="eastAsia"/>
        </w:rPr>
        <w:t>机理模型主要基于电化学模型中的多孔电极理论建立正常充放电反应和副反应所对应的电流电压关系，结合物质守恒定律等基本原理对偏微分方程进行求解。</w:t>
      </w:r>
      <w:r w:rsidR="009945C4" w:rsidRPr="00BA10C3">
        <w:t>Tippmann</w:t>
      </w:r>
      <w:r w:rsidR="009945C4">
        <w:rPr>
          <w:rFonts w:hint="eastAsia"/>
        </w:rPr>
        <w:t>等</w:t>
      </w:r>
      <w:r w:rsidR="009945C4" w:rsidRPr="007F26AD">
        <w:rPr>
          <w:vertAlign w:val="superscript"/>
        </w:rPr>
        <w:fldChar w:fldCharType="begin"/>
      </w:r>
      <w:r w:rsidR="009945C4" w:rsidRPr="007F26AD">
        <w:rPr>
          <w:vertAlign w:val="superscript"/>
        </w:rPr>
        <w:instrText xml:space="preserve"> </w:instrText>
      </w:r>
      <w:r w:rsidR="009945C4" w:rsidRPr="007F26AD">
        <w:rPr>
          <w:rFonts w:hint="eastAsia"/>
          <w:vertAlign w:val="superscript"/>
        </w:rPr>
        <w:instrText>REF _Ref8914523 \r \h</w:instrText>
      </w:r>
      <w:r w:rsidR="009945C4" w:rsidRPr="007F26AD">
        <w:rPr>
          <w:vertAlign w:val="superscript"/>
        </w:rPr>
        <w:instrText xml:space="preserve"> </w:instrText>
      </w:r>
      <w:r w:rsidR="007F26AD">
        <w:rPr>
          <w:vertAlign w:val="superscript"/>
        </w:rPr>
        <w:instrText xml:space="preserve"> \* MERGEFORMAT </w:instrText>
      </w:r>
      <w:r w:rsidR="009945C4" w:rsidRPr="007F26AD">
        <w:rPr>
          <w:vertAlign w:val="superscript"/>
        </w:rPr>
      </w:r>
      <w:r w:rsidR="009945C4" w:rsidRPr="007F26AD">
        <w:rPr>
          <w:vertAlign w:val="superscript"/>
        </w:rPr>
        <w:fldChar w:fldCharType="separate"/>
      </w:r>
      <w:r w:rsidR="009945C4" w:rsidRPr="007F26AD">
        <w:rPr>
          <w:vertAlign w:val="superscript"/>
        </w:rPr>
        <w:t>[29-30]</w:t>
      </w:r>
      <w:r w:rsidR="009945C4" w:rsidRPr="007F26AD">
        <w:rPr>
          <w:vertAlign w:val="superscript"/>
        </w:rPr>
        <w:fldChar w:fldCharType="end"/>
      </w:r>
      <w:r w:rsidR="009945C4">
        <w:rPr>
          <w:rFonts w:hint="eastAsia"/>
        </w:rPr>
        <w:t>提出一种伪二维电化学模型来预测充电过程中电池的老化效应。</w:t>
      </w:r>
    </w:p>
    <w:p w14:paraId="4339C887" w14:textId="77777777" w:rsidR="00214959" w:rsidRDefault="007349D1" w:rsidP="007F26AD">
      <w:pPr>
        <w:spacing w:line="360" w:lineRule="exact"/>
        <w:ind w:firstLineChars="200" w:firstLine="420"/>
      </w:pPr>
      <w:r>
        <w:rPr>
          <w:rFonts w:hint="eastAsia"/>
        </w:rPr>
        <w:t>一般而言机理模型通常能够全面</w:t>
      </w:r>
      <w:r w:rsidR="007F26AD">
        <w:rPr>
          <w:rFonts w:hint="eastAsia"/>
        </w:rPr>
        <w:t>描述电池</w:t>
      </w:r>
      <w:r>
        <w:rPr>
          <w:rFonts w:hint="eastAsia"/>
        </w:rPr>
        <w:t>充放电过程中</w:t>
      </w:r>
      <w:r w:rsidR="007F26AD">
        <w:rPr>
          <w:rFonts w:hint="eastAsia"/>
        </w:rPr>
        <w:t>内部的电化学、化学、物理过程，</w:t>
      </w:r>
      <w:r>
        <w:rPr>
          <w:rFonts w:hint="eastAsia"/>
        </w:rPr>
        <w:t>因此</w:t>
      </w:r>
      <w:r w:rsidR="007F26AD">
        <w:rPr>
          <w:rFonts w:hint="eastAsia"/>
        </w:rPr>
        <w:t>能</w:t>
      </w:r>
      <w:r>
        <w:rPr>
          <w:rFonts w:hint="eastAsia"/>
        </w:rPr>
        <w:t>体现</w:t>
      </w:r>
      <w:r w:rsidR="007F26AD">
        <w:rPr>
          <w:rFonts w:hint="eastAsia"/>
        </w:rPr>
        <w:t>电池的</w:t>
      </w:r>
      <w:r>
        <w:rPr>
          <w:rFonts w:hint="eastAsia"/>
        </w:rPr>
        <w:t>内在</w:t>
      </w:r>
      <w:r w:rsidR="007F26AD">
        <w:rPr>
          <w:rFonts w:hint="eastAsia"/>
        </w:rPr>
        <w:t>老化机理，但是模型</w:t>
      </w:r>
      <w:r>
        <w:rPr>
          <w:rFonts w:hint="eastAsia"/>
        </w:rPr>
        <w:t>的电化学过程较为复杂</w:t>
      </w:r>
      <w:r w:rsidR="007F26AD">
        <w:rPr>
          <w:rFonts w:hint="eastAsia"/>
        </w:rPr>
        <w:t>，</w:t>
      </w:r>
      <w:r>
        <w:rPr>
          <w:rFonts w:hint="eastAsia"/>
        </w:rPr>
        <w:t>通常涉及大量</w:t>
      </w:r>
      <w:r w:rsidR="007F26AD">
        <w:rPr>
          <w:rFonts w:hint="eastAsia"/>
        </w:rPr>
        <w:t>电化学参数，其中某些参数很难通过实验测量获得，故模型</w:t>
      </w:r>
      <w:r>
        <w:rPr>
          <w:rFonts w:hint="eastAsia"/>
        </w:rPr>
        <w:t>较难</w:t>
      </w:r>
      <w:r w:rsidR="007F26AD">
        <w:rPr>
          <w:rFonts w:hint="eastAsia"/>
        </w:rPr>
        <w:t>验证</w:t>
      </w:r>
      <w:r>
        <w:rPr>
          <w:rFonts w:hint="eastAsia"/>
        </w:rPr>
        <w:t>。</w:t>
      </w:r>
    </w:p>
    <w:p w14:paraId="1ACEB757" w14:textId="77777777" w:rsidR="00CA190B" w:rsidRPr="003C6C5B" w:rsidRDefault="00CA190B" w:rsidP="00CA190B">
      <w:pPr>
        <w:pStyle w:val="3"/>
        <w:spacing w:beforeLines="50" w:before="120" w:afterLines="50" w:after="120" w:line="360" w:lineRule="exact"/>
        <w:ind w:firstLineChars="200" w:firstLine="420"/>
        <w:rPr>
          <w:rFonts w:ascii="黑体" w:hAnsi="黑体"/>
          <w:b w:val="0"/>
          <w:sz w:val="21"/>
          <w:szCs w:val="21"/>
        </w:rPr>
      </w:pPr>
      <w:bookmarkStart w:id="20" w:name="_Toc9882141"/>
      <w:r w:rsidRPr="003C6C5B">
        <w:rPr>
          <w:rFonts w:ascii="黑体" w:hAnsi="黑体" w:hint="eastAsia"/>
          <w:b w:val="0"/>
          <w:sz w:val="21"/>
          <w:szCs w:val="21"/>
        </w:rPr>
        <w:t>1</w:t>
      </w:r>
      <w:r>
        <w:rPr>
          <w:rFonts w:ascii="黑体" w:hAnsi="黑体"/>
          <w:b w:val="0"/>
          <w:sz w:val="21"/>
          <w:szCs w:val="21"/>
        </w:rPr>
        <w:t>.5.2</w:t>
      </w:r>
      <w:r w:rsidRPr="003C6C5B">
        <w:rPr>
          <w:rFonts w:ascii="黑体" w:hAnsi="黑体"/>
          <w:b w:val="0"/>
          <w:sz w:val="21"/>
          <w:szCs w:val="21"/>
        </w:rPr>
        <w:t xml:space="preserve"> </w:t>
      </w:r>
      <w:r>
        <w:rPr>
          <w:rFonts w:ascii="黑体" w:hAnsi="黑体" w:hint="eastAsia"/>
          <w:b w:val="0"/>
          <w:sz w:val="21"/>
          <w:szCs w:val="21"/>
        </w:rPr>
        <w:t>半经验</w:t>
      </w:r>
      <w:r w:rsidRPr="003C6C5B">
        <w:rPr>
          <w:rFonts w:ascii="黑体" w:hAnsi="黑体" w:hint="eastAsia"/>
          <w:b w:val="0"/>
          <w:sz w:val="21"/>
          <w:szCs w:val="21"/>
        </w:rPr>
        <w:t>模型</w:t>
      </w:r>
      <w:bookmarkEnd w:id="20"/>
    </w:p>
    <w:p w14:paraId="075C4559" w14:textId="77777777" w:rsidR="00214959" w:rsidRDefault="00D728E1" w:rsidP="00E06A74">
      <w:pPr>
        <w:spacing w:line="360" w:lineRule="exact"/>
        <w:ind w:firstLineChars="200" w:firstLine="420"/>
      </w:pPr>
      <w:r>
        <w:rPr>
          <w:rFonts w:hint="eastAsia"/>
        </w:rPr>
        <w:t>半经验模型是对机理模型的简化，比机理模型更为简单且参数较少，而且在一定程度上能够描述电池内部老化机理，但模型精度不及机理模型。</w:t>
      </w:r>
    </w:p>
    <w:p w14:paraId="79DD1868" w14:textId="77777777" w:rsidR="00BA74EB" w:rsidRDefault="006A6897" w:rsidP="00E06A74">
      <w:pPr>
        <w:spacing w:line="360" w:lineRule="exact"/>
        <w:ind w:firstLineChars="200" w:firstLine="420"/>
      </w:pPr>
      <w:r>
        <w:rPr>
          <w:rFonts w:hint="eastAsia"/>
        </w:rPr>
        <w:t>评估电池老化的研究一般会涉及到电池的循环老化和日历老化，并且一般而言二者均遵循</w:t>
      </w:r>
      <w:r w:rsidRPr="009D636D">
        <w:t>Arrhenius</w:t>
      </w:r>
      <w:r>
        <w:rPr>
          <w:rFonts w:hint="eastAsia"/>
        </w:rPr>
        <w:t>动力学：</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521"/>
        <w:gridCol w:w="1128"/>
      </w:tblGrid>
      <w:tr w:rsidR="00B05FDE" w14:paraId="457262AB" w14:textId="77777777" w:rsidTr="00B05FDE">
        <w:tc>
          <w:tcPr>
            <w:tcW w:w="1129" w:type="dxa"/>
          </w:tcPr>
          <w:p w14:paraId="31FE4D03" w14:textId="77777777" w:rsidR="00B05FDE" w:rsidRDefault="00B05FDE" w:rsidP="00B05FDE">
            <w:pPr>
              <w:spacing w:line="360" w:lineRule="auto"/>
            </w:pPr>
          </w:p>
        </w:tc>
        <w:tc>
          <w:tcPr>
            <w:tcW w:w="6521" w:type="dxa"/>
          </w:tcPr>
          <w:p w14:paraId="03DD300E" w14:textId="77777777" w:rsidR="00B05FDE" w:rsidRDefault="00B05FDE" w:rsidP="00B05FDE">
            <w:pPr>
              <w:spacing w:line="360" w:lineRule="auto"/>
              <w:jc w:val="center"/>
            </w:pPr>
            <m:oMathPara>
              <m:oMath>
                <m:r>
                  <m:rPr>
                    <m:sty m:val="p"/>
                  </m:rPr>
                  <w:rPr>
                    <w:rFonts w:ascii="Cambria Math" w:hAnsi="Cambria Math"/>
                  </w:rPr>
                  <m:t>v=</m:t>
                </m:r>
                <m:r>
                  <w:rPr>
                    <w:rFonts w:ascii="Cambria Math" w:hAnsi="Cambria Math"/>
                  </w:rPr>
                  <m:t>A∙</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RT</m:t>
                        </m:r>
                      </m:den>
                    </m:f>
                  </m:sup>
                </m:sSup>
              </m:oMath>
            </m:oMathPara>
          </w:p>
        </w:tc>
        <w:tc>
          <w:tcPr>
            <w:tcW w:w="1128" w:type="dxa"/>
          </w:tcPr>
          <w:p w14:paraId="578932E5" w14:textId="77777777" w:rsidR="00B05FDE" w:rsidRDefault="00B05FDE" w:rsidP="00B05FDE">
            <w:pPr>
              <w:spacing w:line="360" w:lineRule="auto"/>
              <w:jc w:val="right"/>
            </w:pPr>
            <w:r>
              <w:rPr>
                <w:rFonts w:hint="eastAsia"/>
              </w:rPr>
              <w:t>（</w:t>
            </w:r>
            <w:r>
              <w:rPr>
                <w:rFonts w:hint="eastAsia"/>
              </w:rPr>
              <w:t>1.1</w:t>
            </w:r>
            <w:r>
              <w:rPr>
                <w:rFonts w:hint="eastAsia"/>
              </w:rPr>
              <w:t>）</w:t>
            </w:r>
          </w:p>
        </w:tc>
      </w:tr>
    </w:tbl>
    <w:p w14:paraId="50400E0A" w14:textId="77777777" w:rsidR="00B05FDE" w:rsidRDefault="00762B69" w:rsidP="00E06A74">
      <w:pPr>
        <w:spacing w:line="360" w:lineRule="exact"/>
        <w:ind w:firstLineChars="200" w:firstLine="420"/>
      </w:pPr>
      <w:r>
        <w:rPr>
          <w:rFonts w:ascii="宋体" w:hAnsi="宋体" w:hint="eastAsia"/>
        </w:rPr>
        <w:t>其中</w:t>
      </w:r>
      <w:r w:rsidRPr="00FD03DD">
        <w:rPr>
          <w:rFonts w:hint="eastAsia"/>
        </w:rPr>
        <w:t>v</w:t>
      </w:r>
      <w:r>
        <w:rPr>
          <w:rFonts w:ascii="宋体" w:hAnsi="宋体" w:hint="eastAsia"/>
        </w:rPr>
        <w:t>是老化速率，</w:t>
      </w:r>
      <w:r w:rsidRPr="00FD03DD">
        <w:rPr>
          <w:rFonts w:hint="eastAsia"/>
        </w:rPr>
        <w:t>A</w:t>
      </w:r>
      <w:r>
        <w:rPr>
          <w:rFonts w:ascii="宋体" w:hAnsi="宋体" w:hint="eastAsia"/>
        </w:rPr>
        <w:t>是指数参数，</w:t>
      </w:r>
      <m:oMath>
        <m:sSub>
          <m:sSubPr>
            <m:ctrlPr>
              <w:rPr>
                <w:rFonts w:ascii="Cambria Math" w:hAnsi="Cambria Math"/>
              </w:rPr>
            </m:ctrlPr>
          </m:sSubPr>
          <m:e>
            <m:r>
              <w:rPr>
                <w:rFonts w:ascii="Cambria Math" w:hAnsi="Cambria Math"/>
              </w:rPr>
              <m:t>E</m:t>
            </m:r>
          </m:e>
          <m:sub>
            <m:r>
              <w:rPr>
                <w:rFonts w:ascii="Cambria Math" w:hAnsi="Cambria Math"/>
              </w:rPr>
              <m:t>a</m:t>
            </m:r>
          </m:sub>
        </m:sSub>
      </m:oMath>
      <w:r>
        <w:rPr>
          <w:rFonts w:ascii="宋体" w:hAnsi="宋体" w:hint="eastAsia"/>
        </w:rPr>
        <w:t>是反应活化能（</w:t>
      </w:r>
      <w:r w:rsidRPr="00FD03DD">
        <w:rPr>
          <w:rFonts w:hint="eastAsia"/>
        </w:rPr>
        <w:t>K</w:t>
      </w:r>
      <w:r w:rsidRPr="00FD03DD">
        <w:t>J/</w:t>
      </w:r>
      <w:r w:rsidRPr="00FD03DD">
        <w:rPr>
          <w:rFonts w:hint="eastAsia"/>
        </w:rPr>
        <w:t>mol</w:t>
      </w:r>
      <w:r>
        <w:rPr>
          <w:rFonts w:ascii="宋体" w:hAnsi="宋体" w:hint="eastAsia"/>
        </w:rPr>
        <w:t>），</w:t>
      </w:r>
      <w:r w:rsidRPr="00FD03DD">
        <w:rPr>
          <w:rFonts w:hint="eastAsia"/>
        </w:rPr>
        <w:t>R</w:t>
      </w:r>
      <w:r>
        <w:rPr>
          <w:rFonts w:ascii="宋体" w:hAnsi="宋体" w:hint="eastAsia"/>
        </w:rPr>
        <w:t>是气体常数（</w:t>
      </w:r>
      <w:r w:rsidRPr="00FD03DD">
        <w:rPr>
          <w:rFonts w:hint="eastAsia"/>
        </w:rPr>
        <w:t>J</w:t>
      </w:r>
      <w:r w:rsidRPr="00FD03DD">
        <w:t>/mol/K</w:t>
      </w:r>
      <w:r>
        <w:rPr>
          <w:rFonts w:ascii="宋体" w:hAnsi="宋体" w:hint="eastAsia"/>
        </w:rPr>
        <w:t>）。</w:t>
      </w:r>
      <w:r w:rsidR="008D07D4" w:rsidRPr="009D636D">
        <w:t>Arrhenius</w:t>
      </w:r>
      <w:r w:rsidR="008D07D4">
        <w:rPr>
          <w:rFonts w:hint="eastAsia"/>
        </w:rPr>
        <w:t>公式是</w:t>
      </w:r>
      <w:r w:rsidR="008D07D4" w:rsidRPr="008D07D4">
        <w:rPr>
          <w:rFonts w:ascii="宋体" w:hAnsi="宋体" w:hint="eastAsia"/>
        </w:rPr>
        <w:t>化学反应速率常数随温度变化关系的经验公式</w:t>
      </w:r>
      <w:r w:rsidR="008D07D4">
        <w:rPr>
          <w:rFonts w:ascii="宋体" w:hAnsi="宋体" w:hint="eastAsia"/>
        </w:rPr>
        <w:t>，尽管</w:t>
      </w:r>
      <w:r w:rsidR="008D07D4" w:rsidRPr="009D636D">
        <w:t>Arrhenius</w:t>
      </w:r>
      <w:r w:rsidR="008D07D4">
        <w:rPr>
          <w:rFonts w:hint="eastAsia"/>
        </w:rPr>
        <w:t>定律可以归类为经验方法，但它主要基于物理方程</w:t>
      </w:r>
      <w:r w:rsidR="00BC39C7">
        <w:rPr>
          <w:rFonts w:hint="eastAsia"/>
        </w:rPr>
        <w:t>得出</w:t>
      </w:r>
      <w:r w:rsidR="00214415">
        <w:rPr>
          <w:rFonts w:hint="eastAsia"/>
        </w:rPr>
        <w:t>，而</w:t>
      </w:r>
      <w:r w:rsidR="008D07D4">
        <w:rPr>
          <w:rFonts w:hint="eastAsia"/>
        </w:rPr>
        <w:t>老化模型的参数</w:t>
      </w:r>
      <m:oMath>
        <m:sSub>
          <m:sSubPr>
            <m:ctrlPr>
              <w:rPr>
                <w:rFonts w:ascii="Cambria Math" w:hAnsi="Cambria Math"/>
                <w:i/>
              </w:rPr>
            </m:ctrlPr>
          </m:sSubPr>
          <m:e>
            <m:r>
              <w:rPr>
                <w:rFonts w:ascii="Cambria Math" w:hAnsi="Cambria Math"/>
              </w:rPr>
              <m:t>E</m:t>
            </m:r>
          </m:e>
          <m:sub>
            <m:r>
              <w:rPr>
                <w:rFonts w:ascii="Cambria Math" w:hAnsi="Cambria Math"/>
              </w:rPr>
              <m:t>a</m:t>
            </m:r>
          </m:sub>
        </m:sSub>
      </m:oMath>
      <w:r w:rsidR="008D07D4">
        <w:rPr>
          <w:rFonts w:hint="eastAsia"/>
        </w:rPr>
        <w:t>和</w:t>
      </w:r>
      <w:r w:rsidR="008D07D4">
        <w:rPr>
          <w:rFonts w:hint="eastAsia"/>
        </w:rPr>
        <w:t>A</w:t>
      </w:r>
      <w:r w:rsidR="00ED2796">
        <w:rPr>
          <w:rFonts w:hint="eastAsia"/>
        </w:rPr>
        <w:t>是通过实验</w:t>
      </w:r>
      <w:r w:rsidR="008D07D4">
        <w:rPr>
          <w:rFonts w:hint="eastAsia"/>
        </w:rPr>
        <w:t>测量得来的，因此归为半经验模型。</w:t>
      </w:r>
    </w:p>
    <w:p w14:paraId="44678041" w14:textId="77777777" w:rsidR="00547743" w:rsidRDefault="00E84E2F" w:rsidP="00E06A74">
      <w:pPr>
        <w:spacing w:line="360" w:lineRule="exact"/>
        <w:ind w:firstLineChars="200" w:firstLine="420"/>
      </w:pPr>
      <w:r>
        <w:rPr>
          <w:rFonts w:ascii="宋体" w:hAnsi="宋体" w:hint="eastAsia"/>
        </w:rPr>
        <w:t>一般而言，评估电池老化效应的一般方式是将</w:t>
      </w:r>
      <w:r w:rsidRPr="009D636D">
        <w:t>Arrhenius</w:t>
      </w:r>
      <w:r>
        <w:rPr>
          <w:rFonts w:hint="eastAsia"/>
        </w:rPr>
        <w:t>公式集成到等效电路模型中</w:t>
      </w:r>
      <w:r w:rsidR="00074AF6">
        <w:rPr>
          <w:rFonts w:hint="eastAsia"/>
        </w:rPr>
        <w:t>。</w:t>
      </w:r>
      <w:r w:rsidR="00074AF6" w:rsidRPr="00B23228">
        <w:rPr>
          <w:rFonts w:ascii="宋体" w:hAnsi="宋体" w:hint="eastAsia"/>
        </w:rPr>
        <w:t>等效电路模型</w:t>
      </w:r>
      <w:r w:rsidR="00074AF6">
        <w:rPr>
          <w:rFonts w:ascii="宋体" w:hAnsi="宋体" w:hint="eastAsia"/>
        </w:rPr>
        <w:t>尽管不是最精确的模型，但是相对简单且易于理解，这种模型</w:t>
      </w:r>
      <w:r w:rsidR="00074AF6" w:rsidRPr="00980358">
        <w:rPr>
          <w:rFonts w:ascii="宋体" w:hAnsi="宋体" w:hint="eastAsia"/>
        </w:rPr>
        <w:t>被广泛应用于电动汽车</w:t>
      </w:r>
      <w:r w:rsidR="00074AF6">
        <w:rPr>
          <w:rFonts w:ascii="宋体" w:hAnsi="宋体" w:hint="eastAsia"/>
        </w:rPr>
        <w:t>和</w:t>
      </w:r>
      <w:r w:rsidR="00074AF6" w:rsidRPr="00980358">
        <w:rPr>
          <w:rFonts w:ascii="宋体" w:hAnsi="宋体"/>
        </w:rPr>
        <w:t>混合动力汽车</w:t>
      </w:r>
      <w:r w:rsidR="00074AF6">
        <w:rPr>
          <w:rFonts w:ascii="宋体" w:hAnsi="宋体" w:hint="eastAsia"/>
        </w:rPr>
        <w:t>的</w:t>
      </w:r>
      <w:r w:rsidR="00074AF6" w:rsidRPr="00980358">
        <w:rPr>
          <w:rFonts w:ascii="宋体" w:hAnsi="宋体"/>
        </w:rPr>
        <w:t>评估技术中</w:t>
      </w:r>
      <w:r w:rsidR="00074AF6">
        <w:rPr>
          <w:rFonts w:ascii="宋体" w:hAnsi="宋体" w:hint="eastAsia"/>
        </w:rPr>
        <w:t>。</w:t>
      </w:r>
      <w:r>
        <w:rPr>
          <w:rFonts w:hint="eastAsia"/>
        </w:rPr>
        <w:t>许多研究人员利用</w:t>
      </w:r>
      <w:r w:rsidRPr="009D636D">
        <w:t>Arrhenius</w:t>
      </w:r>
      <w:r>
        <w:rPr>
          <w:rFonts w:hint="eastAsia"/>
        </w:rPr>
        <w:t>公式拟合了锂离子电池的老化速率。</w:t>
      </w:r>
    </w:p>
    <w:p w14:paraId="51B029A9" w14:textId="77777777" w:rsidR="00547743" w:rsidRDefault="00E84E2F" w:rsidP="00E06A74">
      <w:pPr>
        <w:spacing w:line="360" w:lineRule="exact"/>
        <w:ind w:firstLineChars="200" w:firstLine="420"/>
      </w:pPr>
      <w:r w:rsidRPr="00E84E2F">
        <w:t>Spotnitz</w:t>
      </w:r>
      <w:r>
        <w:rPr>
          <w:rFonts w:hint="eastAsia"/>
        </w:rPr>
        <w:t>等</w:t>
      </w:r>
      <w:r w:rsidR="00FB2038" w:rsidRPr="00FB2038">
        <w:rPr>
          <w:vertAlign w:val="superscript"/>
        </w:rPr>
        <w:fldChar w:fldCharType="begin"/>
      </w:r>
      <w:r w:rsidR="00FB2038" w:rsidRPr="00FB2038">
        <w:rPr>
          <w:vertAlign w:val="superscript"/>
        </w:rPr>
        <w:instrText xml:space="preserve"> </w:instrText>
      </w:r>
      <w:r w:rsidR="00FB2038" w:rsidRPr="00FB2038">
        <w:rPr>
          <w:rFonts w:hint="eastAsia"/>
          <w:vertAlign w:val="superscript"/>
        </w:rPr>
        <w:instrText>REF _Ref8915559 \r \h</w:instrText>
      </w:r>
      <w:r w:rsidR="00FB2038" w:rsidRPr="00FB2038">
        <w:rPr>
          <w:vertAlign w:val="superscript"/>
        </w:rPr>
        <w:instrText xml:space="preserve"> </w:instrText>
      </w:r>
      <w:r w:rsidR="00FB2038">
        <w:rPr>
          <w:vertAlign w:val="superscript"/>
        </w:rPr>
        <w:instrText xml:space="preserve"> \* MERGEFORMAT </w:instrText>
      </w:r>
      <w:r w:rsidR="00FB2038" w:rsidRPr="00FB2038">
        <w:rPr>
          <w:vertAlign w:val="superscript"/>
        </w:rPr>
      </w:r>
      <w:r w:rsidR="00FB2038" w:rsidRPr="00FB2038">
        <w:rPr>
          <w:vertAlign w:val="superscript"/>
        </w:rPr>
        <w:fldChar w:fldCharType="separate"/>
      </w:r>
      <w:r w:rsidR="00FB2038" w:rsidRPr="00FB2038">
        <w:rPr>
          <w:vertAlign w:val="superscript"/>
        </w:rPr>
        <w:t>[31]</w:t>
      </w:r>
      <w:r w:rsidR="00FB2038" w:rsidRPr="00FB2038">
        <w:rPr>
          <w:vertAlign w:val="superscript"/>
        </w:rPr>
        <w:fldChar w:fldCharType="end"/>
      </w:r>
      <w:r>
        <w:rPr>
          <w:rFonts w:hint="eastAsia"/>
        </w:rPr>
        <w:t>首次证明了电池老化过程中电池容量会按照</w:t>
      </w:r>
      <w:r w:rsidRPr="009D636D">
        <w:t>Arrhenius</w:t>
      </w:r>
      <w:r>
        <w:rPr>
          <w:rFonts w:hint="eastAsia"/>
        </w:rPr>
        <w:t>公式的规律衰减</w:t>
      </w:r>
      <w:r w:rsidR="00547743">
        <w:rPr>
          <w:rFonts w:hint="eastAsia"/>
        </w:rPr>
        <w:t>，并提出</w:t>
      </w:r>
      <w:r w:rsidR="00547743">
        <w:rPr>
          <w:rFonts w:hint="eastAsia"/>
        </w:rPr>
        <w:lastRenderedPageBreak/>
        <w:t>一种基于容量衰减的静置寿命预测模型。</w:t>
      </w:r>
    </w:p>
    <w:p w14:paraId="6E3B0F62" w14:textId="77777777" w:rsidR="00BA74EB" w:rsidRDefault="00CE6019" w:rsidP="00E06A74">
      <w:pPr>
        <w:spacing w:line="360" w:lineRule="exact"/>
        <w:ind w:firstLineChars="200" w:firstLine="420"/>
      </w:pPr>
      <w:r w:rsidRPr="00B520BE">
        <w:t>Bloom</w:t>
      </w:r>
      <w:r>
        <w:rPr>
          <w:rFonts w:hint="eastAsia"/>
        </w:rPr>
        <w:t>等</w:t>
      </w:r>
      <w:r w:rsidR="003D4F7B" w:rsidRPr="003D4F7B">
        <w:rPr>
          <w:vertAlign w:val="superscript"/>
        </w:rPr>
        <w:fldChar w:fldCharType="begin"/>
      </w:r>
      <w:r w:rsidR="003D4F7B" w:rsidRPr="003D4F7B">
        <w:rPr>
          <w:vertAlign w:val="superscript"/>
        </w:rPr>
        <w:instrText xml:space="preserve"> </w:instrText>
      </w:r>
      <w:r w:rsidR="003D4F7B" w:rsidRPr="003D4F7B">
        <w:rPr>
          <w:rFonts w:hint="eastAsia"/>
          <w:vertAlign w:val="superscript"/>
        </w:rPr>
        <w:instrText>REF _Ref8915673 \r \h</w:instrText>
      </w:r>
      <w:r w:rsidR="003D4F7B" w:rsidRPr="003D4F7B">
        <w:rPr>
          <w:vertAlign w:val="superscript"/>
        </w:rPr>
        <w:instrText xml:space="preserve"> </w:instrText>
      </w:r>
      <w:r w:rsidR="003D4F7B">
        <w:rPr>
          <w:vertAlign w:val="superscript"/>
        </w:rPr>
        <w:instrText xml:space="preserve"> \* MERGEFORMAT </w:instrText>
      </w:r>
      <w:r w:rsidR="003D4F7B" w:rsidRPr="003D4F7B">
        <w:rPr>
          <w:vertAlign w:val="superscript"/>
        </w:rPr>
      </w:r>
      <w:r w:rsidR="003D4F7B" w:rsidRPr="003D4F7B">
        <w:rPr>
          <w:vertAlign w:val="superscript"/>
        </w:rPr>
        <w:fldChar w:fldCharType="separate"/>
      </w:r>
      <w:r w:rsidR="003D4F7B" w:rsidRPr="003D4F7B">
        <w:rPr>
          <w:vertAlign w:val="superscript"/>
        </w:rPr>
        <w:t>[32]</w:t>
      </w:r>
      <w:r w:rsidR="003D4F7B" w:rsidRPr="003D4F7B">
        <w:rPr>
          <w:vertAlign w:val="superscript"/>
        </w:rPr>
        <w:fldChar w:fldCharType="end"/>
      </w:r>
      <w:r>
        <w:rPr>
          <w:rFonts w:hint="eastAsia"/>
        </w:rPr>
        <w:t>通过几个日历老化实验测试测定了锂离子电池的反应活化能</w:t>
      </w:r>
      <m:oMath>
        <m:sSub>
          <m:sSubPr>
            <m:ctrlPr>
              <w:rPr>
                <w:rFonts w:ascii="Cambria Math" w:hAnsi="Cambria Math"/>
                <w:i/>
              </w:rPr>
            </m:ctrlPr>
          </m:sSubPr>
          <m:e>
            <m:r>
              <w:rPr>
                <w:rFonts w:ascii="Cambria Math" w:hAnsi="Cambria Math"/>
              </w:rPr>
              <m:t>E</m:t>
            </m:r>
          </m:e>
          <m:sub>
            <m:r>
              <w:rPr>
                <w:rFonts w:ascii="Cambria Math" w:hAnsi="Cambria Math"/>
              </w:rPr>
              <m:t>a</m:t>
            </m:r>
          </m:sub>
        </m:sSub>
      </m:oMath>
      <w:r w:rsidR="00547743">
        <w:rPr>
          <w:rFonts w:hint="eastAsia"/>
        </w:rPr>
        <w:t>，并提出一种基于功率衰减的静置寿命预测模型，主要考虑了温度、时间对功率衰减的影响。</w:t>
      </w:r>
    </w:p>
    <w:p w14:paraId="6ACA1E61" w14:textId="77777777" w:rsidR="00547743" w:rsidRDefault="00547743" w:rsidP="00E06A74">
      <w:pPr>
        <w:spacing w:line="360" w:lineRule="exact"/>
        <w:ind w:firstLineChars="200" w:firstLine="420"/>
      </w:pPr>
      <w:r>
        <w:rPr>
          <w:rFonts w:hint="eastAsia"/>
        </w:rPr>
        <w:t>黎火林</w:t>
      </w:r>
      <w:r w:rsidR="00DB79EC" w:rsidRPr="00DB79EC">
        <w:rPr>
          <w:vertAlign w:val="superscript"/>
        </w:rPr>
        <w:fldChar w:fldCharType="begin"/>
      </w:r>
      <w:r w:rsidR="00DB79EC" w:rsidRPr="00DB79EC">
        <w:rPr>
          <w:vertAlign w:val="superscript"/>
        </w:rPr>
        <w:instrText xml:space="preserve"> </w:instrText>
      </w:r>
      <w:r w:rsidR="00DB79EC" w:rsidRPr="00DB79EC">
        <w:rPr>
          <w:rFonts w:hint="eastAsia"/>
          <w:vertAlign w:val="superscript"/>
        </w:rPr>
        <w:instrText>REF _Ref9774234 \r \h</w:instrText>
      </w:r>
      <w:r w:rsidR="00DB79EC" w:rsidRPr="00DB79EC">
        <w:rPr>
          <w:vertAlign w:val="superscript"/>
        </w:rPr>
        <w:instrText xml:space="preserve"> </w:instrText>
      </w:r>
      <w:r w:rsidR="00DB79EC">
        <w:rPr>
          <w:vertAlign w:val="superscript"/>
        </w:rPr>
        <w:instrText xml:space="preserve"> \* MERGEFORMAT </w:instrText>
      </w:r>
      <w:r w:rsidR="00DB79EC" w:rsidRPr="00DB79EC">
        <w:rPr>
          <w:vertAlign w:val="superscript"/>
        </w:rPr>
      </w:r>
      <w:r w:rsidR="00DB79EC" w:rsidRPr="00DB79EC">
        <w:rPr>
          <w:vertAlign w:val="superscript"/>
        </w:rPr>
        <w:fldChar w:fldCharType="separate"/>
      </w:r>
      <w:r w:rsidR="00DB79EC" w:rsidRPr="00DB79EC">
        <w:rPr>
          <w:vertAlign w:val="superscript"/>
        </w:rPr>
        <w:t>[33]</w:t>
      </w:r>
      <w:r w:rsidR="00DB79EC" w:rsidRPr="00DB79EC">
        <w:rPr>
          <w:vertAlign w:val="superscript"/>
        </w:rPr>
        <w:fldChar w:fldCharType="end"/>
      </w:r>
      <w:r>
        <w:rPr>
          <w:rFonts w:hint="eastAsia"/>
        </w:rPr>
        <w:t>等根据可靠性实验理论和加速寿命测试，以温度和充放电电流为加速因子，提出了一种基于容量衰减的循环寿命预测模型。</w:t>
      </w:r>
    </w:p>
    <w:p w14:paraId="66FC7223" w14:textId="77777777" w:rsidR="00547743" w:rsidRDefault="00547743" w:rsidP="00E06A74">
      <w:pPr>
        <w:spacing w:line="360" w:lineRule="exact"/>
        <w:ind w:firstLineChars="200" w:firstLine="420"/>
      </w:pPr>
      <w:r>
        <w:rPr>
          <w:rFonts w:hint="eastAsia"/>
        </w:rPr>
        <w:t>Wright</w:t>
      </w:r>
      <w:r w:rsidR="00DB79EC" w:rsidRPr="00DB79EC">
        <w:rPr>
          <w:vertAlign w:val="superscript"/>
        </w:rPr>
        <w:fldChar w:fldCharType="begin"/>
      </w:r>
      <w:r w:rsidR="00DB79EC" w:rsidRPr="00DB79EC">
        <w:rPr>
          <w:vertAlign w:val="superscript"/>
        </w:rPr>
        <w:instrText xml:space="preserve"> </w:instrText>
      </w:r>
      <w:r w:rsidR="00DB79EC" w:rsidRPr="00DB79EC">
        <w:rPr>
          <w:rFonts w:hint="eastAsia"/>
          <w:vertAlign w:val="superscript"/>
        </w:rPr>
        <w:instrText>REF _Ref9774247 \r \h</w:instrText>
      </w:r>
      <w:r w:rsidR="00DB79EC" w:rsidRPr="00DB79EC">
        <w:rPr>
          <w:vertAlign w:val="superscript"/>
        </w:rPr>
        <w:instrText xml:space="preserve"> </w:instrText>
      </w:r>
      <w:r w:rsidR="00DB79EC">
        <w:rPr>
          <w:vertAlign w:val="superscript"/>
        </w:rPr>
        <w:instrText xml:space="preserve"> \* MERGEFORMAT </w:instrText>
      </w:r>
      <w:r w:rsidR="00DB79EC" w:rsidRPr="00DB79EC">
        <w:rPr>
          <w:vertAlign w:val="superscript"/>
        </w:rPr>
      </w:r>
      <w:r w:rsidR="00DB79EC" w:rsidRPr="00DB79EC">
        <w:rPr>
          <w:vertAlign w:val="superscript"/>
        </w:rPr>
        <w:fldChar w:fldCharType="separate"/>
      </w:r>
      <w:r w:rsidR="00DB79EC" w:rsidRPr="00DB79EC">
        <w:rPr>
          <w:vertAlign w:val="superscript"/>
        </w:rPr>
        <w:t>[34]</w:t>
      </w:r>
      <w:r w:rsidR="00DB79EC" w:rsidRPr="00DB79EC">
        <w:rPr>
          <w:vertAlign w:val="superscript"/>
        </w:rPr>
        <w:fldChar w:fldCharType="end"/>
      </w:r>
      <w:r>
        <w:rPr>
          <w:rFonts w:hint="eastAsia"/>
        </w:rPr>
        <w:t>等对动力电池进行了</w:t>
      </w:r>
      <w:r>
        <w:tab/>
      </w:r>
      <w:r>
        <w:rPr>
          <w:rFonts w:hint="eastAsia"/>
        </w:rPr>
        <w:t>浅循环测试，发现电池内阻增加与时间呈非线性关系，根据加速寿命测试结果，提出了电池内阻变化的经验模型，该模型考虑电池的温度、</w:t>
      </w:r>
      <w:r>
        <w:t>SOC</w:t>
      </w:r>
      <w:r>
        <w:rPr>
          <w:rFonts w:hint="eastAsia"/>
        </w:rPr>
        <w:t>，但没有考虑充放电电流对循环寿命的影响。</w:t>
      </w:r>
    </w:p>
    <w:p w14:paraId="7DB38F23" w14:textId="77777777" w:rsidR="004B6599" w:rsidRDefault="004B6599" w:rsidP="00E06A74">
      <w:pPr>
        <w:spacing w:line="360" w:lineRule="exact"/>
        <w:ind w:firstLineChars="200" w:firstLine="420"/>
      </w:pPr>
      <w:r>
        <w:rPr>
          <w:rFonts w:hint="eastAsia"/>
        </w:rPr>
        <w:t>Jo</w:t>
      </w:r>
      <w:r>
        <w:t>hn</w:t>
      </w:r>
      <w:r w:rsidR="00DB79EC" w:rsidRPr="00DB79EC">
        <w:rPr>
          <w:vertAlign w:val="superscript"/>
        </w:rPr>
        <w:fldChar w:fldCharType="begin"/>
      </w:r>
      <w:r w:rsidR="00DB79EC" w:rsidRPr="00DB79EC">
        <w:rPr>
          <w:vertAlign w:val="superscript"/>
        </w:rPr>
        <w:instrText xml:space="preserve"> REF _Ref9363615 \r \h </w:instrText>
      </w:r>
      <w:r w:rsidR="00DB79EC">
        <w:rPr>
          <w:vertAlign w:val="superscript"/>
        </w:rPr>
        <w:instrText xml:space="preserve"> \* MERGEFORMAT </w:instrText>
      </w:r>
      <w:r w:rsidR="00DB79EC" w:rsidRPr="00DB79EC">
        <w:rPr>
          <w:vertAlign w:val="superscript"/>
        </w:rPr>
      </w:r>
      <w:r w:rsidR="00DB79EC" w:rsidRPr="00DB79EC">
        <w:rPr>
          <w:vertAlign w:val="superscript"/>
        </w:rPr>
        <w:fldChar w:fldCharType="separate"/>
      </w:r>
      <w:r w:rsidR="00DB79EC" w:rsidRPr="00DB79EC">
        <w:rPr>
          <w:vertAlign w:val="superscript"/>
        </w:rPr>
        <w:t>[35]</w:t>
      </w:r>
      <w:r w:rsidR="00DB79EC" w:rsidRPr="00DB79EC">
        <w:rPr>
          <w:vertAlign w:val="superscript"/>
        </w:rPr>
        <w:fldChar w:fldCharType="end"/>
      </w:r>
      <w:r>
        <w:rPr>
          <w:rFonts w:hint="eastAsia"/>
        </w:rPr>
        <w:t>等提出一种基于</w:t>
      </w:r>
      <w:r w:rsidR="007717D4">
        <w:rPr>
          <w:rFonts w:hint="eastAsia"/>
        </w:rPr>
        <w:t>A</w:t>
      </w:r>
      <w:r w:rsidR="007717D4">
        <w:t>h</w:t>
      </w:r>
      <w:r w:rsidR="007717D4">
        <w:rPr>
          <w:rFonts w:hint="eastAsia"/>
        </w:rPr>
        <w:t>累计的循环</w:t>
      </w:r>
      <w:r>
        <w:rPr>
          <w:rFonts w:hint="eastAsia"/>
        </w:rPr>
        <w:t>寿命预测模型。该模型需要先对电池若干典型工况进行实验，得到这些工况下电池的放电量，求出电池的容量损失，然后根据不同工况下电池累计放电的</w:t>
      </w:r>
      <w:r w:rsidR="00C22462">
        <w:rPr>
          <w:rFonts w:hint="eastAsia"/>
        </w:rPr>
        <w:t>等效</w:t>
      </w:r>
      <w:r>
        <w:rPr>
          <w:rFonts w:hint="eastAsia"/>
        </w:rPr>
        <w:t>电荷总量建立电池的容量衰减模型。</w:t>
      </w:r>
    </w:p>
    <w:p w14:paraId="6C873D87" w14:textId="77777777" w:rsidR="00B01A62" w:rsidRPr="003C6C5B" w:rsidRDefault="00B01A62" w:rsidP="00B01A62">
      <w:pPr>
        <w:pStyle w:val="3"/>
        <w:spacing w:beforeLines="50" w:before="120" w:afterLines="50" w:after="120" w:line="360" w:lineRule="exact"/>
        <w:ind w:firstLineChars="200" w:firstLine="420"/>
        <w:rPr>
          <w:rFonts w:ascii="黑体" w:hAnsi="黑体"/>
          <w:b w:val="0"/>
          <w:sz w:val="21"/>
          <w:szCs w:val="21"/>
        </w:rPr>
      </w:pPr>
      <w:bookmarkStart w:id="21" w:name="_Toc9882142"/>
      <w:r w:rsidRPr="003C6C5B">
        <w:rPr>
          <w:rFonts w:ascii="黑体" w:hAnsi="黑体" w:hint="eastAsia"/>
          <w:b w:val="0"/>
          <w:sz w:val="21"/>
          <w:szCs w:val="21"/>
        </w:rPr>
        <w:t>1</w:t>
      </w:r>
      <w:r w:rsidR="008D697C">
        <w:rPr>
          <w:rFonts w:ascii="黑体" w:hAnsi="黑体"/>
          <w:b w:val="0"/>
          <w:sz w:val="21"/>
          <w:szCs w:val="21"/>
        </w:rPr>
        <w:t>.5.3</w:t>
      </w:r>
      <w:r w:rsidRPr="003C6C5B">
        <w:rPr>
          <w:rFonts w:ascii="黑体" w:hAnsi="黑体"/>
          <w:b w:val="0"/>
          <w:sz w:val="21"/>
          <w:szCs w:val="21"/>
        </w:rPr>
        <w:t xml:space="preserve"> </w:t>
      </w:r>
      <w:r>
        <w:rPr>
          <w:rFonts w:ascii="黑体" w:hAnsi="黑体" w:hint="eastAsia"/>
          <w:b w:val="0"/>
          <w:sz w:val="21"/>
          <w:szCs w:val="21"/>
        </w:rPr>
        <w:t>经验</w:t>
      </w:r>
      <w:r w:rsidRPr="003C6C5B">
        <w:rPr>
          <w:rFonts w:ascii="黑体" w:hAnsi="黑体" w:hint="eastAsia"/>
          <w:b w:val="0"/>
          <w:sz w:val="21"/>
          <w:szCs w:val="21"/>
        </w:rPr>
        <w:t>模型</w:t>
      </w:r>
      <w:bookmarkEnd w:id="21"/>
    </w:p>
    <w:p w14:paraId="1B506226" w14:textId="77777777" w:rsidR="003D4F7B" w:rsidRDefault="00ED2796" w:rsidP="00E06A74">
      <w:pPr>
        <w:spacing w:line="360" w:lineRule="exact"/>
        <w:ind w:firstLineChars="200" w:firstLine="420"/>
        <w:rPr>
          <w:rFonts w:ascii="宋体" w:hAnsi="宋体"/>
        </w:rPr>
      </w:pPr>
      <w:r>
        <w:rPr>
          <w:rFonts w:ascii="宋体" w:hAnsi="宋体" w:hint="eastAsia"/>
        </w:rPr>
        <w:t>经验模型基于实验</w:t>
      </w:r>
      <w:r w:rsidR="00EC179E">
        <w:rPr>
          <w:rFonts w:ascii="宋体" w:hAnsi="宋体" w:hint="eastAsia"/>
        </w:rPr>
        <w:t>获取的数据估算而来</w:t>
      </w:r>
      <w:r>
        <w:rPr>
          <w:rFonts w:ascii="宋体" w:hAnsi="宋体" w:hint="eastAsia"/>
        </w:rPr>
        <w:t>，通过对实验数据</w:t>
      </w:r>
      <w:r w:rsidR="00A670E2">
        <w:rPr>
          <w:rFonts w:ascii="宋体" w:hAnsi="宋体" w:hint="eastAsia"/>
        </w:rPr>
        <w:t>进行处理与拟合，获得电池的外特性变化。</w:t>
      </w:r>
      <w:r w:rsidR="00E56BEE">
        <w:rPr>
          <w:rFonts w:ascii="宋体" w:hAnsi="宋体" w:hint="eastAsia"/>
        </w:rPr>
        <w:t>由于经验模型不需要依靠电池内部老化机理，因而使用方便，但为了获取准确的模型参数需要大量实验数据。</w:t>
      </w:r>
      <w:r w:rsidR="000D7314">
        <w:rPr>
          <w:rFonts w:ascii="宋体" w:hAnsi="宋体"/>
        </w:rPr>
        <w:tab/>
      </w:r>
    </w:p>
    <w:p w14:paraId="75D21A40" w14:textId="77777777" w:rsidR="00B86492" w:rsidRPr="00EC666E" w:rsidRDefault="000D7314" w:rsidP="00B14F03">
      <w:pPr>
        <w:spacing w:line="360" w:lineRule="exact"/>
        <w:ind w:firstLineChars="200" w:firstLine="420"/>
      </w:pPr>
      <w:r>
        <w:rPr>
          <w:rFonts w:ascii="宋体" w:hAnsi="宋体" w:hint="eastAsia"/>
        </w:rPr>
        <w:t>此外经验模型还常用来评估电池的健康状况</w:t>
      </w:r>
      <w:r w:rsidRPr="000D7314">
        <w:t>（</w:t>
      </w:r>
      <w:r w:rsidRPr="000D7314">
        <w:t>State of Health,</w:t>
      </w:r>
      <w:r w:rsidR="00E13ABA">
        <w:t xml:space="preserve"> </w:t>
      </w:r>
      <w:r w:rsidRPr="000D7314">
        <w:t>SOH</w:t>
      </w:r>
      <w:r w:rsidRPr="000D7314">
        <w:t>）</w:t>
      </w:r>
      <w:r w:rsidR="0090188B">
        <w:rPr>
          <w:rFonts w:hint="eastAsia"/>
        </w:rPr>
        <w:t>。</w:t>
      </w:r>
      <w:r w:rsidR="00611317">
        <w:rPr>
          <w:rFonts w:hint="eastAsia"/>
        </w:rPr>
        <w:t>SOH</w:t>
      </w:r>
      <w:r w:rsidR="00611317">
        <w:t xml:space="preserve"> </w:t>
      </w:r>
      <w:r w:rsidR="00611317">
        <w:rPr>
          <w:rFonts w:hint="eastAsia"/>
        </w:rPr>
        <w:t>是研究中常用指标之一，其定义为电池真实放电容量与初始放电容量的比值。</w:t>
      </w:r>
      <w:r w:rsidR="00094C1D" w:rsidRPr="00BA10C3">
        <w:t>Guo</w:t>
      </w:r>
      <w:r w:rsidR="00094C1D">
        <w:rPr>
          <w:rFonts w:hint="eastAsia"/>
        </w:rPr>
        <w:t>等</w:t>
      </w:r>
      <w:r w:rsidR="0014663E" w:rsidRPr="0014663E">
        <w:rPr>
          <w:vertAlign w:val="superscript"/>
        </w:rPr>
        <w:fldChar w:fldCharType="begin"/>
      </w:r>
      <w:r w:rsidR="0014663E" w:rsidRPr="0014663E">
        <w:rPr>
          <w:vertAlign w:val="superscript"/>
        </w:rPr>
        <w:instrText xml:space="preserve"> </w:instrText>
      </w:r>
      <w:r w:rsidR="0014663E" w:rsidRPr="0014663E">
        <w:rPr>
          <w:rFonts w:hint="eastAsia"/>
          <w:vertAlign w:val="superscript"/>
        </w:rPr>
        <w:instrText>REF _Ref8918605 \r \h</w:instrText>
      </w:r>
      <w:r w:rsidR="0014663E" w:rsidRPr="0014663E">
        <w:rPr>
          <w:vertAlign w:val="superscript"/>
        </w:rPr>
        <w:instrText xml:space="preserve"> </w:instrText>
      </w:r>
      <w:r w:rsidR="0014663E">
        <w:rPr>
          <w:vertAlign w:val="superscript"/>
        </w:rPr>
        <w:instrText xml:space="preserve"> \* MERGEFORMAT </w:instrText>
      </w:r>
      <w:r w:rsidR="0014663E" w:rsidRPr="0014663E">
        <w:rPr>
          <w:vertAlign w:val="superscript"/>
        </w:rPr>
      </w:r>
      <w:r w:rsidR="0014663E" w:rsidRPr="0014663E">
        <w:rPr>
          <w:vertAlign w:val="superscript"/>
        </w:rPr>
        <w:fldChar w:fldCharType="separate"/>
      </w:r>
      <w:r w:rsidR="0014663E" w:rsidRPr="0014663E">
        <w:rPr>
          <w:vertAlign w:val="superscript"/>
        </w:rPr>
        <w:t>[3</w:t>
      </w:r>
      <w:r w:rsidR="00DB79EC">
        <w:rPr>
          <w:vertAlign w:val="superscript"/>
        </w:rPr>
        <w:t>6</w:t>
      </w:r>
      <w:r w:rsidR="0014663E" w:rsidRPr="0014663E">
        <w:rPr>
          <w:vertAlign w:val="superscript"/>
        </w:rPr>
        <w:t>]</w:t>
      </w:r>
      <w:r w:rsidR="0014663E" w:rsidRPr="0014663E">
        <w:rPr>
          <w:vertAlign w:val="superscript"/>
        </w:rPr>
        <w:fldChar w:fldCharType="end"/>
      </w:r>
      <w:r w:rsidR="00094C1D">
        <w:rPr>
          <w:rFonts w:hint="eastAsia"/>
        </w:rPr>
        <w:t>对</w:t>
      </w:r>
      <w:r w:rsidR="00094C1D">
        <w:rPr>
          <w:rFonts w:ascii="宋体" w:hAnsi="宋体" w:hint="eastAsia"/>
        </w:rPr>
        <w:t>不同电池寿命阶段的充电容量的测试数据整合出基于时间的参数模型来实现</w:t>
      </w:r>
      <w:r w:rsidR="00094C1D" w:rsidRPr="007717D4">
        <w:t>SOH</w:t>
      </w:r>
      <w:r w:rsidR="00094C1D">
        <w:rPr>
          <w:rFonts w:ascii="宋体" w:hAnsi="宋体" w:hint="eastAsia"/>
        </w:rPr>
        <w:t>估计，并构建了电池容量衰减模型。</w:t>
      </w:r>
    </w:p>
    <w:p w14:paraId="18461046" w14:textId="77777777" w:rsidR="00DA51C1" w:rsidRPr="00166244" w:rsidRDefault="00EC05F8" w:rsidP="00EC05F8">
      <w:pPr>
        <w:pStyle w:val="2"/>
        <w:spacing w:beforeLines="50" w:before="120" w:afterLines="50" w:after="120" w:line="360" w:lineRule="exact"/>
        <w:jc w:val="left"/>
        <w:rPr>
          <w:rFonts w:ascii="黑体" w:eastAsia="黑体" w:hAnsi="黑体"/>
          <w:b w:val="0"/>
          <w:i w:val="0"/>
        </w:rPr>
      </w:pPr>
      <w:bookmarkStart w:id="22" w:name="_Toc9882143"/>
      <w:r>
        <w:rPr>
          <w:rFonts w:ascii="黑体" w:eastAsia="黑体" w:hAnsi="黑体" w:hint="eastAsia"/>
          <w:b w:val="0"/>
          <w:i w:val="0"/>
        </w:rPr>
        <w:t xml:space="preserve">1.6 </w:t>
      </w:r>
      <w:r w:rsidR="00B74E47">
        <w:rPr>
          <w:rFonts w:ascii="黑体" w:eastAsia="黑体" w:hAnsi="黑体" w:hint="eastAsia"/>
          <w:b w:val="0"/>
          <w:i w:val="0"/>
        </w:rPr>
        <w:t>本文</w:t>
      </w:r>
      <w:r w:rsidR="00166244" w:rsidRPr="00166244">
        <w:rPr>
          <w:rFonts w:ascii="黑体" w:eastAsia="黑体" w:hAnsi="黑体" w:hint="eastAsia"/>
          <w:b w:val="0"/>
          <w:i w:val="0"/>
        </w:rPr>
        <w:t>主要研究内容</w:t>
      </w:r>
      <w:bookmarkEnd w:id="22"/>
    </w:p>
    <w:p w14:paraId="52EB0D31" w14:textId="77777777" w:rsidR="00830A32" w:rsidRDefault="003B05AA" w:rsidP="00333CA0">
      <w:pPr>
        <w:spacing w:line="360" w:lineRule="exact"/>
        <w:ind w:firstLineChars="200" w:firstLine="420"/>
      </w:pPr>
      <w:r>
        <w:rPr>
          <w:rFonts w:hint="eastAsia"/>
        </w:rPr>
        <w:t>本文</w:t>
      </w:r>
      <w:r w:rsidR="00333CA0">
        <w:rPr>
          <w:rFonts w:hint="eastAsia"/>
        </w:rPr>
        <w:t>首先综述了锂离子电池模型的国内外研究现状，</w:t>
      </w:r>
      <w:r w:rsidR="007A0824">
        <w:rPr>
          <w:rFonts w:hint="eastAsia"/>
        </w:rPr>
        <w:t>然后以</w:t>
      </w:r>
      <w:r w:rsidR="00333CA0">
        <w:rPr>
          <w:rFonts w:hint="eastAsia"/>
        </w:rPr>
        <w:t>26650</w:t>
      </w:r>
      <w:r w:rsidR="00333CA0">
        <w:rPr>
          <w:rFonts w:hint="eastAsia"/>
        </w:rPr>
        <w:t>型磷酸铁锂电池</w:t>
      </w:r>
      <w:r w:rsidR="007A0824">
        <w:rPr>
          <w:rFonts w:hint="eastAsia"/>
        </w:rPr>
        <w:t>为研究</w:t>
      </w:r>
      <w:r w:rsidR="00DC1FA2">
        <w:rPr>
          <w:rFonts w:hint="eastAsia"/>
        </w:rPr>
        <w:t>对象</w:t>
      </w:r>
      <w:r w:rsidR="00333CA0">
        <w:rPr>
          <w:rFonts w:hint="eastAsia"/>
        </w:rPr>
        <w:t>，</w:t>
      </w:r>
      <w:r w:rsidR="006D4F9A">
        <w:rPr>
          <w:rFonts w:hint="eastAsia"/>
        </w:rPr>
        <w:t>通过前文对各种建模方法的分析，采用二阶等效电路模型作为电池</w:t>
      </w:r>
      <w:r w:rsidR="00C4016A">
        <w:rPr>
          <w:rFonts w:hint="eastAsia"/>
        </w:rPr>
        <w:t>的</w:t>
      </w:r>
      <w:r w:rsidR="00175CE2">
        <w:rPr>
          <w:rFonts w:hint="eastAsia"/>
        </w:rPr>
        <w:t>基本工作过程模型；</w:t>
      </w:r>
      <w:r w:rsidR="00091852">
        <w:rPr>
          <w:rFonts w:hint="eastAsia"/>
        </w:rPr>
        <w:t>同时基于目前对锂电池热行为的研究，</w:t>
      </w:r>
      <w:r w:rsidR="00175CE2">
        <w:rPr>
          <w:rFonts w:hint="eastAsia"/>
        </w:rPr>
        <w:t>将热模型与等效电路模型进行耦合；</w:t>
      </w:r>
      <w:r w:rsidR="00C4016A">
        <w:rPr>
          <w:rFonts w:hint="eastAsia"/>
        </w:rPr>
        <w:t>同时考虑低温情况下电池工作循环中发生的容量衰减现象</w:t>
      </w:r>
      <w:r w:rsidR="00EE6C43">
        <w:rPr>
          <w:rFonts w:hint="eastAsia"/>
        </w:rPr>
        <w:t>，</w:t>
      </w:r>
      <w:r w:rsidR="007717D4">
        <w:rPr>
          <w:rFonts w:hint="eastAsia"/>
        </w:rPr>
        <w:t>采用基于</w:t>
      </w:r>
      <w:r w:rsidR="007717D4">
        <w:rPr>
          <w:rFonts w:hint="eastAsia"/>
        </w:rPr>
        <w:t>Ah</w:t>
      </w:r>
      <w:r w:rsidR="007717D4">
        <w:rPr>
          <w:rFonts w:hint="eastAsia"/>
        </w:rPr>
        <w:t>累计的循环寿命预测模型，</w:t>
      </w:r>
      <w:r w:rsidR="00EE6C43">
        <w:rPr>
          <w:rFonts w:hint="eastAsia"/>
        </w:rPr>
        <w:t>利用</w:t>
      </w:r>
      <w:r w:rsidR="00EE6C43" w:rsidRPr="009D636D">
        <w:t>Arrhenius</w:t>
      </w:r>
      <w:r w:rsidR="00EE6C43">
        <w:rPr>
          <w:rFonts w:hint="eastAsia"/>
        </w:rPr>
        <w:t>公式</w:t>
      </w:r>
      <w:r w:rsidR="00C4016A">
        <w:rPr>
          <w:rFonts w:hint="eastAsia"/>
        </w:rPr>
        <w:t>对锂电池的容量进行修正，</w:t>
      </w:r>
      <w:r w:rsidR="00096D56">
        <w:rPr>
          <w:rFonts w:hint="eastAsia"/>
        </w:rPr>
        <w:t>最终得到</w:t>
      </w:r>
      <w:r w:rsidR="008B6C42">
        <w:rPr>
          <w:rFonts w:hint="eastAsia"/>
        </w:rPr>
        <w:t>一种</w:t>
      </w:r>
      <w:r w:rsidR="008B6C42">
        <w:rPr>
          <w:rFonts w:ascii="宋体" w:hAnsi="宋体" w:hint="eastAsia"/>
        </w:rPr>
        <w:t>考虑低温容量衰减的电热耦合等效电路模型，</w:t>
      </w:r>
      <w:r w:rsidR="006F7C7B">
        <w:rPr>
          <w:rFonts w:ascii="宋体" w:hAnsi="宋体" w:hint="eastAsia"/>
        </w:rPr>
        <w:t xml:space="preserve">通过 </w:t>
      </w:r>
      <w:r w:rsidR="006F7C7B" w:rsidRPr="006F7C7B">
        <w:t>Matlab/Simulink</w:t>
      </w:r>
      <w:r w:rsidR="006F7C7B">
        <w:t xml:space="preserve"> </w:t>
      </w:r>
      <w:r w:rsidR="006F7C7B">
        <w:rPr>
          <w:rFonts w:hint="eastAsia"/>
        </w:rPr>
        <w:t>环境搭建模型，</w:t>
      </w:r>
      <w:r w:rsidR="008B6C42">
        <w:rPr>
          <w:rFonts w:ascii="宋体" w:hAnsi="宋体" w:hint="eastAsia"/>
        </w:rPr>
        <w:t>并进行参数辨识</w:t>
      </w:r>
      <w:r w:rsidR="00CF5CE3">
        <w:rPr>
          <w:rFonts w:ascii="宋体" w:hAnsi="宋体" w:hint="eastAsia"/>
        </w:rPr>
        <w:t>。</w:t>
      </w:r>
    </w:p>
    <w:p w14:paraId="1E6600BF" w14:textId="77777777" w:rsidR="00830A32" w:rsidRDefault="00830A32" w:rsidP="002F677A">
      <w:pPr>
        <w:spacing w:line="360" w:lineRule="exact"/>
        <w:ind w:firstLineChars="200" w:firstLine="420"/>
      </w:pPr>
    </w:p>
    <w:p w14:paraId="4A376119" w14:textId="77777777" w:rsidR="00C020BD" w:rsidRDefault="00C020BD">
      <w:pPr>
        <w:widowControl/>
        <w:adjustRightInd/>
        <w:jc w:val="left"/>
        <w:textAlignment w:val="auto"/>
      </w:pPr>
      <w:r>
        <w:br w:type="page"/>
      </w:r>
    </w:p>
    <w:p w14:paraId="4994E163" w14:textId="77777777" w:rsidR="00A2540F" w:rsidRDefault="00A2540F">
      <w:pPr>
        <w:widowControl/>
        <w:adjustRightInd/>
        <w:jc w:val="left"/>
        <w:textAlignment w:val="auto"/>
      </w:pPr>
    </w:p>
    <w:p w14:paraId="6F975C9E" w14:textId="77777777" w:rsidR="00143C3B" w:rsidRPr="00517B92" w:rsidRDefault="00A2540F" w:rsidP="00517B92">
      <w:pPr>
        <w:pStyle w:val="1"/>
        <w:spacing w:beforeLines="50" w:before="120" w:afterLines="50" w:after="120" w:line="360" w:lineRule="exact"/>
        <w:jc w:val="center"/>
        <w:rPr>
          <w:rFonts w:ascii="黑体" w:eastAsia="黑体" w:hAnsi="黑体"/>
          <w:b w:val="0"/>
          <w:i w:val="0"/>
        </w:rPr>
      </w:pPr>
      <w:bookmarkStart w:id="23" w:name="_Toc9882144"/>
      <w:commentRangeStart w:id="24"/>
      <w:r w:rsidRPr="00A2540F">
        <w:rPr>
          <w:rFonts w:ascii="黑体" w:eastAsia="黑体" w:hAnsi="黑体" w:hint="eastAsia"/>
          <w:b w:val="0"/>
          <w:i w:val="0"/>
        </w:rPr>
        <w:t>2</w:t>
      </w:r>
      <w:r w:rsidRPr="00A2540F">
        <w:rPr>
          <w:rFonts w:ascii="黑体" w:eastAsia="黑体" w:hAnsi="黑体"/>
          <w:b w:val="0"/>
          <w:i w:val="0"/>
        </w:rPr>
        <w:t xml:space="preserve"> </w:t>
      </w:r>
      <w:r w:rsidRPr="00A2540F">
        <w:rPr>
          <w:rFonts w:ascii="黑体" w:eastAsia="黑体" w:hAnsi="黑体" w:hint="eastAsia"/>
          <w:b w:val="0"/>
          <w:i w:val="0"/>
        </w:rPr>
        <w:t>等效电路模型及参数辨识</w:t>
      </w:r>
      <w:bookmarkEnd w:id="23"/>
      <w:commentRangeEnd w:id="24"/>
      <w:r w:rsidR="00D83A1D">
        <w:rPr>
          <w:rStyle w:val="af8"/>
          <w:rFonts w:eastAsia="宋体"/>
          <w:b w:val="0"/>
          <w:bCs w:val="0"/>
          <w:i w:val="0"/>
          <w:iCs w:val="0"/>
        </w:rPr>
        <w:commentReference w:id="24"/>
      </w:r>
    </w:p>
    <w:p w14:paraId="1CC90872" w14:textId="77777777" w:rsidR="007D0BD9" w:rsidRDefault="00DC1E34" w:rsidP="002F677A">
      <w:pPr>
        <w:spacing w:line="360" w:lineRule="exact"/>
        <w:ind w:firstLineChars="200" w:firstLine="420"/>
      </w:pPr>
      <w:r>
        <w:rPr>
          <w:rFonts w:hint="eastAsia"/>
        </w:rPr>
        <w:t>本章主要根据锂电池在不同温度环境下的工作状况，</w:t>
      </w:r>
      <w:r w:rsidR="00A252AA">
        <w:rPr>
          <w:rFonts w:hint="eastAsia"/>
        </w:rPr>
        <w:t>分析</w:t>
      </w:r>
      <w:r>
        <w:rPr>
          <w:rFonts w:hint="eastAsia"/>
        </w:rPr>
        <w:t>电池容量、开路电压、欧姆内阻以及极化电阻和极化电容与温度</w:t>
      </w:r>
      <w:r w:rsidR="00A252AA">
        <w:rPr>
          <w:rFonts w:hint="eastAsia"/>
        </w:rPr>
        <w:t>、</w:t>
      </w:r>
      <w:r w:rsidR="00A252AA">
        <w:rPr>
          <w:rFonts w:hint="eastAsia"/>
        </w:rPr>
        <w:t>S</w:t>
      </w:r>
      <w:r w:rsidR="00A252AA">
        <w:t>OC</w:t>
      </w:r>
      <w:r w:rsidR="00A252AA">
        <w:rPr>
          <w:rFonts w:hint="eastAsia"/>
        </w:rPr>
        <w:t>的关系</w:t>
      </w:r>
      <w:r w:rsidR="00930D80">
        <w:rPr>
          <w:rFonts w:hint="eastAsia"/>
        </w:rPr>
        <w:t>，辨识参数后建立锂电池基本工作过程的二阶等效电路模型</w:t>
      </w:r>
      <w:r w:rsidR="00440748">
        <w:rPr>
          <w:rFonts w:hint="eastAsia"/>
        </w:rPr>
        <w:t>，并在</w:t>
      </w:r>
      <w:r w:rsidR="00440748">
        <w:rPr>
          <w:rFonts w:hint="eastAsia"/>
        </w:rPr>
        <w:t xml:space="preserve"> </w:t>
      </w:r>
      <w:r w:rsidR="00DD1A58">
        <w:t>M</w:t>
      </w:r>
      <w:r w:rsidR="00DD1A58">
        <w:rPr>
          <w:rFonts w:hint="eastAsia"/>
        </w:rPr>
        <w:t>atlab</w:t>
      </w:r>
      <w:r w:rsidR="00DD1A58">
        <w:t>/</w:t>
      </w:r>
      <w:r w:rsidR="00440748">
        <w:rPr>
          <w:rFonts w:hint="eastAsia"/>
        </w:rPr>
        <w:t>Simulink</w:t>
      </w:r>
      <w:r w:rsidR="00440748">
        <w:t xml:space="preserve"> </w:t>
      </w:r>
      <w:r w:rsidR="00440748">
        <w:rPr>
          <w:rFonts w:hint="eastAsia"/>
        </w:rPr>
        <w:t>中</w:t>
      </w:r>
      <w:r w:rsidR="00DD1A58">
        <w:rPr>
          <w:rFonts w:hint="eastAsia"/>
        </w:rPr>
        <w:t>搭建电池</w:t>
      </w:r>
      <w:commentRangeStart w:id="25"/>
      <w:r w:rsidR="00DD1A58">
        <w:rPr>
          <w:rFonts w:hint="eastAsia"/>
        </w:rPr>
        <w:t>仿真模型</w:t>
      </w:r>
      <w:commentRangeEnd w:id="25"/>
      <w:r w:rsidR="00806A55">
        <w:rPr>
          <w:rStyle w:val="af8"/>
        </w:rPr>
        <w:commentReference w:id="25"/>
      </w:r>
      <w:r w:rsidR="003A7361">
        <w:rPr>
          <w:rFonts w:hint="eastAsia"/>
        </w:rPr>
        <w:t>。</w:t>
      </w:r>
    </w:p>
    <w:p w14:paraId="6755B861" w14:textId="77777777" w:rsidR="003B2568" w:rsidRPr="003B2568" w:rsidRDefault="003B2568" w:rsidP="003B2568">
      <w:pPr>
        <w:pStyle w:val="2"/>
        <w:spacing w:beforeLines="50" w:before="120" w:afterLines="50" w:after="120" w:line="360" w:lineRule="exact"/>
        <w:rPr>
          <w:rFonts w:ascii="黑体" w:eastAsia="黑体" w:hAnsi="黑体"/>
          <w:b w:val="0"/>
          <w:i w:val="0"/>
        </w:rPr>
      </w:pPr>
      <w:bookmarkStart w:id="26" w:name="_Toc9882145"/>
      <w:r w:rsidRPr="003B2568">
        <w:rPr>
          <w:rFonts w:ascii="黑体" w:eastAsia="黑体" w:hAnsi="黑体" w:hint="eastAsia"/>
          <w:b w:val="0"/>
          <w:i w:val="0"/>
        </w:rPr>
        <w:t>2</w:t>
      </w:r>
      <w:r w:rsidRPr="003B2568">
        <w:rPr>
          <w:rFonts w:ascii="黑体" w:eastAsia="黑体" w:hAnsi="黑体"/>
          <w:b w:val="0"/>
          <w:i w:val="0"/>
        </w:rPr>
        <w:t xml:space="preserve">.1 </w:t>
      </w:r>
      <w:r w:rsidRPr="003B2568">
        <w:rPr>
          <w:rFonts w:ascii="黑体" w:eastAsia="黑体" w:hAnsi="黑体" w:hint="eastAsia"/>
          <w:b w:val="0"/>
          <w:i w:val="0"/>
        </w:rPr>
        <w:t>二阶等效电路模型</w:t>
      </w:r>
      <w:bookmarkEnd w:id="26"/>
    </w:p>
    <w:p w14:paraId="5E8F5F91" w14:textId="77777777" w:rsidR="00A23922" w:rsidRDefault="00A23922" w:rsidP="00A23922">
      <w:pPr>
        <w:spacing w:line="360" w:lineRule="exact"/>
        <w:ind w:firstLineChars="200" w:firstLine="420"/>
      </w:pPr>
      <w:r>
        <w:rPr>
          <w:rFonts w:hint="eastAsia"/>
        </w:rPr>
        <w:t>赵佳美</w:t>
      </w:r>
      <w:r w:rsidRPr="00A23922">
        <w:rPr>
          <w:vertAlign w:val="superscript"/>
        </w:rPr>
        <w:fldChar w:fldCharType="begin"/>
      </w:r>
      <w:r w:rsidRPr="00A23922">
        <w:rPr>
          <w:vertAlign w:val="superscript"/>
        </w:rPr>
        <w:instrText xml:space="preserve"> </w:instrText>
      </w:r>
      <w:r w:rsidRPr="00A23922">
        <w:rPr>
          <w:rFonts w:hint="eastAsia"/>
          <w:vertAlign w:val="superscript"/>
        </w:rPr>
        <w:instrText>REF _Ref9796557 \r \h</w:instrText>
      </w:r>
      <w:r w:rsidRPr="00A23922">
        <w:rPr>
          <w:vertAlign w:val="superscript"/>
        </w:rPr>
        <w:instrText xml:space="preserve"> </w:instrText>
      </w:r>
      <w:r>
        <w:rPr>
          <w:vertAlign w:val="superscript"/>
        </w:rPr>
        <w:instrText xml:space="preserve"> \* MERGEFORMAT </w:instrText>
      </w:r>
      <w:r w:rsidRPr="00A23922">
        <w:rPr>
          <w:vertAlign w:val="superscript"/>
        </w:rPr>
      </w:r>
      <w:r w:rsidRPr="00A23922">
        <w:rPr>
          <w:vertAlign w:val="superscript"/>
        </w:rPr>
        <w:fldChar w:fldCharType="separate"/>
      </w:r>
      <w:r w:rsidRPr="00A23922">
        <w:rPr>
          <w:vertAlign w:val="superscript"/>
        </w:rPr>
        <w:t>[41]</w:t>
      </w:r>
      <w:r w:rsidRPr="00A23922">
        <w:rPr>
          <w:vertAlign w:val="superscript"/>
        </w:rPr>
        <w:fldChar w:fldCharType="end"/>
      </w:r>
      <w:r>
        <w:rPr>
          <w:rFonts w:hint="eastAsia"/>
        </w:rPr>
        <w:t>对不同阶次的</w:t>
      </w:r>
      <w:r>
        <w:rPr>
          <w:rFonts w:hint="eastAsia"/>
        </w:rPr>
        <w:t>R</w:t>
      </w:r>
      <w:r>
        <w:t>C</w:t>
      </w:r>
      <w:r>
        <w:rPr>
          <w:rFonts w:hint="eastAsia"/>
        </w:rPr>
        <w:t>网络对电池的稳态变化进行拟合，结果显示二阶</w:t>
      </w:r>
      <w:r>
        <w:rPr>
          <w:rFonts w:hint="eastAsia"/>
        </w:rPr>
        <w:t>R</w:t>
      </w:r>
      <w:r>
        <w:t>C</w:t>
      </w:r>
      <w:r>
        <w:rPr>
          <w:rFonts w:hint="eastAsia"/>
        </w:rPr>
        <w:t>网络与三阶</w:t>
      </w:r>
      <w:r>
        <w:rPr>
          <w:rFonts w:hint="eastAsia"/>
        </w:rPr>
        <w:t>R</w:t>
      </w:r>
      <w:r>
        <w:t>C</w:t>
      </w:r>
      <w:r>
        <w:rPr>
          <w:rFonts w:hint="eastAsia"/>
        </w:rPr>
        <w:t>网络的拟合误差相差不大，一阶</w:t>
      </w:r>
      <w:r>
        <w:rPr>
          <w:rFonts w:hint="eastAsia"/>
        </w:rPr>
        <w:t>R</w:t>
      </w:r>
      <w:r>
        <w:t>C</w:t>
      </w:r>
      <w:r>
        <w:rPr>
          <w:rFonts w:hint="eastAsia"/>
        </w:rPr>
        <w:t>网络相比二者拟合效果较差。由于二阶</w:t>
      </w:r>
      <w:r>
        <w:rPr>
          <w:rFonts w:hint="eastAsia"/>
        </w:rPr>
        <w:t>R</w:t>
      </w:r>
      <w:r>
        <w:t>C</w:t>
      </w:r>
      <w:r>
        <w:rPr>
          <w:rFonts w:hint="eastAsia"/>
        </w:rPr>
        <w:t>网络相比三阶</w:t>
      </w:r>
      <w:r>
        <w:rPr>
          <w:rFonts w:hint="eastAsia"/>
        </w:rPr>
        <w:t>R</w:t>
      </w:r>
      <w:r>
        <w:t>C</w:t>
      </w:r>
      <w:r>
        <w:rPr>
          <w:rFonts w:hint="eastAsia"/>
        </w:rPr>
        <w:t>网络模型简单且需辨识参数较少，故最终选用二阶</w:t>
      </w:r>
      <w:r>
        <w:rPr>
          <w:rFonts w:hint="eastAsia"/>
        </w:rPr>
        <w:t>R</w:t>
      </w:r>
      <w:r>
        <w:t>C</w:t>
      </w:r>
      <w:r>
        <w:rPr>
          <w:rFonts w:hint="eastAsia"/>
        </w:rPr>
        <w:t>网络的电路模型。</w:t>
      </w:r>
    </w:p>
    <w:p w14:paraId="3D5220F5" w14:textId="77777777" w:rsidR="003B2568" w:rsidRDefault="00405794" w:rsidP="00A23922">
      <w:pPr>
        <w:spacing w:line="360" w:lineRule="exact"/>
        <w:ind w:firstLineChars="200" w:firstLine="420"/>
      </w:pPr>
      <w:r>
        <w:rPr>
          <w:rFonts w:hint="eastAsia"/>
        </w:rPr>
        <w:t>二阶等效电路模型原理图如图</w:t>
      </w:r>
      <w:r>
        <w:rPr>
          <w:rFonts w:hint="eastAsia"/>
        </w:rPr>
        <w:t>1</w:t>
      </w:r>
      <w:r>
        <w:t>.4</w:t>
      </w:r>
      <w:r>
        <w:rPr>
          <w:rFonts w:hint="eastAsia"/>
        </w:rPr>
        <w:t>所示</w:t>
      </w:r>
      <w:r w:rsidR="00A23922">
        <w:rPr>
          <w:rFonts w:hint="eastAsia"/>
        </w:rPr>
        <w:t>，</w:t>
      </w:r>
      <w:r w:rsidR="00D31B79">
        <w:rPr>
          <w:rFonts w:hint="eastAsia"/>
        </w:rPr>
        <w:t>根据电路</w:t>
      </w:r>
      <w:r w:rsidR="00D31B79">
        <w:rPr>
          <w:rFonts w:hint="eastAsia"/>
        </w:rPr>
        <w:t>K</w:t>
      </w:r>
      <w:r w:rsidR="00D31B79">
        <w:t>CL</w:t>
      </w:r>
      <w:r w:rsidR="00D31B79">
        <w:rPr>
          <w:rFonts w:hint="eastAsia"/>
        </w:rPr>
        <w:t>定律，可得关于电流的方程如下：</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237"/>
        <w:gridCol w:w="1553"/>
      </w:tblGrid>
      <w:tr w:rsidR="00A666BF" w14:paraId="0D799E1C" w14:textId="77777777" w:rsidTr="00F42B7E">
        <w:tc>
          <w:tcPr>
            <w:tcW w:w="988" w:type="dxa"/>
          </w:tcPr>
          <w:p w14:paraId="12C72455" w14:textId="77777777" w:rsidR="00A666BF" w:rsidRDefault="00A666BF" w:rsidP="00C1457D">
            <w:pPr>
              <w:spacing w:line="360" w:lineRule="auto"/>
            </w:pPr>
          </w:p>
        </w:tc>
        <w:tc>
          <w:tcPr>
            <w:tcW w:w="6237" w:type="dxa"/>
          </w:tcPr>
          <w:p w14:paraId="7CC995BC" w14:textId="77777777" w:rsidR="00A666BF" w:rsidRDefault="0036115C" w:rsidP="00C1457D">
            <w:pPr>
              <w:spacing w:line="360" w:lineRule="auto"/>
              <w:jc w:val="center"/>
            </w:pPr>
            <m:oMathPara>
              <m:oMath>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p1</m:t>
                        </m:r>
                      </m:sub>
                    </m:sSub>
                  </m:num>
                  <m:den>
                    <m:sSub>
                      <m:sSubPr>
                        <m:ctrlPr>
                          <w:rPr>
                            <w:rFonts w:ascii="Cambria Math" w:hAnsi="Cambria Math"/>
                            <w:i/>
                          </w:rPr>
                        </m:ctrlPr>
                      </m:sSubPr>
                      <m:e>
                        <m:r>
                          <w:rPr>
                            <w:rFonts w:ascii="Cambria Math" w:hAnsi="Cambria Math"/>
                          </w:rPr>
                          <m:t>R</m:t>
                        </m:r>
                      </m:e>
                      <m:sub>
                        <m:r>
                          <w:rPr>
                            <w:rFonts w:ascii="Cambria Math" w:hAnsi="Cambria Math"/>
                          </w:rPr>
                          <m:t>p1</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p1</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p1</m:t>
                        </m:r>
                      </m:sub>
                    </m:sSub>
                  </m:num>
                  <m:den>
                    <m:r>
                      <w:rPr>
                        <w:rFonts w:ascii="Cambria Math" w:hAnsi="Cambria Math"/>
                      </w:rPr>
                      <m:t>dt</m:t>
                    </m:r>
                  </m:den>
                </m:f>
              </m:oMath>
            </m:oMathPara>
          </w:p>
        </w:tc>
        <w:tc>
          <w:tcPr>
            <w:tcW w:w="1553" w:type="dxa"/>
          </w:tcPr>
          <w:p w14:paraId="5C824ABA" w14:textId="77777777" w:rsidR="00A666BF" w:rsidRDefault="00A666BF" w:rsidP="00C1457D">
            <w:pPr>
              <w:spacing w:line="360" w:lineRule="auto"/>
              <w:jc w:val="right"/>
            </w:pPr>
            <w:r>
              <w:rPr>
                <w:rFonts w:hint="eastAsia"/>
              </w:rPr>
              <w:t>（</w:t>
            </w:r>
            <w:r>
              <w:rPr>
                <w:rFonts w:hint="eastAsia"/>
              </w:rPr>
              <w:t>2</w:t>
            </w:r>
            <w:r>
              <w:t>.1</w:t>
            </w:r>
            <w:r>
              <w:rPr>
                <w:rFonts w:hint="eastAsia"/>
              </w:rPr>
              <w:t>）</w:t>
            </w:r>
          </w:p>
        </w:tc>
      </w:tr>
      <w:tr w:rsidR="00A666BF" w14:paraId="7661B7B4" w14:textId="77777777" w:rsidTr="00F42B7E">
        <w:tc>
          <w:tcPr>
            <w:tcW w:w="988" w:type="dxa"/>
          </w:tcPr>
          <w:p w14:paraId="0DB3582A" w14:textId="77777777" w:rsidR="00A666BF" w:rsidRDefault="00A666BF" w:rsidP="00C1457D">
            <w:pPr>
              <w:spacing w:line="360" w:lineRule="auto"/>
            </w:pPr>
          </w:p>
        </w:tc>
        <w:tc>
          <w:tcPr>
            <w:tcW w:w="6237" w:type="dxa"/>
          </w:tcPr>
          <w:p w14:paraId="3449FB61" w14:textId="77777777" w:rsidR="00A666BF" w:rsidRDefault="0036115C" w:rsidP="00C1457D">
            <w:pPr>
              <w:spacing w:line="360" w:lineRule="auto"/>
            </w:pPr>
            <m:oMathPara>
              <m:oMath>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p1</m:t>
                        </m:r>
                      </m:sub>
                    </m:sSub>
                  </m:num>
                  <m:den>
                    <m:sSub>
                      <m:sSubPr>
                        <m:ctrlPr>
                          <w:rPr>
                            <w:rFonts w:ascii="Cambria Math" w:hAnsi="Cambria Math"/>
                            <w:i/>
                          </w:rPr>
                        </m:ctrlPr>
                      </m:sSubPr>
                      <m:e>
                        <m:r>
                          <w:rPr>
                            <w:rFonts w:ascii="Cambria Math" w:hAnsi="Cambria Math"/>
                          </w:rPr>
                          <m:t>R</m:t>
                        </m:r>
                      </m:e>
                      <m:sub>
                        <m:r>
                          <w:rPr>
                            <w:rFonts w:ascii="Cambria Math" w:hAnsi="Cambria Math"/>
                          </w:rPr>
                          <m:t>p1</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p1</m:t>
                    </m:r>
                  </m:sub>
                </m:sSub>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p1</m:t>
                        </m:r>
                      </m:sub>
                    </m:sSub>
                  </m:num>
                  <m:den>
                    <m:r>
                      <w:rPr>
                        <w:rFonts w:ascii="Cambria Math" w:hAnsi="Cambria Math"/>
                      </w:rPr>
                      <m:t>dt</m:t>
                    </m:r>
                  </m:den>
                </m:f>
              </m:oMath>
            </m:oMathPara>
          </w:p>
        </w:tc>
        <w:tc>
          <w:tcPr>
            <w:tcW w:w="1553" w:type="dxa"/>
          </w:tcPr>
          <w:p w14:paraId="153D93F4" w14:textId="77777777" w:rsidR="00A666BF" w:rsidRDefault="00A666BF" w:rsidP="00C1457D">
            <w:pPr>
              <w:spacing w:line="360" w:lineRule="auto"/>
              <w:jc w:val="right"/>
            </w:pPr>
            <w:r>
              <w:rPr>
                <w:rFonts w:hint="eastAsia"/>
              </w:rPr>
              <w:t>（</w:t>
            </w:r>
            <w:r>
              <w:rPr>
                <w:rFonts w:hint="eastAsia"/>
              </w:rPr>
              <w:t>2</w:t>
            </w:r>
            <w:r>
              <w:t>.2</w:t>
            </w:r>
            <w:r>
              <w:rPr>
                <w:rFonts w:hint="eastAsia"/>
              </w:rPr>
              <w:t>）</w:t>
            </w:r>
          </w:p>
        </w:tc>
      </w:tr>
    </w:tbl>
    <w:p w14:paraId="1DD159D9" w14:textId="77777777" w:rsidR="00D31B79" w:rsidRDefault="004F06AB" w:rsidP="002F677A">
      <w:pPr>
        <w:spacing w:line="360" w:lineRule="exact"/>
        <w:ind w:firstLineChars="200" w:firstLine="420"/>
      </w:pPr>
      <w:r>
        <w:rPr>
          <w:rFonts w:hint="eastAsia"/>
        </w:rPr>
        <w:t>电路端电压</w:t>
      </w:r>
      <m:oMath>
        <m:sSub>
          <m:sSubPr>
            <m:ctrlPr>
              <w:rPr>
                <w:rFonts w:ascii="Cambria Math" w:hAnsi="Cambria Math"/>
              </w:rPr>
            </m:ctrlPr>
          </m:sSubPr>
          <m:e>
            <m:r>
              <w:rPr>
                <w:rFonts w:ascii="Cambria Math" w:hAnsi="Cambria Math"/>
              </w:rPr>
              <m:t>U</m:t>
            </m:r>
          </m:e>
          <m:sub>
            <m:r>
              <w:rPr>
                <w:rFonts w:ascii="Cambria Math" w:hAnsi="Cambria Math"/>
              </w:rPr>
              <m:t>L</m:t>
            </m:r>
          </m:sub>
        </m:sSub>
      </m:oMath>
      <w:r>
        <w:rPr>
          <w:rFonts w:hint="eastAsia"/>
        </w:rPr>
        <w:t>表达式如下：</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379"/>
        <w:gridCol w:w="1270"/>
      </w:tblGrid>
      <w:tr w:rsidR="007E01B8" w14:paraId="2589F078" w14:textId="77777777" w:rsidTr="00470928">
        <w:tc>
          <w:tcPr>
            <w:tcW w:w="1129" w:type="dxa"/>
          </w:tcPr>
          <w:p w14:paraId="03708B37" w14:textId="77777777" w:rsidR="007E01B8" w:rsidRDefault="007E01B8" w:rsidP="00C1457D">
            <w:pPr>
              <w:spacing w:line="360" w:lineRule="auto"/>
            </w:pPr>
          </w:p>
        </w:tc>
        <w:tc>
          <w:tcPr>
            <w:tcW w:w="6379" w:type="dxa"/>
          </w:tcPr>
          <w:p w14:paraId="0F9964FF" w14:textId="77777777" w:rsidR="007E01B8" w:rsidRDefault="0036115C" w:rsidP="00C1457D">
            <w:pPr>
              <w:spacing w:line="360" w:lineRule="auto"/>
              <w:jc w:val="center"/>
            </w:pPr>
            <m:oMathPara>
              <m:oMath>
                <m:sSub>
                  <m:sSubPr>
                    <m:ctrlPr>
                      <w:rPr>
                        <w:rFonts w:ascii="Cambria Math" w:hAnsi="Cambria Math"/>
                      </w:rPr>
                    </m:ctrlPr>
                  </m:sSubPr>
                  <m:e>
                    <m:r>
                      <w:rPr>
                        <w:rFonts w:ascii="Cambria Math" w:hAnsi="Cambria Math"/>
                      </w:rPr>
                      <m:t>U</m:t>
                    </m:r>
                  </m:e>
                  <m:sub>
                    <m:r>
                      <w:rPr>
                        <w:rFonts w:ascii="Cambria Math" w:hAnsi="Cambria Math"/>
                      </w:rPr>
                      <m:t>L</m:t>
                    </m:r>
                  </m:sub>
                </m:sSub>
                <m:r>
                  <w:rPr>
                    <w:rFonts w:ascii="Cambria Math" w:hAnsi="Cambria Math" w:hint="eastAsia"/>
                  </w:rPr>
                  <m:t>=</m:t>
                </m:r>
                <m:sSub>
                  <m:sSubPr>
                    <m:ctrlPr>
                      <w:rPr>
                        <w:rFonts w:ascii="Cambria Math" w:hAnsi="Cambria Math"/>
                        <w:i/>
                      </w:rPr>
                    </m:ctrlPr>
                  </m:sSubPr>
                  <m:e>
                    <m:r>
                      <w:rPr>
                        <w:rFonts w:ascii="Cambria Math" w:hAnsi="Cambria Math"/>
                      </w:rPr>
                      <m:t>E</m:t>
                    </m:r>
                  </m:e>
                  <m:sub>
                    <m:r>
                      <w:rPr>
                        <w:rFonts w:ascii="Cambria Math" w:hAnsi="Cambria Math"/>
                      </w:rPr>
                      <m:t>OCV</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p2</m:t>
                    </m:r>
                  </m:sub>
                </m:sSub>
              </m:oMath>
            </m:oMathPara>
          </w:p>
        </w:tc>
        <w:tc>
          <w:tcPr>
            <w:tcW w:w="1270" w:type="dxa"/>
          </w:tcPr>
          <w:p w14:paraId="0AC43DF7" w14:textId="77777777" w:rsidR="007E01B8" w:rsidRDefault="00470928" w:rsidP="00C1457D">
            <w:pPr>
              <w:spacing w:line="360" w:lineRule="auto"/>
              <w:jc w:val="right"/>
            </w:pPr>
            <w:r>
              <w:rPr>
                <w:rFonts w:hint="eastAsia"/>
              </w:rPr>
              <w:t>（</w:t>
            </w:r>
            <w:r>
              <w:rPr>
                <w:rFonts w:hint="eastAsia"/>
              </w:rPr>
              <w:t>2</w:t>
            </w:r>
            <w:r>
              <w:t>.3</w:t>
            </w:r>
            <w:r>
              <w:rPr>
                <w:rFonts w:hint="eastAsia"/>
              </w:rPr>
              <w:t>）</w:t>
            </w:r>
          </w:p>
        </w:tc>
      </w:tr>
    </w:tbl>
    <w:p w14:paraId="37DAE6DD" w14:textId="77777777" w:rsidR="00C90131" w:rsidRDefault="0048398F" w:rsidP="00C90131">
      <w:pPr>
        <w:spacing w:line="360" w:lineRule="exact"/>
        <w:ind w:firstLineChars="200" w:firstLine="420"/>
      </w:pPr>
      <w:r>
        <w:rPr>
          <w:rFonts w:hint="eastAsia"/>
        </w:rPr>
        <w:t>式中</w:t>
      </w:r>
      <m:oMath>
        <m:sSub>
          <m:sSubPr>
            <m:ctrlPr>
              <w:rPr>
                <w:rFonts w:ascii="Cambria Math" w:hAnsi="Cambria Math"/>
              </w:rPr>
            </m:ctrlPr>
          </m:sSubPr>
          <m:e>
            <m:r>
              <w:rPr>
                <w:rFonts w:ascii="Cambria Math" w:hAnsi="Cambria Math"/>
              </w:rPr>
              <m:t>E</m:t>
            </m:r>
          </m:e>
          <m:sub>
            <m:r>
              <w:rPr>
                <w:rFonts w:ascii="Cambria Math" w:hAnsi="Cambria Math"/>
              </w:rPr>
              <m:t>OCV</m:t>
            </m:r>
          </m:sub>
        </m:sSub>
      </m:oMath>
      <w:r>
        <w:rPr>
          <w:rFonts w:hint="eastAsia"/>
        </w:rPr>
        <w:t>为电池的开路电动势，受温度及电池</w:t>
      </w:r>
      <w:r>
        <w:rPr>
          <w:rFonts w:hint="eastAsia"/>
        </w:rPr>
        <w:t>S</w:t>
      </w:r>
      <w:r>
        <w:t>OC</w:t>
      </w:r>
      <w:r>
        <w:rPr>
          <w:rFonts w:hint="eastAsia"/>
        </w:rPr>
        <w:t>状态的影响，</w:t>
      </w:r>
      <m:oMath>
        <m:sSub>
          <m:sSubPr>
            <m:ctrlPr>
              <w:rPr>
                <w:rFonts w:ascii="Cambria Math" w:hAnsi="Cambria Math"/>
              </w:rPr>
            </m:ctrlPr>
          </m:sSubPr>
          <m:e>
            <m:r>
              <w:rPr>
                <w:rFonts w:ascii="Cambria Math" w:hAnsi="Cambria Math"/>
              </w:rPr>
              <m:t>R</m:t>
            </m:r>
          </m:e>
          <m:sub>
            <m:r>
              <w:rPr>
                <w:rFonts w:ascii="Cambria Math" w:hAnsi="Cambria Math"/>
              </w:rPr>
              <m:t>0</m:t>
            </m:r>
          </m:sub>
        </m:sSub>
      </m:oMath>
      <w:r>
        <w:rPr>
          <w:rFonts w:hint="eastAsia"/>
        </w:rPr>
        <w:t>为电池欧姆内阻，</w:t>
      </w:r>
      <m:oMath>
        <m:sSub>
          <m:sSubPr>
            <m:ctrlPr>
              <w:rPr>
                <w:rFonts w:ascii="Cambria Math" w:hAnsi="Cambria Math"/>
                <w:i/>
              </w:rPr>
            </m:ctrlPr>
          </m:sSubPr>
          <m:e>
            <m:r>
              <w:rPr>
                <w:rFonts w:ascii="Cambria Math" w:hAnsi="Cambria Math"/>
              </w:rPr>
              <m:t>U</m:t>
            </m:r>
          </m:e>
          <m:sub>
            <m:r>
              <w:rPr>
                <w:rFonts w:ascii="Cambria Math" w:hAnsi="Cambria Math"/>
              </w:rPr>
              <m:t>p1</m:t>
            </m:r>
          </m:sub>
        </m:sSub>
      </m:oMath>
      <w:r>
        <w:rPr>
          <w:rFonts w:hint="eastAsia"/>
        </w:rPr>
        <w:t>与</w:t>
      </w:r>
      <m:oMath>
        <m:sSub>
          <m:sSubPr>
            <m:ctrlPr>
              <w:rPr>
                <w:rFonts w:ascii="Cambria Math" w:hAnsi="Cambria Math"/>
                <w:i/>
              </w:rPr>
            </m:ctrlPr>
          </m:sSubPr>
          <m:e>
            <m:r>
              <w:rPr>
                <w:rFonts w:ascii="Cambria Math" w:hAnsi="Cambria Math"/>
              </w:rPr>
              <m:t>U</m:t>
            </m:r>
          </m:e>
          <m:sub>
            <m:r>
              <w:rPr>
                <w:rFonts w:ascii="Cambria Math" w:hAnsi="Cambria Math"/>
              </w:rPr>
              <m:t>p2</m:t>
            </m:r>
          </m:sub>
        </m:sSub>
      </m:oMath>
      <w:r>
        <w:rPr>
          <w:rFonts w:hint="eastAsia"/>
        </w:rPr>
        <w:t>为电池的极化过电势</w:t>
      </w:r>
      <w:r w:rsidR="002E06DB">
        <w:rPr>
          <w:rFonts w:hint="eastAsia"/>
        </w:rPr>
        <w:t>。</w:t>
      </w:r>
      <w:r w:rsidR="00FB13CA">
        <w:rPr>
          <w:rFonts w:hint="eastAsia"/>
        </w:rPr>
        <w:t>需要注意的是式（</w:t>
      </w:r>
      <w:r w:rsidR="00FB13CA">
        <w:rPr>
          <w:rFonts w:hint="eastAsia"/>
        </w:rPr>
        <w:t>2</w:t>
      </w:r>
      <w:r w:rsidR="00FB13CA">
        <w:t>.3</w:t>
      </w:r>
      <w:r w:rsidR="00FB13CA">
        <w:rPr>
          <w:rFonts w:hint="eastAsia"/>
        </w:rPr>
        <w:t>）</w:t>
      </w:r>
      <w:r w:rsidR="009A3E58">
        <w:rPr>
          <w:rFonts w:hint="eastAsia"/>
        </w:rPr>
        <w:t>中充电时</w:t>
      </w:r>
      <m:oMath>
        <m:sSub>
          <m:sSubPr>
            <m:ctrlPr>
              <w:rPr>
                <w:rFonts w:ascii="Cambria Math" w:hAnsi="Cambria Math"/>
                <w:i/>
              </w:rPr>
            </m:ctrlPr>
          </m:sSubPr>
          <m:e>
            <m:r>
              <w:rPr>
                <w:rFonts w:ascii="Cambria Math" w:hAnsi="Cambria Math"/>
              </w:rPr>
              <m:t>I</m:t>
            </m:r>
          </m:e>
          <m:sub>
            <m:r>
              <w:rPr>
                <w:rFonts w:ascii="Cambria Math" w:hAnsi="Cambria Math"/>
              </w:rPr>
              <m:t>L</m:t>
            </m:r>
          </m:sub>
        </m:sSub>
      </m:oMath>
      <w:r w:rsidR="009A3E58">
        <w:rPr>
          <w:rFonts w:hint="eastAsia"/>
        </w:rPr>
        <w:t>符号为正，放电为负。</w:t>
      </w:r>
    </w:p>
    <w:p w14:paraId="63D779C2" w14:textId="77777777" w:rsidR="007E01B8" w:rsidRDefault="00DA25D8" w:rsidP="002F677A">
      <w:pPr>
        <w:spacing w:line="360" w:lineRule="exact"/>
        <w:ind w:firstLineChars="200" w:firstLine="420"/>
      </w:pPr>
      <w:r>
        <w:rPr>
          <w:rFonts w:hint="eastAsia"/>
        </w:rPr>
        <w:t>电池</w:t>
      </w:r>
      <w:r>
        <w:rPr>
          <w:rFonts w:hint="eastAsia"/>
        </w:rPr>
        <w:t>S</w:t>
      </w:r>
      <w:r>
        <w:t>OC</w:t>
      </w:r>
      <w:r>
        <w:rPr>
          <w:rFonts w:hint="eastAsia"/>
        </w:rPr>
        <w:t>反应</w:t>
      </w:r>
      <w:r w:rsidR="001524C3">
        <w:rPr>
          <w:rFonts w:hint="eastAsia"/>
        </w:rPr>
        <w:t>电池的剩余可用容量</w:t>
      </w:r>
      <w:r w:rsidR="00563B38">
        <w:rPr>
          <w:rFonts w:hint="eastAsia"/>
        </w:rPr>
        <w:t>，目前通常以美国先进电池联合会的电池实验手册中的</w:t>
      </w:r>
      <w:r w:rsidR="00563B38">
        <w:rPr>
          <w:rFonts w:hint="eastAsia"/>
        </w:rPr>
        <w:t>S</w:t>
      </w:r>
      <w:r w:rsidR="00563B38">
        <w:t>OC</w:t>
      </w:r>
      <w:r w:rsidR="00563B38">
        <w:rPr>
          <w:rFonts w:hint="eastAsia"/>
        </w:rPr>
        <w:t>定义为标准，即特定放电</w:t>
      </w:r>
      <w:r w:rsidR="00A15C60">
        <w:rPr>
          <w:rFonts w:hint="eastAsia"/>
        </w:rPr>
        <w:t>倍率</w:t>
      </w:r>
      <w:r w:rsidR="00563B38">
        <w:rPr>
          <w:rFonts w:hint="eastAsia"/>
        </w:rPr>
        <w:t>下剩余电量与额定电池容量的比值</w:t>
      </w:r>
      <w:r w:rsidR="008C2C10" w:rsidRPr="008C2C10">
        <w:rPr>
          <w:vertAlign w:val="superscript"/>
        </w:rPr>
        <w:fldChar w:fldCharType="begin"/>
      </w:r>
      <w:r w:rsidR="008C2C10" w:rsidRPr="008C2C10">
        <w:rPr>
          <w:vertAlign w:val="superscript"/>
        </w:rPr>
        <w:instrText xml:space="preserve"> </w:instrText>
      </w:r>
      <w:r w:rsidR="008C2C10" w:rsidRPr="008C2C10">
        <w:rPr>
          <w:rFonts w:hint="eastAsia"/>
          <w:vertAlign w:val="superscript"/>
        </w:rPr>
        <w:instrText>REF _Ref8397102 \r \h</w:instrText>
      </w:r>
      <w:r w:rsidR="008C2C10" w:rsidRPr="008C2C10">
        <w:rPr>
          <w:vertAlign w:val="superscript"/>
        </w:rPr>
        <w:instrText xml:space="preserve"> </w:instrText>
      </w:r>
      <w:r w:rsidR="008C2C10">
        <w:rPr>
          <w:vertAlign w:val="superscript"/>
        </w:rPr>
        <w:instrText xml:space="preserve"> \* MERGEFORMAT </w:instrText>
      </w:r>
      <w:r w:rsidR="008C2C10" w:rsidRPr="008C2C10">
        <w:rPr>
          <w:vertAlign w:val="superscript"/>
        </w:rPr>
      </w:r>
      <w:r w:rsidR="008C2C10" w:rsidRPr="008C2C10">
        <w:rPr>
          <w:vertAlign w:val="superscript"/>
        </w:rPr>
        <w:fldChar w:fldCharType="separate"/>
      </w:r>
      <w:r w:rsidR="008C2C10" w:rsidRPr="008C2C10">
        <w:rPr>
          <w:vertAlign w:val="superscript"/>
        </w:rPr>
        <w:t>[3</w:t>
      </w:r>
      <w:r w:rsidR="00DB79EC">
        <w:rPr>
          <w:vertAlign w:val="superscript"/>
        </w:rPr>
        <w:t>7</w:t>
      </w:r>
      <w:r w:rsidR="008C2C10" w:rsidRPr="008C2C10">
        <w:rPr>
          <w:vertAlign w:val="superscript"/>
        </w:rPr>
        <w:t>]</w:t>
      </w:r>
      <w:r w:rsidR="008C2C10" w:rsidRPr="008C2C10">
        <w:rPr>
          <w:vertAlign w:val="superscript"/>
        </w:rPr>
        <w:fldChar w:fldCharType="end"/>
      </w:r>
      <w:r w:rsidR="00344560">
        <w:rPr>
          <w:rFonts w:hint="eastAsia"/>
        </w:rPr>
        <w:t>。</w:t>
      </w:r>
      <w:r w:rsidR="006F73A7">
        <w:rPr>
          <w:rFonts w:hint="eastAsia"/>
        </w:rPr>
        <w:t>而电池容量会受温度、循环次数等因素的影响，本文采用剩余电量与电池的实际容量的比值作为</w:t>
      </w:r>
      <w:r w:rsidR="006F73A7">
        <w:rPr>
          <w:rFonts w:hint="eastAsia"/>
        </w:rPr>
        <w:t>S</w:t>
      </w:r>
      <w:r w:rsidR="006F73A7">
        <w:t>OC</w:t>
      </w:r>
      <w:r w:rsidR="006F73A7">
        <w:rPr>
          <w:rFonts w:hint="eastAsia"/>
        </w:rPr>
        <w:t>的定义</w:t>
      </w:r>
      <w:r w:rsidR="00F34E4E">
        <w:rPr>
          <w:rFonts w:hint="eastAsia"/>
        </w:rPr>
        <w:t>，即：</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895C3E" w14:paraId="6894DF03" w14:textId="77777777" w:rsidTr="00895C3E">
        <w:tc>
          <w:tcPr>
            <w:tcW w:w="988" w:type="dxa"/>
          </w:tcPr>
          <w:p w14:paraId="5C6700A2" w14:textId="77777777" w:rsidR="00895C3E" w:rsidRDefault="00895C3E" w:rsidP="00C1457D">
            <w:pPr>
              <w:spacing w:line="360" w:lineRule="auto"/>
              <w:rPr>
                <w:vertAlign w:val="superscript"/>
              </w:rPr>
            </w:pPr>
          </w:p>
        </w:tc>
        <w:tc>
          <w:tcPr>
            <w:tcW w:w="6804" w:type="dxa"/>
          </w:tcPr>
          <w:p w14:paraId="76903C09" w14:textId="77777777" w:rsidR="00895C3E" w:rsidRDefault="00895C3E" w:rsidP="00C1457D">
            <w:pPr>
              <w:spacing w:line="360" w:lineRule="auto"/>
              <w:jc w:val="center"/>
              <w:rPr>
                <w:vertAlign w:val="superscript"/>
              </w:rPr>
            </w:pPr>
            <m:oMathPara>
              <m:oMath>
                <m:r>
                  <m:rPr>
                    <m:sty m:val="p"/>
                  </m:rPr>
                  <w:rPr>
                    <w:rFonts w:ascii="Cambria Math" w:hAnsi="Cambria Math"/>
                    <w:vertAlign w:val="superscript"/>
                  </w:rPr>
                  <m:t>SOC</m:t>
                </m:r>
                <m:d>
                  <m:dPr>
                    <m:ctrlPr>
                      <w:rPr>
                        <w:rFonts w:ascii="Cambria Math" w:hAnsi="Cambria Math"/>
                        <w:vertAlign w:val="superscript"/>
                      </w:rPr>
                    </m:ctrlPr>
                  </m:dPr>
                  <m:e>
                    <m:r>
                      <m:rPr>
                        <m:sty m:val="p"/>
                      </m:rPr>
                      <w:rPr>
                        <w:rFonts w:ascii="Cambria Math" w:hAnsi="Cambria Math"/>
                        <w:vertAlign w:val="superscript"/>
                      </w:rPr>
                      <m:t>t</m:t>
                    </m:r>
                  </m:e>
                </m:d>
                <m:r>
                  <m:rPr>
                    <m:sty m:val="p"/>
                  </m:rPr>
                  <w:rPr>
                    <w:rFonts w:ascii="Cambria Math" w:hAnsi="Cambria Math"/>
                    <w:vertAlign w:val="superscript"/>
                  </w:rPr>
                  <m:t>=SOC</m:t>
                </m:r>
                <m:d>
                  <m:dPr>
                    <m:ctrlPr>
                      <w:rPr>
                        <w:rFonts w:ascii="Cambria Math" w:hAnsi="Cambria Math"/>
                        <w:vertAlign w:val="superscript"/>
                      </w:rPr>
                    </m:ctrlPr>
                  </m:dPr>
                  <m:e>
                    <m:sSub>
                      <m:sSubPr>
                        <m:ctrlPr>
                          <w:rPr>
                            <w:rFonts w:ascii="Cambria Math" w:hAnsi="Cambria Math"/>
                            <w:vertAlign w:val="superscript"/>
                          </w:rPr>
                        </m:ctrlPr>
                      </m:sSubPr>
                      <m:e>
                        <m:r>
                          <w:rPr>
                            <w:rFonts w:ascii="Cambria Math" w:hAnsi="Cambria Math"/>
                            <w:vertAlign w:val="superscript"/>
                          </w:rPr>
                          <m:t>t</m:t>
                        </m:r>
                      </m:e>
                      <m:sub>
                        <m:r>
                          <w:rPr>
                            <w:rFonts w:ascii="Cambria Math" w:hAnsi="Cambria Math"/>
                            <w:vertAlign w:val="superscript"/>
                          </w:rPr>
                          <m:t>o</m:t>
                        </m:r>
                      </m:sub>
                    </m:sSub>
                  </m:e>
                </m:d>
                <m:r>
                  <m:rPr>
                    <m:sty m:val="p"/>
                  </m:rPr>
                  <w:rPr>
                    <w:rFonts w:ascii="Cambria Math" w:hAnsi="Cambria Math"/>
                    <w:vertAlign w:val="superscript"/>
                  </w:rPr>
                  <m:t>+</m:t>
                </m:r>
                <m:nary>
                  <m:naryPr>
                    <m:limLoc m:val="subSup"/>
                    <m:ctrlPr>
                      <w:rPr>
                        <w:rFonts w:ascii="Cambria Math" w:hAnsi="Cambria Math"/>
                        <w:vertAlign w:val="superscript"/>
                      </w:rPr>
                    </m:ctrlPr>
                  </m:naryPr>
                  <m: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sub>
                  <m:sup>
                    <m:r>
                      <w:rPr>
                        <w:rFonts w:ascii="Cambria Math" w:hAnsi="Cambria Math"/>
                        <w:vertAlign w:val="superscript"/>
                      </w:rPr>
                      <m:t>t</m:t>
                    </m:r>
                  </m:sup>
                  <m:e>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I</m:t>
                            </m:r>
                          </m:e>
                          <m:sub>
                            <m:r>
                              <w:rPr>
                                <w:rFonts w:ascii="Cambria Math" w:hAnsi="Cambria Math"/>
                                <w:vertAlign w:val="superscript"/>
                              </w:rPr>
                              <m:t>L</m:t>
                            </m:r>
                          </m:sub>
                        </m:sSub>
                      </m:num>
                      <m:den>
                        <m:r>
                          <w:rPr>
                            <w:rFonts w:ascii="Cambria Math" w:hAnsi="Cambria Math"/>
                            <w:vertAlign w:val="superscript"/>
                          </w:rPr>
                          <m:t>Q</m:t>
                        </m:r>
                      </m:den>
                    </m:f>
                    <m:r>
                      <w:rPr>
                        <w:rFonts w:ascii="Cambria Math" w:hAnsi="Cambria Math"/>
                        <w:vertAlign w:val="superscript"/>
                      </w:rPr>
                      <m:t>dτ</m:t>
                    </m:r>
                  </m:e>
                </m:nary>
              </m:oMath>
            </m:oMathPara>
          </w:p>
        </w:tc>
        <w:tc>
          <w:tcPr>
            <w:tcW w:w="986" w:type="dxa"/>
          </w:tcPr>
          <w:p w14:paraId="165C28C6" w14:textId="77777777" w:rsidR="00895C3E" w:rsidRPr="00895C3E" w:rsidRDefault="00895C3E" w:rsidP="00C1457D">
            <w:pPr>
              <w:spacing w:line="360" w:lineRule="auto"/>
              <w:jc w:val="right"/>
            </w:pPr>
            <w:r>
              <w:rPr>
                <w:rFonts w:hint="eastAsia"/>
              </w:rPr>
              <w:t>（</w:t>
            </w:r>
            <w:r>
              <w:rPr>
                <w:rFonts w:hint="eastAsia"/>
              </w:rPr>
              <w:t>2</w:t>
            </w:r>
            <w:r>
              <w:t>.4</w:t>
            </w:r>
            <w:r>
              <w:rPr>
                <w:rFonts w:hint="eastAsia"/>
              </w:rPr>
              <w:t>）</w:t>
            </w:r>
          </w:p>
        </w:tc>
      </w:tr>
    </w:tbl>
    <w:p w14:paraId="323C60F0" w14:textId="77777777" w:rsidR="00895C3E" w:rsidRPr="00804D03" w:rsidRDefault="001B4203" w:rsidP="002F677A">
      <w:pPr>
        <w:spacing w:line="360" w:lineRule="exact"/>
        <w:ind w:firstLineChars="200" w:firstLine="420"/>
      </w:pPr>
      <w:r>
        <w:rPr>
          <w:rFonts w:hint="eastAsia"/>
        </w:rPr>
        <w:t>式中</w:t>
      </w:r>
      <m:oMath>
        <m:r>
          <m:rPr>
            <m:sty m:val="p"/>
          </m:rPr>
          <w:rPr>
            <w:rFonts w:ascii="Cambria Math" w:hAnsi="Cambria Math"/>
            <w:vertAlign w:val="superscript"/>
          </w:rPr>
          <m:t>SOC</m:t>
        </m:r>
        <m:d>
          <m:dPr>
            <m:ctrlPr>
              <w:rPr>
                <w:rFonts w:ascii="Cambria Math" w:hAnsi="Cambria Math"/>
                <w:vertAlign w:val="superscript"/>
              </w:rPr>
            </m:ctrlPr>
          </m:dPr>
          <m:e>
            <m:r>
              <m:rPr>
                <m:sty m:val="p"/>
              </m:rPr>
              <w:rPr>
                <w:rFonts w:ascii="Cambria Math" w:hAnsi="Cambria Math"/>
                <w:vertAlign w:val="superscript"/>
              </w:rPr>
              <m:t>t</m:t>
            </m:r>
          </m:e>
        </m:d>
      </m:oMath>
      <w:r>
        <w:rPr>
          <w:rFonts w:hint="eastAsia"/>
        </w:rPr>
        <w:t>表示</w:t>
      </w:r>
      <w:r>
        <w:rPr>
          <w:rFonts w:hint="eastAsia"/>
        </w:rPr>
        <w:t>t</w:t>
      </w:r>
      <w:r>
        <w:rPr>
          <w:rFonts w:hint="eastAsia"/>
        </w:rPr>
        <w:t>时刻电池</w:t>
      </w:r>
      <w:r>
        <w:rPr>
          <w:rFonts w:hint="eastAsia"/>
        </w:rPr>
        <w:t>S</w:t>
      </w:r>
      <w:r>
        <w:t>OC</w:t>
      </w:r>
      <w:r>
        <w:rPr>
          <w:rFonts w:hint="eastAsia"/>
        </w:rPr>
        <w:t>值，</w:t>
      </w:r>
      <m:oMath>
        <m:r>
          <m:rPr>
            <m:sty m:val="p"/>
          </m:rPr>
          <w:rPr>
            <w:rFonts w:ascii="Cambria Math" w:hAnsi="Cambria Math"/>
            <w:vertAlign w:val="superscript"/>
          </w:rPr>
          <m:t>SOC</m:t>
        </m:r>
        <m:d>
          <m:dPr>
            <m:ctrlPr>
              <w:rPr>
                <w:rFonts w:ascii="Cambria Math" w:hAnsi="Cambria Math"/>
                <w:vertAlign w:val="superscript"/>
              </w:rPr>
            </m:ctrlPr>
          </m:dPr>
          <m:e>
            <m:sSub>
              <m:sSubPr>
                <m:ctrlPr>
                  <w:rPr>
                    <w:rFonts w:ascii="Cambria Math" w:hAnsi="Cambria Math"/>
                    <w:vertAlign w:val="superscript"/>
                  </w:rPr>
                </m:ctrlPr>
              </m:sSubPr>
              <m:e>
                <m:r>
                  <w:rPr>
                    <w:rFonts w:ascii="Cambria Math" w:hAnsi="Cambria Math"/>
                    <w:vertAlign w:val="superscript"/>
                  </w:rPr>
                  <m:t>t</m:t>
                </m:r>
              </m:e>
              <m:sub>
                <m:r>
                  <w:rPr>
                    <w:rFonts w:ascii="Cambria Math" w:hAnsi="Cambria Math"/>
                    <w:vertAlign w:val="superscript"/>
                  </w:rPr>
                  <m:t>o</m:t>
                </m:r>
              </m:sub>
            </m:sSub>
          </m:e>
        </m:d>
      </m:oMath>
      <w:r>
        <w:rPr>
          <w:rFonts w:hint="eastAsia"/>
        </w:rPr>
        <w:t>为初始时刻电池</w:t>
      </w:r>
      <w:r>
        <w:rPr>
          <w:rFonts w:hint="eastAsia"/>
        </w:rPr>
        <w:t>S</w:t>
      </w:r>
      <w:r>
        <w:t>OC</w:t>
      </w:r>
      <w:r>
        <w:rPr>
          <w:rFonts w:hint="eastAsia"/>
        </w:rPr>
        <w:t>值，</w:t>
      </w:r>
      <w:r>
        <w:t>Q</w:t>
      </w:r>
      <w:r>
        <w:rPr>
          <w:rFonts w:hint="eastAsia"/>
        </w:rPr>
        <w:t>为电池实际容量</w:t>
      </w:r>
      <w:r w:rsidR="00804D03">
        <w:rPr>
          <w:rFonts w:hint="eastAsia"/>
        </w:rPr>
        <w:t>，</w:t>
      </w:r>
      <m:oMath>
        <m:sSub>
          <m:sSubPr>
            <m:ctrlPr>
              <w:rPr>
                <w:rFonts w:ascii="Cambria Math" w:hAnsi="Cambria Math"/>
                <w:i/>
                <w:vertAlign w:val="superscript"/>
              </w:rPr>
            </m:ctrlPr>
          </m:sSubPr>
          <m:e>
            <m:r>
              <w:rPr>
                <w:rFonts w:ascii="Cambria Math" w:hAnsi="Cambria Math"/>
                <w:vertAlign w:val="superscript"/>
              </w:rPr>
              <m:t>I</m:t>
            </m:r>
          </m:e>
          <m:sub>
            <m:r>
              <w:rPr>
                <w:rFonts w:ascii="Cambria Math" w:hAnsi="Cambria Math"/>
                <w:vertAlign w:val="superscript"/>
              </w:rPr>
              <m:t>L</m:t>
            </m:r>
          </m:sub>
        </m:sSub>
      </m:oMath>
      <w:r w:rsidR="00804D03">
        <w:rPr>
          <w:rFonts w:hint="eastAsia"/>
        </w:rPr>
        <w:t>为电池干路电流。</w:t>
      </w:r>
    </w:p>
    <w:p w14:paraId="515FB1C6" w14:textId="77777777" w:rsidR="007B410D" w:rsidRPr="00DB745C" w:rsidRDefault="0036115C" w:rsidP="00AE3940">
      <w:pPr>
        <w:spacing w:line="360" w:lineRule="exact"/>
        <w:ind w:firstLineChars="200" w:firstLine="420"/>
      </w:pPr>
      <m:oMath>
        <m:sSub>
          <m:sSubPr>
            <m:ctrlPr>
              <w:rPr>
                <w:rFonts w:ascii="Cambria Math" w:hAnsi="Cambria Math"/>
              </w:rPr>
            </m:ctrlPr>
          </m:sSubPr>
          <m:e>
            <m:r>
              <w:rPr>
                <w:rFonts w:ascii="Cambria Math" w:hAnsi="Cambria Math"/>
              </w:rPr>
              <m:t>E</m:t>
            </m:r>
          </m:e>
          <m:sub>
            <m:r>
              <w:rPr>
                <w:rFonts w:ascii="Cambria Math" w:hAnsi="Cambria Math"/>
              </w:rPr>
              <m:t>OCV</m:t>
            </m:r>
          </m:sub>
        </m:sSub>
      </m:oMath>
      <w:r w:rsidR="001C1567">
        <w:rPr>
          <w:rFonts w:hint="eastAsia"/>
        </w:rPr>
        <w:t>与温度及</w:t>
      </w:r>
      <w:r w:rsidR="001C1567">
        <w:rPr>
          <w:rFonts w:hint="eastAsia"/>
        </w:rPr>
        <w:t>S</w:t>
      </w:r>
      <w:r w:rsidR="001C1567">
        <w:t>OC</w:t>
      </w:r>
      <w:r w:rsidR="001C1567">
        <w:rPr>
          <w:rFonts w:hint="eastAsia"/>
        </w:rPr>
        <w:t>的关系、电池实际容量</w:t>
      </w:r>
      <w:r w:rsidR="001C1567">
        <w:rPr>
          <w:rFonts w:hint="eastAsia"/>
        </w:rPr>
        <w:t>Q</w:t>
      </w:r>
      <w:r w:rsidR="001C1567">
        <w:rPr>
          <w:rFonts w:hint="eastAsia"/>
        </w:rPr>
        <w:t>、欧姆内阻</w:t>
      </w:r>
      <m:oMath>
        <m:sSub>
          <m:sSubPr>
            <m:ctrlPr>
              <w:rPr>
                <w:rFonts w:ascii="Cambria Math" w:hAnsi="Cambria Math"/>
              </w:rPr>
            </m:ctrlPr>
          </m:sSubPr>
          <m:e>
            <m:r>
              <w:rPr>
                <w:rFonts w:ascii="Cambria Math" w:hAnsi="Cambria Math"/>
              </w:rPr>
              <m:t>R</m:t>
            </m:r>
          </m:e>
          <m:sub>
            <m:r>
              <w:rPr>
                <w:rFonts w:ascii="Cambria Math" w:hAnsi="Cambria Math"/>
              </w:rPr>
              <m:t>0</m:t>
            </m:r>
          </m:sub>
        </m:sSub>
      </m:oMath>
      <w:r w:rsidR="001C1567">
        <w:rPr>
          <w:rFonts w:hint="eastAsia"/>
        </w:rPr>
        <w:t>、极化内阻</w:t>
      </w:r>
      <m:oMath>
        <m:sSub>
          <m:sSubPr>
            <m:ctrlPr>
              <w:rPr>
                <w:rFonts w:ascii="Cambria Math" w:hAnsi="Cambria Math"/>
                <w:i/>
              </w:rPr>
            </m:ctrlPr>
          </m:sSubPr>
          <m:e>
            <m:r>
              <w:rPr>
                <w:rFonts w:ascii="Cambria Math" w:hAnsi="Cambria Math"/>
              </w:rPr>
              <m:t>R</m:t>
            </m:r>
          </m:e>
          <m:sub>
            <m:r>
              <w:rPr>
                <w:rFonts w:ascii="Cambria Math" w:hAnsi="Cambria Math"/>
              </w:rPr>
              <m:t>p1</m:t>
            </m:r>
          </m:sub>
        </m:sSub>
      </m:oMath>
      <w:r w:rsidR="001C1567">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p2</m:t>
            </m:r>
          </m:sub>
        </m:sSub>
      </m:oMath>
      <w:r w:rsidR="001C1567">
        <w:rPr>
          <w:rFonts w:hint="eastAsia"/>
        </w:rPr>
        <w:t>、极化电容</w:t>
      </w:r>
      <m:oMath>
        <m:sSub>
          <m:sSubPr>
            <m:ctrlPr>
              <w:rPr>
                <w:rFonts w:ascii="Cambria Math" w:hAnsi="Cambria Math"/>
                <w:i/>
              </w:rPr>
            </m:ctrlPr>
          </m:sSubPr>
          <m:e>
            <m:r>
              <w:rPr>
                <w:rFonts w:ascii="Cambria Math" w:hAnsi="Cambria Math"/>
              </w:rPr>
              <m:t>C</m:t>
            </m:r>
          </m:e>
          <m:sub>
            <m:r>
              <w:rPr>
                <w:rFonts w:ascii="Cambria Math" w:hAnsi="Cambria Math"/>
              </w:rPr>
              <m:t>p1</m:t>
            </m:r>
          </m:sub>
        </m:sSub>
      </m:oMath>
      <w:r w:rsidR="001C1567">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p2</m:t>
            </m:r>
          </m:sub>
        </m:sSub>
      </m:oMath>
      <w:r w:rsidR="001C1567">
        <w:rPr>
          <w:rFonts w:hint="eastAsia"/>
        </w:rPr>
        <w:t>等参数均与温度有关，</w:t>
      </w:r>
      <w:r w:rsidR="00482EFE">
        <w:rPr>
          <w:rFonts w:hint="eastAsia"/>
        </w:rPr>
        <w:t>在二阶等效电路模型中为需要辨识的参数。</w:t>
      </w:r>
    </w:p>
    <w:p w14:paraId="5F33E9EC" w14:textId="77777777" w:rsidR="00DC3695" w:rsidRPr="00644458" w:rsidRDefault="00644458" w:rsidP="00A56364">
      <w:pPr>
        <w:pStyle w:val="2"/>
        <w:spacing w:beforeLines="50" w:before="120" w:afterLines="50" w:after="120"/>
        <w:rPr>
          <w:rFonts w:ascii="黑体" w:eastAsia="黑体" w:hAnsi="黑体"/>
          <w:b w:val="0"/>
          <w:i w:val="0"/>
        </w:rPr>
      </w:pPr>
      <w:bookmarkStart w:id="27" w:name="_Toc9882146"/>
      <w:r w:rsidRPr="00644458">
        <w:rPr>
          <w:rFonts w:ascii="黑体" w:eastAsia="黑体" w:hAnsi="黑体" w:hint="eastAsia"/>
          <w:b w:val="0"/>
          <w:i w:val="0"/>
        </w:rPr>
        <w:t>2</w:t>
      </w:r>
      <w:r w:rsidRPr="00644458">
        <w:rPr>
          <w:rFonts w:ascii="黑体" w:eastAsia="黑体" w:hAnsi="黑体"/>
          <w:b w:val="0"/>
          <w:i w:val="0"/>
        </w:rPr>
        <w:t>.</w:t>
      </w:r>
      <w:r w:rsidR="00BB4358">
        <w:rPr>
          <w:rFonts w:ascii="黑体" w:eastAsia="黑体" w:hAnsi="黑体"/>
          <w:b w:val="0"/>
          <w:i w:val="0"/>
        </w:rPr>
        <w:t>2</w:t>
      </w:r>
      <w:r w:rsidRPr="00644458">
        <w:rPr>
          <w:rFonts w:ascii="黑体" w:eastAsia="黑体" w:hAnsi="黑体"/>
          <w:b w:val="0"/>
          <w:i w:val="0"/>
        </w:rPr>
        <w:t xml:space="preserve"> </w:t>
      </w:r>
      <w:r w:rsidRPr="00644458">
        <w:rPr>
          <w:rFonts w:ascii="黑体" w:eastAsia="黑体" w:hAnsi="黑体" w:hint="eastAsia"/>
          <w:b w:val="0"/>
          <w:i w:val="0"/>
        </w:rPr>
        <w:t>电池参数及实验平台</w:t>
      </w:r>
      <w:bookmarkEnd w:id="27"/>
    </w:p>
    <w:p w14:paraId="65A1D946" w14:textId="77777777" w:rsidR="007D0BD9" w:rsidRDefault="000E297D" w:rsidP="002F677A">
      <w:pPr>
        <w:spacing w:line="360" w:lineRule="exact"/>
        <w:ind w:firstLineChars="200" w:firstLine="420"/>
      </w:pPr>
      <w:r>
        <w:rPr>
          <w:rFonts w:hint="eastAsia"/>
        </w:rPr>
        <w:t>本文选用的磷酸铁锂电池参数如表</w:t>
      </w:r>
      <w:r>
        <w:rPr>
          <w:rFonts w:hint="eastAsia"/>
        </w:rPr>
        <w:t>2</w:t>
      </w:r>
      <w:r>
        <w:t>.1</w:t>
      </w:r>
      <w:r>
        <w:rPr>
          <w:rFonts w:hint="eastAsia"/>
        </w:rPr>
        <w:t>所示</w:t>
      </w:r>
      <w:r w:rsidR="002F6CB7">
        <w:rPr>
          <w:rFonts w:hint="eastAsia"/>
        </w:rPr>
        <w:t>。</w:t>
      </w:r>
    </w:p>
    <w:p w14:paraId="0D194AC5" w14:textId="77777777" w:rsidR="00EA3D97" w:rsidRDefault="00EA3D97" w:rsidP="002F677A">
      <w:pPr>
        <w:spacing w:line="360" w:lineRule="exact"/>
        <w:ind w:firstLineChars="200" w:firstLine="420"/>
      </w:pPr>
    </w:p>
    <w:p w14:paraId="1E56101B" w14:textId="77777777" w:rsidR="00EA3D97" w:rsidRPr="00EA3D97" w:rsidRDefault="00EA3D97" w:rsidP="00EA3D97">
      <w:pPr>
        <w:spacing w:line="360" w:lineRule="exact"/>
        <w:ind w:firstLineChars="200" w:firstLine="360"/>
        <w:jc w:val="center"/>
        <w:rPr>
          <w:sz w:val="18"/>
          <w:szCs w:val="18"/>
        </w:rPr>
      </w:pPr>
      <w:r>
        <w:rPr>
          <w:rFonts w:hint="eastAsia"/>
          <w:sz w:val="18"/>
          <w:szCs w:val="18"/>
        </w:rPr>
        <w:t>表</w:t>
      </w:r>
      <w:r>
        <w:rPr>
          <w:sz w:val="18"/>
          <w:szCs w:val="18"/>
        </w:rPr>
        <w:t xml:space="preserve">2.1 </w:t>
      </w:r>
      <w:r>
        <w:rPr>
          <w:rFonts w:hint="eastAsia"/>
          <w:sz w:val="18"/>
          <w:szCs w:val="18"/>
        </w:rPr>
        <w:t>电池型号参数</w:t>
      </w:r>
    </w:p>
    <w:tbl>
      <w:tblPr>
        <w:tblStyle w:val="afc"/>
        <w:tblW w:w="0" w:type="auto"/>
        <w:tblLook w:val="04A0" w:firstRow="1" w:lastRow="0" w:firstColumn="1" w:lastColumn="0" w:noHBand="0" w:noVBand="1"/>
      </w:tblPr>
      <w:tblGrid>
        <w:gridCol w:w="993"/>
        <w:gridCol w:w="1134"/>
        <w:gridCol w:w="1134"/>
        <w:gridCol w:w="1134"/>
        <w:gridCol w:w="1134"/>
        <w:gridCol w:w="1134"/>
        <w:gridCol w:w="2115"/>
      </w:tblGrid>
      <w:tr w:rsidR="002F6CB7" w:rsidRPr="007E102A" w14:paraId="7FDAFFDB" w14:textId="77777777" w:rsidTr="009D61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6B4998C" w14:textId="77777777" w:rsidR="002F6CB7" w:rsidRPr="007E102A" w:rsidRDefault="00DF692E" w:rsidP="00DF692E">
            <w:pPr>
              <w:spacing w:line="360" w:lineRule="exact"/>
              <w:jc w:val="center"/>
              <w:rPr>
                <w:i w:val="0"/>
              </w:rPr>
            </w:pPr>
            <w:r>
              <w:rPr>
                <w:rFonts w:hint="eastAsia"/>
                <w:i w:val="0"/>
              </w:rPr>
              <w:t>型号</w:t>
            </w:r>
          </w:p>
        </w:tc>
        <w:tc>
          <w:tcPr>
            <w:tcW w:w="1134" w:type="dxa"/>
          </w:tcPr>
          <w:p w14:paraId="39738379" w14:textId="77777777"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额定容量</w:t>
            </w:r>
          </w:p>
        </w:tc>
        <w:tc>
          <w:tcPr>
            <w:tcW w:w="1134" w:type="dxa"/>
          </w:tcPr>
          <w:p w14:paraId="1F879D37" w14:textId="77777777"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额定电压</w:t>
            </w:r>
          </w:p>
        </w:tc>
        <w:tc>
          <w:tcPr>
            <w:tcW w:w="1134" w:type="dxa"/>
          </w:tcPr>
          <w:p w14:paraId="30A6FBCE" w14:textId="77777777"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充电截止电压</w:t>
            </w:r>
          </w:p>
        </w:tc>
        <w:tc>
          <w:tcPr>
            <w:tcW w:w="1134" w:type="dxa"/>
          </w:tcPr>
          <w:p w14:paraId="1116E9DA" w14:textId="77777777"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充电截止电流</w:t>
            </w:r>
          </w:p>
        </w:tc>
        <w:tc>
          <w:tcPr>
            <w:tcW w:w="1134" w:type="dxa"/>
          </w:tcPr>
          <w:p w14:paraId="371605C5" w14:textId="77777777"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放点截止电压</w:t>
            </w:r>
          </w:p>
        </w:tc>
        <w:tc>
          <w:tcPr>
            <w:tcW w:w="2115" w:type="dxa"/>
          </w:tcPr>
          <w:p w14:paraId="62E82B89" w14:textId="77777777" w:rsidR="002F6CB7" w:rsidRPr="007E102A" w:rsidRDefault="007000D8" w:rsidP="00DF692E">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工作温度范围</w:t>
            </w:r>
          </w:p>
        </w:tc>
      </w:tr>
      <w:tr w:rsidR="002F6CB7" w:rsidRPr="007E102A" w14:paraId="758E03D5" w14:textId="77777777" w:rsidTr="009D61CE">
        <w:tc>
          <w:tcPr>
            <w:cnfStyle w:val="001000000000" w:firstRow="0" w:lastRow="0" w:firstColumn="1" w:lastColumn="0" w:oddVBand="0" w:evenVBand="0" w:oddHBand="0" w:evenHBand="0" w:firstRowFirstColumn="0" w:firstRowLastColumn="0" w:lastRowFirstColumn="0" w:lastRowLastColumn="0"/>
            <w:tcW w:w="993" w:type="dxa"/>
          </w:tcPr>
          <w:p w14:paraId="0F9673A4" w14:textId="77777777" w:rsidR="002F6CB7" w:rsidRPr="007E102A" w:rsidRDefault="00DF692E" w:rsidP="00DF692E">
            <w:pPr>
              <w:spacing w:line="360" w:lineRule="exact"/>
              <w:jc w:val="center"/>
            </w:pPr>
            <w:r>
              <w:rPr>
                <w:rFonts w:hint="eastAsia"/>
              </w:rPr>
              <w:t>2</w:t>
            </w:r>
            <w:r>
              <w:t>6650 MP2-F</w:t>
            </w:r>
            <w:r>
              <w:rPr>
                <w:rFonts w:hint="eastAsia"/>
              </w:rPr>
              <w:t>e</w:t>
            </w:r>
          </w:p>
        </w:tc>
        <w:tc>
          <w:tcPr>
            <w:tcW w:w="1134" w:type="dxa"/>
          </w:tcPr>
          <w:p w14:paraId="19DF1074" w14:textId="77777777"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000mAh</w:t>
            </w:r>
          </w:p>
        </w:tc>
        <w:tc>
          <w:tcPr>
            <w:tcW w:w="1134" w:type="dxa"/>
          </w:tcPr>
          <w:p w14:paraId="1D86FC9F" w14:textId="77777777"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.2V</w:t>
            </w:r>
          </w:p>
        </w:tc>
        <w:tc>
          <w:tcPr>
            <w:tcW w:w="1134" w:type="dxa"/>
          </w:tcPr>
          <w:p w14:paraId="5E96285E" w14:textId="77777777"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.6V</w:t>
            </w:r>
          </w:p>
        </w:tc>
        <w:tc>
          <w:tcPr>
            <w:tcW w:w="1134" w:type="dxa"/>
          </w:tcPr>
          <w:p w14:paraId="4197785D" w14:textId="77777777"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.01C</w:t>
            </w:r>
          </w:p>
        </w:tc>
        <w:tc>
          <w:tcPr>
            <w:tcW w:w="1134" w:type="dxa"/>
          </w:tcPr>
          <w:p w14:paraId="6AF155EF" w14:textId="77777777" w:rsidR="002F6CB7" w:rsidRPr="007E102A" w:rsidRDefault="007000D8"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.0V</w:t>
            </w:r>
          </w:p>
        </w:tc>
        <w:tc>
          <w:tcPr>
            <w:tcW w:w="2115" w:type="dxa"/>
          </w:tcPr>
          <w:p w14:paraId="477A9CF9" w14:textId="77777777" w:rsidR="002F6CB7" w:rsidRDefault="009D61CE" w:rsidP="00DF692E">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cs="宋体"/>
              </w:rPr>
            </w:pPr>
            <w:r>
              <w:rPr>
                <w:rFonts w:hint="eastAsia"/>
              </w:rPr>
              <w:t>充电</w:t>
            </w:r>
            <w:r>
              <w:rPr>
                <w:rFonts w:hint="eastAsia"/>
              </w:rPr>
              <w:t>0</w:t>
            </w:r>
            <w:r>
              <w:rPr>
                <w:rFonts w:ascii="宋体" w:hAnsi="宋体" w:cs="宋体" w:hint="eastAsia"/>
              </w:rPr>
              <w:t>℃~</w:t>
            </w:r>
            <w:r>
              <w:rPr>
                <w:rFonts w:ascii="宋体" w:hAnsi="宋体" w:cs="宋体"/>
              </w:rPr>
              <w:t>+45</w:t>
            </w:r>
            <w:r>
              <w:rPr>
                <w:rFonts w:ascii="宋体" w:hAnsi="宋体" w:cs="宋体" w:hint="eastAsia"/>
              </w:rPr>
              <w:t>℃</w:t>
            </w:r>
          </w:p>
          <w:p w14:paraId="45E4CCB5" w14:textId="77777777" w:rsidR="009D61CE" w:rsidRPr="007E102A" w:rsidRDefault="009D61CE" w:rsidP="00DF692E">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放电</w:t>
            </w:r>
            <w:r>
              <w:rPr>
                <w:rFonts w:hint="eastAsia"/>
              </w:rPr>
              <w:t>-</w:t>
            </w:r>
            <w:r>
              <w:t>20</w:t>
            </w:r>
            <w:r>
              <w:rPr>
                <w:rFonts w:ascii="宋体" w:hAnsi="宋体" w:cs="宋体" w:hint="eastAsia"/>
              </w:rPr>
              <w:t>℃~</w:t>
            </w:r>
            <w:r>
              <w:rPr>
                <w:rFonts w:ascii="宋体" w:hAnsi="宋体" w:cs="宋体"/>
              </w:rPr>
              <w:t>+60</w:t>
            </w:r>
            <w:r>
              <w:rPr>
                <w:rFonts w:ascii="宋体" w:hAnsi="宋体" w:cs="宋体" w:hint="eastAsia"/>
              </w:rPr>
              <w:t>℃</w:t>
            </w:r>
          </w:p>
        </w:tc>
      </w:tr>
    </w:tbl>
    <w:p w14:paraId="6435F88A" w14:textId="77777777" w:rsidR="007D0BD9" w:rsidRDefault="002F6D69" w:rsidP="00EF49C4">
      <w:pPr>
        <w:spacing w:line="360" w:lineRule="exact"/>
        <w:ind w:firstLineChars="200" w:firstLine="420"/>
      </w:pPr>
      <w:r>
        <w:rPr>
          <w:rFonts w:hint="eastAsia"/>
        </w:rPr>
        <w:lastRenderedPageBreak/>
        <w:t>电池测试平台为</w:t>
      </w:r>
      <w:r>
        <w:rPr>
          <w:rFonts w:hint="eastAsia"/>
        </w:rPr>
        <w:t>L</w:t>
      </w:r>
      <w:r>
        <w:t>K-80G</w:t>
      </w:r>
      <w:r>
        <w:rPr>
          <w:rFonts w:hint="eastAsia"/>
        </w:rPr>
        <w:t>可编程式恒温恒湿实验箱、</w:t>
      </w:r>
      <w:r>
        <w:rPr>
          <w:rFonts w:hint="eastAsia"/>
        </w:rPr>
        <w:t>B</w:t>
      </w:r>
      <w:r>
        <w:t>TS-60V100A</w:t>
      </w:r>
      <w:r>
        <w:rPr>
          <w:rFonts w:hint="eastAsia"/>
        </w:rPr>
        <w:t>电池充放电设备、上位机及相应连接线组成。上位机装载实验所需软件，在线控制实验进程并记录实验数据</w:t>
      </w:r>
      <w:r w:rsidR="00527B7F">
        <w:rPr>
          <w:rFonts w:hint="eastAsia"/>
        </w:rPr>
        <w:t>，电池充放电设备可提供恒流或动态电流工况</w:t>
      </w:r>
      <w:r w:rsidR="00FB453E">
        <w:rPr>
          <w:rFonts w:hint="eastAsia"/>
        </w:rPr>
        <w:t>，恒温恒湿实验箱用来控制实验环境温度。</w:t>
      </w:r>
    </w:p>
    <w:p w14:paraId="058CB136" w14:textId="77777777" w:rsidR="00137029" w:rsidRDefault="001B6DDE" w:rsidP="002F677A">
      <w:pPr>
        <w:spacing w:line="360" w:lineRule="exact"/>
        <w:ind w:firstLineChars="200" w:firstLine="420"/>
        <w:rPr>
          <w:rFonts w:ascii="宋体" w:hAnsi="宋体" w:cs="宋体"/>
        </w:rPr>
      </w:pPr>
      <w:r>
        <w:rPr>
          <w:rFonts w:hint="eastAsia"/>
        </w:rPr>
        <w:t>考虑到极端低温的工况会对电池</w:t>
      </w:r>
      <w:r w:rsidR="00ED2796">
        <w:rPr>
          <w:rFonts w:hint="eastAsia"/>
        </w:rPr>
        <w:t>造成极大地不可逆伤害，同时权衡电池的工作环境温度范围，在设定实验</w:t>
      </w:r>
      <w:r>
        <w:rPr>
          <w:rFonts w:hint="eastAsia"/>
        </w:rPr>
        <w:t>温度时应尽量保证参数标定过程中既覆盖参考低温环境又不至于对电池造成过大伤害，最低温度定为</w:t>
      </w:r>
      <w:r>
        <w:rPr>
          <w:rFonts w:hint="eastAsia"/>
        </w:rPr>
        <w:t>-</w:t>
      </w:r>
      <w:r>
        <w:t>10</w:t>
      </w:r>
      <w:r>
        <w:rPr>
          <w:rFonts w:ascii="宋体" w:hAnsi="宋体" w:cs="宋体" w:hint="eastAsia"/>
        </w:rPr>
        <w:t>℃</w:t>
      </w:r>
      <w:r w:rsidR="00F95CEC">
        <w:rPr>
          <w:rFonts w:ascii="宋体" w:hAnsi="宋体" w:cs="宋体" w:hint="eastAsia"/>
        </w:rPr>
        <w:t>。</w:t>
      </w:r>
    </w:p>
    <w:p w14:paraId="01770763" w14:textId="77777777" w:rsidR="00082178" w:rsidRDefault="00ED2796" w:rsidP="002F677A">
      <w:pPr>
        <w:spacing w:line="360" w:lineRule="exact"/>
        <w:ind w:firstLineChars="200" w:firstLine="420"/>
      </w:pPr>
      <w:r>
        <w:rPr>
          <w:rFonts w:ascii="宋体" w:hAnsi="宋体" w:cs="宋体" w:hint="eastAsia"/>
        </w:rPr>
        <w:t>为保证实验</w:t>
      </w:r>
      <w:r w:rsidR="00082178">
        <w:rPr>
          <w:rFonts w:ascii="宋体" w:hAnsi="宋体" w:cs="宋体" w:hint="eastAsia"/>
        </w:rPr>
        <w:t>可靠性，</w:t>
      </w:r>
      <w:r w:rsidR="004B3303">
        <w:rPr>
          <w:rFonts w:ascii="宋体" w:hAnsi="宋体" w:cs="宋体" w:hint="eastAsia"/>
        </w:rPr>
        <w:t>每组实验选取5</w:t>
      </w:r>
      <w:r>
        <w:rPr>
          <w:rFonts w:ascii="宋体" w:hAnsi="宋体" w:cs="宋体" w:hint="eastAsia"/>
        </w:rPr>
        <w:t>块电池，相同工况下重复实验</w:t>
      </w:r>
      <w:r w:rsidR="004B3303">
        <w:rPr>
          <w:rFonts w:ascii="宋体" w:hAnsi="宋体" w:cs="宋体" w:hint="eastAsia"/>
        </w:rPr>
        <w:t>三次并求取实验结果平均值作为最后实验结果。</w:t>
      </w:r>
    </w:p>
    <w:p w14:paraId="4E631F3B" w14:textId="77777777" w:rsidR="00137029" w:rsidRPr="000130DA" w:rsidRDefault="000130DA" w:rsidP="000130DA">
      <w:pPr>
        <w:pStyle w:val="2"/>
        <w:spacing w:beforeLines="50" w:before="120" w:afterLines="50" w:after="120" w:line="360" w:lineRule="exact"/>
        <w:rPr>
          <w:rFonts w:ascii="黑体" w:eastAsia="黑体" w:hAnsi="黑体"/>
          <w:b w:val="0"/>
          <w:i w:val="0"/>
        </w:rPr>
      </w:pPr>
      <w:bookmarkStart w:id="28" w:name="_Toc9882147"/>
      <w:r w:rsidRPr="000130DA">
        <w:rPr>
          <w:rFonts w:ascii="黑体" w:eastAsia="黑体" w:hAnsi="黑体" w:hint="eastAsia"/>
          <w:b w:val="0"/>
          <w:i w:val="0"/>
        </w:rPr>
        <w:t>2</w:t>
      </w:r>
      <w:r w:rsidRPr="000130DA">
        <w:rPr>
          <w:rFonts w:ascii="黑体" w:eastAsia="黑体" w:hAnsi="黑体"/>
          <w:b w:val="0"/>
          <w:i w:val="0"/>
        </w:rPr>
        <w:t>.</w:t>
      </w:r>
      <w:r w:rsidR="00BB4358">
        <w:rPr>
          <w:rFonts w:ascii="黑体" w:eastAsia="黑体" w:hAnsi="黑体"/>
          <w:b w:val="0"/>
          <w:i w:val="0"/>
        </w:rPr>
        <w:t>3</w:t>
      </w:r>
      <w:r w:rsidRPr="000130DA">
        <w:rPr>
          <w:rFonts w:ascii="黑体" w:eastAsia="黑体" w:hAnsi="黑体"/>
          <w:b w:val="0"/>
          <w:i w:val="0"/>
        </w:rPr>
        <w:t xml:space="preserve"> </w:t>
      </w:r>
      <w:r w:rsidRPr="000130DA">
        <w:rPr>
          <w:rFonts w:ascii="黑体" w:eastAsia="黑体" w:hAnsi="黑体" w:hint="eastAsia"/>
          <w:b w:val="0"/>
          <w:i w:val="0"/>
        </w:rPr>
        <w:t>电池容量标定及参数辨识</w:t>
      </w:r>
      <w:bookmarkEnd w:id="28"/>
    </w:p>
    <w:p w14:paraId="4BB1F21A" w14:textId="77777777" w:rsidR="00137029" w:rsidRPr="00F64D36" w:rsidRDefault="00F64D36" w:rsidP="00F64D36">
      <w:pPr>
        <w:pStyle w:val="3"/>
        <w:spacing w:beforeLines="50" w:before="120" w:afterLines="50" w:after="120" w:line="360" w:lineRule="exact"/>
        <w:ind w:firstLineChars="200" w:firstLine="420"/>
        <w:rPr>
          <w:rFonts w:ascii="黑体" w:hAnsi="黑体"/>
          <w:b w:val="0"/>
          <w:sz w:val="21"/>
          <w:szCs w:val="21"/>
        </w:rPr>
      </w:pPr>
      <w:bookmarkStart w:id="29" w:name="_Toc9882148"/>
      <w:r w:rsidRPr="00F64D36">
        <w:rPr>
          <w:rFonts w:ascii="黑体" w:hAnsi="黑体" w:hint="eastAsia"/>
          <w:b w:val="0"/>
          <w:sz w:val="21"/>
          <w:szCs w:val="21"/>
        </w:rPr>
        <w:t>2</w:t>
      </w:r>
      <w:r w:rsidRPr="00F64D36">
        <w:rPr>
          <w:rFonts w:ascii="黑体" w:hAnsi="黑体"/>
          <w:b w:val="0"/>
          <w:sz w:val="21"/>
          <w:szCs w:val="21"/>
        </w:rPr>
        <w:t xml:space="preserve">.3.1 </w:t>
      </w:r>
      <w:r w:rsidR="00ED2796">
        <w:rPr>
          <w:rFonts w:ascii="黑体" w:hAnsi="黑体" w:hint="eastAsia"/>
          <w:b w:val="0"/>
          <w:sz w:val="21"/>
          <w:szCs w:val="21"/>
        </w:rPr>
        <w:t>电池容量标定实验</w:t>
      </w:r>
      <w:bookmarkEnd w:id="29"/>
    </w:p>
    <w:p w14:paraId="04A1A252" w14:textId="77777777" w:rsidR="00137029" w:rsidRDefault="00AB1EE6" w:rsidP="002F677A">
      <w:pPr>
        <w:spacing w:line="360" w:lineRule="exact"/>
        <w:ind w:firstLineChars="200" w:firstLine="420"/>
      </w:pPr>
      <w:r>
        <w:rPr>
          <w:rFonts w:hint="eastAsia"/>
        </w:rPr>
        <w:t>将电池置于不同的环境温度下（</w:t>
      </w:r>
      <w:r>
        <w:rPr>
          <w:rFonts w:hint="eastAsia"/>
        </w:rPr>
        <w:t>-</w:t>
      </w:r>
      <w:r>
        <w:t>10</w:t>
      </w:r>
      <w:r>
        <w:rPr>
          <w:rFonts w:ascii="宋体" w:hAnsi="宋体" w:cs="宋体" w:hint="eastAsia"/>
        </w:rPr>
        <w:t>℃、1</w:t>
      </w:r>
      <w:r>
        <w:rPr>
          <w:rFonts w:ascii="宋体" w:hAnsi="宋体" w:cs="宋体"/>
        </w:rPr>
        <w:t>0</w:t>
      </w:r>
      <w:r>
        <w:rPr>
          <w:rFonts w:ascii="宋体" w:hAnsi="宋体" w:cs="宋体" w:hint="eastAsia"/>
        </w:rPr>
        <w:t>℃、2</w:t>
      </w:r>
      <w:r>
        <w:rPr>
          <w:rFonts w:ascii="宋体" w:hAnsi="宋体" w:cs="宋体"/>
        </w:rPr>
        <w:t>5</w:t>
      </w:r>
      <w:r>
        <w:rPr>
          <w:rFonts w:ascii="宋体" w:hAnsi="宋体" w:cs="宋体" w:hint="eastAsia"/>
        </w:rPr>
        <w:t>℃、4</w:t>
      </w:r>
      <w:r>
        <w:rPr>
          <w:rFonts w:ascii="宋体" w:hAnsi="宋体" w:cs="宋体"/>
        </w:rPr>
        <w:t>0</w:t>
      </w:r>
      <w:r>
        <w:rPr>
          <w:rFonts w:ascii="宋体" w:hAnsi="宋体" w:cs="宋体" w:hint="eastAsia"/>
        </w:rPr>
        <w:t>℃、5</w:t>
      </w:r>
      <w:r>
        <w:rPr>
          <w:rFonts w:ascii="宋体" w:hAnsi="宋体" w:cs="宋体"/>
        </w:rPr>
        <w:t>5</w:t>
      </w:r>
      <w:r>
        <w:rPr>
          <w:rFonts w:ascii="宋体" w:hAnsi="宋体" w:cs="宋体" w:hint="eastAsia"/>
        </w:rPr>
        <w:t>℃</w:t>
      </w:r>
      <w:r w:rsidR="00ED2796">
        <w:rPr>
          <w:rFonts w:hint="eastAsia"/>
        </w:rPr>
        <w:t>）进行实验</w:t>
      </w:r>
      <w:r>
        <w:rPr>
          <w:rFonts w:hint="eastAsia"/>
        </w:rPr>
        <w:t>，</w:t>
      </w:r>
      <w:r w:rsidR="00DD7DDF">
        <w:rPr>
          <w:rFonts w:hint="eastAsia"/>
        </w:rPr>
        <w:t>实验步骤如下所示：</w:t>
      </w:r>
    </w:p>
    <w:p w14:paraId="47DCD338" w14:textId="77777777" w:rsidR="00AB1EE6" w:rsidRDefault="007806BD" w:rsidP="007806BD">
      <w:pPr>
        <w:pStyle w:val="af1"/>
        <w:spacing w:line="360" w:lineRule="exact"/>
        <w:ind w:left="840" w:firstLineChars="0" w:firstLine="0"/>
        <w:rPr>
          <w:rFonts w:asciiTheme="minorEastAsia" w:eastAsiaTheme="minorEastAsia" w:hAnsiTheme="minorEastAsia"/>
        </w:rPr>
      </w:pPr>
      <w:r>
        <w:rPr>
          <w:rFonts w:asciiTheme="minorEastAsia" w:eastAsiaTheme="minorEastAsia" w:hAnsiTheme="minorEastAsia" w:hint="eastAsia"/>
        </w:rPr>
        <w:t>（1）</w:t>
      </w:r>
      <w:r w:rsidR="005E7307">
        <w:rPr>
          <w:rFonts w:asciiTheme="minorEastAsia" w:eastAsiaTheme="minorEastAsia" w:hAnsiTheme="minorEastAsia" w:hint="eastAsia"/>
        </w:rPr>
        <w:t>将电池静置1小时；</w:t>
      </w:r>
    </w:p>
    <w:p w14:paraId="7D9FE45B" w14:textId="77777777" w:rsidR="005E7307" w:rsidRDefault="007806BD" w:rsidP="007806BD">
      <w:pPr>
        <w:pStyle w:val="af1"/>
        <w:spacing w:line="360" w:lineRule="exact"/>
        <w:ind w:left="840" w:firstLineChars="0" w:firstLine="0"/>
        <w:rPr>
          <w:rFonts w:ascii="Times New Roman" w:eastAsiaTheme="minorEastAsia" w:hAnsi="Times New Roman"/>
        </w:rPr>
      </w:pPr>
      <w:r>
        <w:rPr>
          <w:rFonts w:asciiTheme="minorEastAsia" w:eastAsiaTheme="minorEastAsia" w:hAnsiTheme="minorEastAsia" w:hint="eastAsia"/>
        </w:rPr>
        <w:t>（2）</w:t>
      </w:r>
      <w:r w:rsidR="00AD07E7">
        <w:rPr>
          <w:rFonts w:asciiTheme="minorEastAsia" w:eastAsiaTheme="minorEastAsia" w:hAnsiTheme="minorEastAsia" w:hint="eastAsia"/>
        </w:rPr>
        <w:t>准备过程</w:t>
      </w:r>
      <w:r>
        <w:rPr>
          <w:rFonts w:asciiTheme="minorEastAsia" w:eastAsiaTheme="minorEastAsia" w:hAnsiTheme="minorEastAsia" w:hint="eastAsia"/>
        </w:rPr>
        <w:t>：在环境温度下以1</w:t>
      </w:r>
      <w:r>
        <w:rPr>
          <w:rFonts w:asciiTheme="minorEastAsia" w:eastAsiaTheme="minorEastAsia" w:hAnsiTheme="minorEastAsia"/>
        </w:rPr>
        <w:t xml:space="preserve">/5 </w:t>
      </w:r>
      <w:r w:rsidRPr="007806BD">
        <w:rPr>
          <w:rFonts w:ascii="Times New Roman" w:eastAsiaTheme="minorEastAsia" w:hAnsi="Times New Roman"/>
        </w:rPr>
        <w:t>C</w:t>
      </w:r>
      <w:r>
        <w:rPr>
          <w:rFonts w:ascii="Times New Roman" w:eastAsiaTheme="minorEastAsia" w:hAnsi="Times New Roman" w:hint="eastAsia"/>
        </w:rPr>
        <w:t>充电</w:t>
      </w:r>
      <w:r w:rsidR="00A15C60">
        <w:rPr>
          <w:rFonts w:ascii="Times New Roman" w:eastAsiaTheme="minorEastAsia" w:hAnsi="Times New Roman" w:hint="eastAsia"/>
        </w:rPr>
        <w:t>倍率</w:t>
      </w:r>
      <w:r>
        <w:rPr>
          <w:rFonts w:ascii="Times New Roman" w:eastAsiaTheme="minorEastAsia" w:hAnsi="Times New Roman" w:hint="eastAsia"/>
        </w:rPr>
        <w:t>恒流充电至</w:t>
      </w:r>
      <w:r w:rsidR="00AD07E7">
        <w:rPr>
          <w:rFonts w:ascii="Times New Roman" w:eastAsiaTheme="minorEastAsia" w:hAnsi="Times New Roman" w:hint="eastAsia"/>
        </w:rPr>
        <w:t>充电</w:t>
      </w:r>
      <w:r>
        <w:rPr>
          <w:rFonts w:ascii="Times New Roman" w:eastAsiaTheme="minorEastAsia" w:hAnsi="Times New Roman" w:hint="eastAsia"/>
        </w:rPr>
        <w:t>截止电压，然后以</w:t>
      </w:r>
      <w:r>
        <w:rPr>
          <w:rFonts w:ascii="Times New Roman" w:eastAsiaTheme="minorEastAsia" w:hAnsi="Times New Roman" w:hint="eastAsia"/>
        </w:rPr>
        <w:t>1</w:t>
      </w:r>
      <w:r>
        <w:rPr>
          <w:rFonts w:ascii="Times New Roman" w:eastAsiaTheme="minorEastAsia" w:hAnsi="Times New Roman"/>
        </w:rPr>
        <w:t>/100 C</w:t>
      </w:r>
      <w:r>
        <w:rPr>
          <w:rFonts w:ascii="Times New Roman" w:eastAsiaTheme="minorEastAsia" w:hAnsi="Times New Roman" w:hint="eastAsia"/>
        </w:rPr>
        <w:t>的充电</w:t>
      </w:r>
      <w:r w:rsidR="00A15C60">
        <w:rPr>
          <w:rFonts w:ascii="Times New Roman" w:eastAsiaTheme="minorEastAsia" w:hAnsi="Times New Roman" w:hint="eastAsia"/>
        </w:rPr>
        <w:t>倍率</w:t>
      </w:r>
      <w:r>
        <w:rPr>
          <w:rFonts w:ascii="Times New Roman" w:eastAsiaTheme="minorEastAsia" w:hAnsi="Times New Roman" w:hint="eastAsia"/>
        </w:rPr>
        <w:t>恒压充电至充满；</w:t>
      </w:r>
    </w:p>
    <w:p w14:paraId="7A086F2A" w14:textId="77777777" w:rsidR="007806BD" w:rsidRDefault="007806BD" w:rsidP="007806BD">
      <w:pPr>
        <w:pStyle w:val="af1"/>
        <w:spacing w:line="360" w:lineRule="exact"/>
        <w:ind w:left="840" w:firstLineChars="0" w:firstLine="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）静置</w:t>
      </w:r>
      <w:r>
        <w:rPr>
          <w:rFonts w:ascii="Times New Roman" w:eastAsiaTheme="minorEastAsia" w:hAnsi="Times New Roman" w:hint="eastAsia"/>
        </w:rPr>
        <w:t>1</w:t>
      </w:r>
      <w:r>
        <w:rPr>
          <w:rFonts w:ascii="Times New Roman" w:eastAsiaTheme="minorEastAsia" w:hAnsi="Times New Roman" w:hint="eastAsia"/>
        </w:rPr>
        <w:t>小时使电池状态稳定；</w:t>
      </w:r>
    </w:p>
    <w:p w14:paraId="309DA50E" w14:textId="77777777" w:rsidR="007806BD" w:rsidRDefault="007806BD" w:rsidP="007806BD">
      <w:pPr>
        <w:pStyle w:val="af1"/>
        <w:spacing w:line="360" w:lineRule="exact"/>
        <w:ind w:left="840" w:firstLineChars="0" w:firstLine="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AD07E7">
        <w:rPr>
          <w:rFonts w:ascii="Times New Roman" w:eastAsiaTheme="minorEastAsia" w:hAnsi="Times New Roman" w:hint="eastAsia"/>
        </w:rPr>
        <w:t>放电过程：以</w:t>
      </w:r>
      <w:r w:rsidR="00AD07E7">
        <w:rPr>
          <w:rFonts w:ascii="Times New Roman" w:eastAsiaTheme="minorEastAsia" w:hAnsi="Times New Roman" w:hint="eastAsia"/>
        </w:rPr>
        <w:t>1</w:t>
      </w:r>
      <w:r w:rsidR="00AD07E7">
        <w:rPr>
          <w:rFonts w:ascii="Times New Roman" w:eastAsiaTheme="minorEastAsia" w:hAnsi="Times New Roman"/>
        </w:rPr>
        <w:t>/3 C</w:t>
      </w:r>
      <w:r w:rsidR="00AD07E7">
        <w:rPr>
          <w:rFonts w:ascii="Times New Roman" w:eastAsiaTheme="minorEastAsia" w:hAnsi="Times New Roman" w:hint="eastAsia"/>
        </w:rPr>
        <w:t>放电</w:t>
      </w:r>
      <w:r w:rsidR="00A15C60">
        <w:rPr>
          <w:rFonts w:ascii="Times New Roman" w:eastAsiaTheme="minorEastAsia" w:hAnsi="Times New Roman" w:hint="eastAsia"/>
        </w:rPr>
        <w:t>倍率</w:t>
      </w:r>
      <w:r w:rsidR="00AD07E7">
        <w:rPr>
          <w:rFonts w:ascii="Times New Roman" w:eastAsiaTheme="minorEastAsia" w:hAnsi="Times New Roman" w:hint="eastAsia"/>
        </w:rPr>
        <w:t>恒流放电至放电截止电压</w:t>
      </w:r>
      <w:r w:rsidR="008C2B58">
        <w:rPr>
          <w:rFonts w:ascii="Times New Roman" w:eastAsiaTheme="minorEastAsia" w:hAnsi="Times New Roman" w:hint="eastAsia"/>
        </w:rPr>
        <w:t>，然后以</w:t>
      </w:r>
      <w:r w:rsidR="008C2B58">
        <w:rPr>
          <w:rFonts w:ascii="Times New Roman" w:eastAsiaTheme="minorEastAsia" w:hAnsi="Times New Roman" w:hint="eastAsia"/>
        </w:rPr>
        <w:t>1</w:t>
      </w:r>
      <w:r w:rsidR="008C2B58">
        <w:rPr>
          <w:rFonts w:ascii="Times New Roman" w:eastAsiaTheme="minorEastAsia" w:hAnsi="Times New Roman"/>
        </w:rPr>
        <w:t>/30 C</w:t>
      </w:r>
      <w:r w:rsidR="008C2B58">
        <w:rPr>
          <w:rFonts w:ascii="Times New Roman" w:eastAsiaTheme="minorEastAsia" w:hAnsi="Times New Roman" w:hint="eastAsia"/>
        </w:rPr>
        <w:t>放电</w:t>
      </w:r>
      <w:r w:rsidR="00A15C60">
        <w:rPr>
          <w:rFonts w:ascii="Times New Roman" w:eastAsiaTheme="minorEastAsia" w:hAnsi="Times New Roman" w:hint="eastAsia"/>
        </w:rPr>
        <w:t>倍率</w:t>
      </w:r>
      <w:r w:rsidR="008C2B58">
        <w:rPr>
          <w:rFonts w:ascii="Times New Roman" w:eastAsiaTheme="minorEastAsia" w:hAnsi="Times New Roman" w:hint="eastAsia"/>
        </w:rPr>
        <w:t>恒流放电，记录总放电容量</w:t>
      </w:r>
      <m:oMath>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D</m:t>
            </m:r>
          </m:sub>
        </m:sSub>
      </m:oMath>
      <w:r w:rsidR="008C2B58">
        <w:rPr>
          <w:rFonts w:ascii="Times New Roman" w:eastAsiaTheme="minorEastAsia" w:hAnsi="Times New Roman" w:hint="eastAsia"/>
        </w:rPr>
        <w:t>；</w:t>
      </w:r>
    </w:p>
    <w:p w14:paraId="2AD1DB3C" w14:textId="77777777" w:rsidR="008C2B58" w:rsidRDefault="008C2B58" w:rsidP="007806BD">
      <w:pPr>
        <w:pStyle w:val="af1"/>
        <w:spacing w:line="360" w:lineRule="exact"/>
        <w:ind w:left="840" w:firstLineChars="0" w:firstLine="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）充电过程：</w:t>
      </w:r>
      <w:r w:rsidR="005F1C68">
        <w:rPr>
          <w:rFonts w:ascii="Times New Roman" w:eastAsiaTheme="minorEastAsia" w:hAnsi="Times New Roman" w:hint="eastAsia"/>
        </w:rPr>
        <w:t>以</w:t>
      </w:r>
      <w:r w:rsidR="005F1C68">
        <w:rPr>
          <w:rFonts w:ascii="Times New Roman" w:eastAsiaTheme="minorEastAsia" w:hAnsi="Times New Roman" w:hint="eastAsia"/>
        </w:rPr>
        <w:t>1</w:t>
      </w:r>
      <w:r w:rsidR="005F1C68">
        <w:rPr>
          <w:rFonts w:ascii="Times New Roman" w:eastAsiaTheme="minorEastAsia" w:hAnsi="Times New Roman"/>
        </w:rPr>
        <w:t xml:space="preserve">/3 </w:t>
      </w:r>
      <w:r w:rsidR="005F1C68">
        <w:rPr>
          <w:rFonts w:ascii="Times New Roman" w:eastAsiaTheme="minorEastAsia" w:hAnsi="Times New Roman" w:hint="eastAsia"/>
        </w:rPr>
        <w:t>C</w:t>
      </w:r>
      <w:r w:rsidR="005F1C68">
        <w:rPr>
          <w:rFonts w:ascii="Times New Roman" w:eastAsiaTheme="minorEastAsia" w:hAnsi="Times New Roman" w:hint="eastAsia"/>
        </w:rPr>
        <w:t>充电</w:t>
      </w:r>
      <w:r w:rsidR="00A15C60">
        <w:rPr>
          <w:rFonts w:ascii="Times New Roman" w:eastAsiaTheme="minorEastAsia" w:hAnsi="Times New Roman" w:hint="eastAsia"/>
        </w:rPr>
        <w:t>倍率</w:t>
      </w:r>
      <w:r w:rsidR="005F1C68">
        <w:rPr>
          <w:rFonts w:ascii="Times New Roman" w:eastAsiaTheme="minorEastAsia" w:hAnsi="Times New Roman" w:hint="eastAsia"/>
        </w:rPr>
        <w:t>恒流充电至充电截止电压，然后以</w:t>
      </w:r>
      <w:r w:rsidR="005F1C68">
        <w:rPr>
          <w:rFonts w:ascii="Times New Roman" w:eastAsiaTheme="minorEastAsia" w:hAnsi="Times New Roman" w:hint="eastAsia"/>
        </w:rPr>
        <w:t>1</w:t>
      </w:r>
      <w:r w:rsidR="005F1C68">
        <w:rPr>
          <w:rFonts w:ascii="Times New Roman" w:eastAsiaTheme="minorEastAsia" w:hAnsi="Times New Roman"/>
        </w:rPr>
        <w:t>/30 C</w:t>
      </w:r>
      <w:r w:rsidR="005F1C68">
        <w:rPr>
          <w:rFonts w:ascii="Times New Roman" w:eastAsiaTheme="minorEastAsia" w:hAnsi="Times New Roman" w:hint="eastAsia"/>
        </w:rPr>
        <w:t>充电</w:t>
      </w:r>
      <w:r w:rsidR="00A15C60">
        <w:rPr>
          <w:rFonts w:ascii="Times New Roman" w:eastAsiaTheme="minorEastAsia" w:hAnsi="Times New Roman" w:hint="eastAsia"/>
        </w:rPr>
        <w:t>倍率</w:t>
      </w:r>
      <w:r w:rsidR="005F1C68">
        <w:rPr>
          <w:rFonts w:ascii="Times New Roman" w:eastAsiaTheme="minorEastAsia" w:hAnsi="Times New Roman" w:hint="eastAsia"/>
        </w:rPr>
        <w:t>恒流充电，记录总充电容量</w:t>
      </w:r>
      <m:oMath>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C</m:t>
            </m:r>
          </m:sub>
        </m:sSub>
      </m:oMath>
      <w:r w:rsidR="005F1C68">
        <w:rPr>
          <w:rFonts w:ascii="Times New Roman" w:eastAsiaTheme="minorEastAsia" w:hAnsi="Times New Roman" w:hint="eastAsia"/>
        </w:rPr>
        <w:t>；</w:t>
      </w:r>
    </w:p>
    <w:p w14:paraId="4FD45BC5" w14:textId="77777777" w:rsidR="005F1C68" w:rsidRDefault="005F1C68" w:rsidP="007806BD">
      <w:pPr>
        <w:pStyle w:val="af1"/>
        <w:spacing w:line="360" w:lineRule="exact"/>
        <w:ind w:left="840" w:firstLineChars="0" w:firstLine="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6</w:t>
      </w:r>
      <w:r>
        <w:rPr>
          <w:rFonts w:ascii="Times New Roman" w:eastAsiaTheme="minorEastAsia" w:hAnsi="Times New Roman" w:hint="eastAsia"/>
        </w:rPr>
        <w:t>）重复充放电过程</w:t>
      </w:r>
      <w:r>
        <w:rPr>
          <w:rFonts w:ascii="Times New Roman" w:eastAsiaTheme="minorEastAsia" w:hAnsi="Times New Roman" w:hint="eastAsia"/>
        </w:rPr>
        <w:t>5</w:t>
      </w:r>
      <w:r>
        <w:rPr>
          <w:rFonts w:ascii="Times New Roman" w:eastAsiaTheme="minorEastAsia" w:hAnsi="Times New Roman" w:hint="eastAsia"/>
        </w:rPr>
        <w:t>次，</w:t>
      </w:r>
      <w:r w:rsidR="00401DAA">
        <w:rPr>
          <w:rFonts w:ascii="Times New Roman" w:eastAsiaTheme="minorEastAsia" w:hAnsi="Times New Roman" w:hint="eastAsia"/>
        </w:rPr>
        <w:t>求取平均值，记录实验数据。</w:t>
      </w:r>
    </w:p>
    <w:p w14:paraId="20D17FA4" w14:textId="77777777" w:rsidR="00F45C10" w:rsidRDefault="003D33A2" w:rsidP="00F45C10">
      <w:pPr>
        <w:spacing w:line="360" w:lineRule="exact"/>
        <w:ind w:firstLineChars="200" w:firstLine="420"/>
        <w:rPr>
          <w:rFonts w:asciiTheme="minorEastAsia" w:eastAsiaTheme="minorEastAsia" w:hAnsiTheme="minorEastAsia"/>
        </w:rPr>
      </w:pPr>
      <w:r>
        <w:rPr>
          <w:rFonts w:asciiTheme="minorEastAsia" w:eastAsiaTheme="minorEastAsia" w:hAnsiTheme="minorEastAsia" w:hint="eastAsia"/>
        </w:rPr>
        <w:t>实验所得电池容量的数据如表2</w:t>
      </w:r>
      <w:r>
        <w:rPr>
          <w:rFonts w:asciiTheme="minorEastAsia" w:eastAsiaTheme="minorEastAsia" w:hAnsiTheme="minorEastAsia"/>
        </w:rPr>
        <w:t>.2</w:t>
      </w:r>
      <w:r>
        <w:rPr>
          <w:rFonts w:asciiTheme="minorEastAsia" w:eastAsiaTheme="minorEastAsia" w:hAnsiTheme="minorEastAsia" w:hint="eastAsia"/>
        </w:rPr>
        <w:t>所示。</w:t>
      </w:r>
    </w:p>
    <w:p w14:paraId="201A7FB6" w14:textId="77777777" w:rsidR="003D33A2" w:rsidRDefault="003D33A2" w:rsidP="00F45C10">
      <w:pPr>
        <w:spacing w:line="360" w:lineRule="exact"/>
        <w:ind w:firstLineChars="200" w:firstLine="420"/>
        <w:rPr>
          <w:rFonts w:asciiTheme="minorEastAsia" w:eastAsiaTheme="minorEastAsia" w:hAnsiTheme="minorEastAsia"/>
        </w:rPr>
      </w:pPr>
    </w:p>
    <w:p w14:paraId="33A22762" w14:textId="77777777" w:rsidR="003D33A2" w:rsidRPr="008F3B68" w:rsidRDefault="008F3B68" w:rsidP="008F3B68">
      <w:pPr>
        <w:spacing w:line="360" w:lineRule="exact"/>
        <w:ind w:firstLineChars="200" w:firstLine="36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表2</w:t>
      </w:r>
      <w:r>
        <w:rPr>
          <w:rFonts w:asciiTheme="minorEastAsia" w:eastAsiaTheme="minorEastAsia" w:hAnsiTheme="minorEastAsia"/>
          <w:sz w:val="18"/>
          <w:szCs w:val="18"/>
        </w:rPr>
        <w:t xml:space="preserve">.2 </w:t>
      </w:r>
      <w:r>
        <w:rPr>
          <w:rFonts w:asciiTheme="minorEastAsia" w:eastAsiaTheme="minorEastAsia" w:hAnsiTheme="minorEastAsia" w:hint="eastAsia"/>
          <w:sz w:val="18"/>
          <w:szCs w:val="18"/>
        </w:rPr>
        <w:t>电池充放电容量与温度</w:t>
      </w:r>
      <w:r w:rsidR="00D64F52" w:rsidRPr="00D64F52">
        <w:rPr>
          <w:rFonts w:asciiTheme="minorEastAsia" w:eastAsiaTheme="minorEastAsia" w:hAnsiTheme="minorEastAsia"/>
          <w:sz w:val="18"/>
          <w:szCs w:val="18"/>
          <w:vertAlign w:val="superscript"/>
        </w:rPr>
        <w:fldChar w:fldCharType="begin"/>
      </w:r>
      <w:r w:rsidR="00D64F52" w:rsidRPr="00D64F52">
        <w:rPr>
          <w:rFonts w:asciiTheme="minorEastAsia" w:eastAsiaTheme="minorEastAsia" w:hAnsiTheme="minorEastAsia"/>
          <w:sz w:val="18"/>
          <w:szCs w:val="18"/>
          <w:vertAlign w:val="superscript"/>
        </w:rPr>
        <w:instrText xml:space="preserve"> </w:instrText>
      </w:r>
      <w:r w:rsidR="00D64F52" w:rsidRPr="00D64F52">
        <w:rPr>
          <w:rFonts w:asciiTheme="minorEastAsia" w:eastAsiaTheme="minorEastAsia" w:hAnsiTheme="minorEastAsia" w:hint="eastAsia"/>
          <w:sz w:val="18"/>
          <w:szCs w:val="18"/>
          <w:vertAlign w:val="superscript"/>
        </w:rPr>
        <w:instrText>REF _Ref1658979 \r \h</w:instrText>
      </w:r>
      <w:r w:rsidR="00D64F52" w:rsidRPr="00D64F52">
        <w:rPr>
          <w:rFonts w:asciiTheme="minorEastAsia" w:eastAsiaTheme="minorEastAsia" w:hAnsiTheme="minorEastAsia"/>
          <w:sz w:val="18"/>
          <w:szCs w:val="18"/>
          <w:vertAlign w:val="superscript"/>
        </w:rPr>
        <w:instrText xml:space="preserve"> </w:instrText>
      </w:r>
      <w:r w:rsidR="00D64F52">
        <w:rPr>
          <w:rFonts w:asciiTheme="minorEastAsia" w:eastAsiaTheme="minorEastAsia" w:hAnsiTheme="minorEastAsia"/>
          <w:sz w:val="18"/>
          <w:szCs w:val="18"/>
          <w:vertAlign w:val="superscript"/>
        </w:rPr>
        <w:instrText xml:space="preserve"> \* MERGEFORMAT </w:instrText>
      </w:r>
      <w:r w:rsidR="00D64F52" w:rsidRPr="00D64F52">
        <w:rPr>
          <w:rFonts w:asciiTheme="minorEastAsia" w:eastAsiaTheme="minorEastAsia" w:hAnsiTheme="minorEastAsia"/>
          <w:sz w:val="18"/>
          <w:szCs w:val="18"/>
          <w:vertAlign w:val="superscript"/>
        </w:rPr>
      </w:r>
      <w:r w:rsidR="00D64F52" w:rsidRPr="00D64F52">
        <w:rPr>
          <w:rFonts w:asciiTheme="minorEastAsia" w:eastAsiaTheme="minorEastAsia" w:hAnsiTheme="minorEastAsia"/>
          <w:sz w:val="18"/>
          <w:szCs w:val="18"/>
          <w:vertAlign w:val="superscript"/>
        </w:rPr>
        <w:fldChar w:fldCharType="separate"/>
      </w:r>
      <w:r w:rsidR="00D64F52" w:rsidRPr="00D64F52">
        <w:rPr>
          <w:rFonts w:asciiTheme="minorEastAsia" w:eastAsiaTheme="minorEastAsia" w:hAnsiTheme="minorEastAsia"/>
          <w:sz w:val="18"/>
          <w:szCs w:val="18"/>
          <w:vertAlign w:val="superscript"/>
        </w:rPr>
        <w:t>[8]</w:t>
      </w:r>
      <w:r w:rsidR="00D64F52" w:rsidRPr="00D64F52">
        <w:rPr>
          <w:rFonts w:asciiTheme="minorEastAsia" w:eastAsiaTheme="minorEastAsia" w:hAnsiTheme="minorEastAsia"/>
          <w:sz w:val="18"/>
          <w:szCs w:val="18"/>
          <w:vertAlign w:val="superscript"/>
        </w:rPr>
        <w:fldChar w:fldCharType="end"/>
      </w:r>
    </w:p>
    <w:tbl>
      <w:tblPr>
        <w:tblStyle w:val="afc"/>
        <w:tblW w:w="0" w:type="auto"/>
        <w:tblLook w:val="04A0" w:firstRow="1" w:lastRow="0" w:firstColumn="1" w:lastColumn="0" w:noHBand="0" w:noVBand="1"/>
      </w:tblPr>
      <w:tblGrid>
        <w:gridCol w:w="2263"/>
        <w:gridCol w:w="1303"/>
        <w:gridCol w:w="1303"/>
        <w:gridCol w:w="1303"/>
        <w:gridCol w:w="1303"/>
        <w:gridCol w:w="1303"/>
      </w:tblGrid>
      <w:tr w:rsidR="006C5D7F" w14:paraId="00818A2D" w14:textId="77777777" w:rsidTr="006B1691">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263" w:type="dxa"/>
          </w:tcPr>
          <w:p w14:paraId="6ECDB244" w14:textId="77777777" w:rsidR="006C5D7F" w:rsidRPr="006B1691" w:rsidRDefault="002E4F0A" w:rsidP="006C5D7F">
            <w:pPr>
              <w:spacing w:line="360" w:lineRule="auto"/>
              <w:jc w:val="center"/>
              <w:rPr>
                <w:rFonts w:asciiTheme="minorEastAsia" w:eastAsiaTheme="minorEastAsia" w:hAnsiTheme="minorEastAsia"/>
                <w:i w:val="0"/>
              </w:rPr>
            </w:pPr>
            <w:r w:rsidRPr="006B1691">
              <w:rPr>
                <w:rFonts w:asciiTheme="minorEastAsia" w:eastAsiaTheme="minorEastAsia" w:hAnsiTheme="minorEastAsia" w:hint="eastAsia"/>
                <w:i w:val="0"/>
              </w:rPr>
              <w:t>温度</w:t>
            </w:r>
          </w:p>
        </w:tc>
        <w:tc>
          <w:tcPr>
            <w:tcW w:w="1303" w:type="dxa"/>
          </w:tcPr>
          <w:p w14:paraId="643CC879" w14:textId="77777777"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w:t>
            </w:r>
            <w:r w:rsidRPr="006B1691">
              <w:rPr>
                <w:rFonts w:asciiTheme="minorEastAsia" w:eastAsiaTheme="minorEastAsia" w:hAnsiTheme="minorEastAsia"/>
                <w:i w:val="0"/>
              </w:rPr>
              <w:t>10</w:t>
            </w:r>
            <w:r w:rsidRPr="006B1691">
              <w:rPr>
                <w:rFonts w:ascii="宋体" w:hAnsi="宋体" w:cs="宋体" w:hint="eastAsia"/>
                <w:i w:val="0"/>
              </w:rPr>
              <w:t>℃</w:t>
            </w:r>
          </w:p>
        </w:tc>
        <w:tc>
          <w:tcPr>
            <w:tcW w:w="1303" w:type="dxa"/>
          </w:tcPr>
          <w:p w14:paraId="0AE3A7D9" w14:textId="77777777"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1</w:t>
            </w:r>
            <w:r w:rsidRPr="006B1691">
              <w:rPr>
                <w:rFonts w:asciiTheme="minorEastAsia" w:eastAsiaTheme="minorEastAsia" w:hAnsiTheme="minorEastAsia"/>
                <w:i w:val="0"/>
              </w:rPr>
              <w:t>0</w:t>
            </w:r>
            <w:r w:rsidRPr="006B1691">
              <w:rPr>
                <w:rFonts w:ascii="宋体" w:hAnsi="宋体" w:cs="宋体" w:hint="eastAsia"/>
                <w:i w:val="0"/>
              </w:rPr>
              <w:t>℃</w:t>
            </w:r>
          </w:p>
        </w:tc>
        <w:tc>
          <w:tcPr>
            <w:tcW w:w="1303" w:type="dxa"/>
          </w:tcPr>
          <w:p w14:paraId="5AAAD3CC" w14:textId="77777777"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2</w:t>
            </w:r>
            <w:r w:rsidRPr="006B1691">
              <w:rPr>
                <w:rFonts w:asciiTheme="minorEastAsia" w:eastAsiaTheme="minorEastAsia" w:hAnsiTheme="minorEastAsia"/>
                <w:i w:val="0"/>
              </w:rPr>
              <w:t>5</w:t>
            </w:r>
            <w:r w:rsidRPr="006B1691">
              <w:rPr>
                <w:rFonts w:ascii="宋体" w:hAnsi="宋体" w:cs="宋体" w:hint="eastAsia"/>
                <w:i w:val="0"/>
              </w:rPr>
              <w:t>℃</w:t>
            </w:r>
          </w:p>
        </w:tc>
        <w:tc>
          <w:tcPr>
            <w:tcW w:w="1303" w:type="dxa"/>
          </w:tcPr>
          <w:p w14:paraId="668C1A24" w14:textId="77777777"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4</w:t>
            </w:r>
            <w:r w:rsidRPr="006B1691">
              <w:rPr>
                <w:rFonts w:asciiTheme="minorEastAsia" w:eastAsiaTheme="minorEastAsia" w:hAnsiTheme="minorEastAsia"/>
                <w:i w:val="0"/>
              </w:rPr>
              <w:t>0</w:t>
            </w:r>
            <w:r w:rsidRPr="006B1691">
              <w:rPr>
                <w:rFonts w:ascii="宋体" w:hAnsi="宋体" w:cs="宋体" w:hint="eastAsia"/>
                <w:i w:val="0"/>
              </w:rPr>
              <w:t>℃</w:t>
            </w:r>
          </w:p>
        </w:tc>
        <w:tc>
          <w:tcPr>
            <w:tcW w:w="1303" w:type="dxa"/>
          </w:tcPr>
          <w:p w14:paraId="27D3B989" w14:textId="77777777" w:rsidR="006C5D7F" w:rsidRPr="006B1691" w:rsidRDefault="002E4F0A" w:rsidP="006C5D7F">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i w:val="0"/>
              </w:rPr>
            </w:pPr>
            <w:r w:rsidRPr="006B1691">
              <w:rPr>
                <w:rFonts w:asciiTheme="minorEastAsia" w:eastAsiaTheme="minorEastAsia" w:hAnsiTheme="minorEastAsia" w:hint="eastAsia"/>
                <w:i w:val="0"/>
              </w:rPr>
              <w:t>5</w:t>
            </w:r>
            <w:r w:rsidRPr="006B1691">
              <w:rPr>
                <w:rFonts w:asciiTheme="minorEastAsia" w:eastAsiaTheme="minorEastAsia" w:hAnsiTheme="minorEastAsia"/>
                <w:i w:val="0"/>
              </w:rPr>
              <w:t>5</w:t>
            </w:r>
            <w:r w:rsidRPr="006B1691">
              <w:rPr>
                <w:rFonts w:ascii="宋体" w:hAnsi="宋体" w:cs="宋体" w:hint="eastAsia"/>
                <w:i w:val="0"/>
              </w:rPr>
              <w:t>℃</w:t>
            </w:r>
          </w:p>
        </w:tc>
      </w:tr>
      <w:tr w:rsidR="006C5D7F" w14:paraId="51F079B6" w14:textId="77777777" w:rsidTr="006B1691">
        <w:trPr>
          <w:trHeight w:val="409"/>
        </w:trPr>
        <w:tc>
          <w:tcPr>
            <w:cnfStyle w:val="001000000000" w:firstRow="0" w:lastRow="0" w:firstColumn="1" w:lastColumn="0" w:oddVBand="0" w:evenVBand="0" w:oddHBand="0" w:evenHBand="0" w:firstRowFirstColumn="0" w:firstRowLastColumn="0" w:lastRowFirstColumn="0" w:lastRowLastColumn="0"/>
            <w:tcW w:w="2263" w:type="dxa"/>
          </w:tcPr>
          <w:p w14:paraId="049E85D1" w14:textId="77777777" w:rsidR="006C5D7F" w:rsidRPr="006C5D7F" w:rsidRDefault="002E4F0A" w:rsidP="006C5D7F">
            <w:pPr>
              <w:spacing w:line="360" w:lineRule="auto"/>
              <w:jc w:val="center"/>
              <w:rPr>
                <w:rFonts w:asciiTheme="minorEastAsia" w:eastAsiaTheme="minorEastAsia" w:hAnsiTheme="minorEastAsia"/>
              </w:rPr>
            </w:pPr>
            <w:r>
              <w:rPr>
                <w:rFonts w:asciiTheme="minorEastAsia" w:eastAsiaTheme="minorEastAsia" w:hAnsiTheme="minorEastAsia" w:hint="eastAsia"/>
              </w:rPr>
              <w:t>放电容量</w:t>
            </w:r>
            <m:oMath>
              <m:sSub>
                <m:sSubPr>
                  <m:ctrlPr>
                    <w:rPr>
                      <w:rFonts w:ascii="Cambria Math" w:eastAsiaTheme="minorEastAsia" w:hAnsi="Cambria Math"/>
                      <w:szCs w:val="22"/>
                    </w:rPr>
                  </m:ctrlPr>
                </m:sSubPr>
                <m:e>
                  <m:r>
                    <w:rPr>
                      <w:rFonts w:ascii="Cambria Math" w:eastAsiaTheme="minorEastAsia" w:hAnsi="Cambria Math"/>
                    </w:rPr>
                    <m:t>Q</m:t>
                  </m:r>
                </m:e>
                <m:sub>
                  <m:r>
                    <w:rPr>
                      <w:rFonts w:ascii="Cambria Math" w:eastAsiaTheme="minorEastAsia" w:hAnsi="Cambria Math"/>
                    </w:rPr>
                    <m:t>D</m:t>
                  </m:r>
                </m:sub>
              </m:sSub>
            </m:oMath>
            <w:r>
              <w:rPr>
                <w:rFonts w:asciiTheme="minorEastAsia" w:eastAsiaTheme="minorEastAsia" w:hAnsiTheme="minorEastAsia" w:hint="eastAsia"/>
                <w:szCs w:val="22"/>
              </w:rPr>
              <w:t>（</w:t>
            </w:r>
            <w:r w:rsidRPr="002E4F0A">
              <w:rPr>
                <w:rFonts w:eastAsiaTheme="minorEastAsia"/>
                <w:szCs w:val="22"/>
              </w:rPr>
              <w:t>mAh</w:t>
            </w:r>
            <w:r>
              <w:rPr>
                <w:rFonts w:asciiTheme="minorEastAsia" w:eastAsiaTheme="minorEastAsia" w:hAnsiTheme="minorEastAsia" w:hint="eastAsia"/>
                <w:szCs w:val="22"/>
              </w:rPr>
              <w:t>）</w:t>
            </w:r>
          </w:p>
        </w:tc>
        <w:tc>
          <w:tcPr>
            <w:tcW w:w="1303" w:type="dxa"/>
          </w:tcPr>
          <w:p w14:paraId="50804F82" w14:textId="77777777"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663.3</w:t>
            </w:r>
          </w:p>
        </w:tc>
        <w:tc>
          <w:tcPr>
            <w:tcW w:w="1303" w:type="dxa"/>
          </w:tcPr>
          <w:p w14:paraId="6577167C" w14:textId="77777777"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982.9</w:t>
            </w:r>
          </w:p>
        </w:tc>
        <w:tc>
          <w:tcPr>
            <w:tcW w:w="1303" w:type="dxa"/>
          </w:tcPr>
          <w:p w14:paraId="24A66EFC" w14:textId="77777777"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032.8</w:t>
            </w:r>
          </w:p>
        </w:tc>
        <w:tc>
          <w:tcPr>
            <w:tcW w:w="1303" w:type="dxa"/>
          </w:tcPr>
          <w:p w14:paraId="1FFC8E85" w14:textId="77777777"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165.1</w:t>
            </w:r>
          </w:p>
        </w:tc>
        <w:tc>
          <w:tcPr>
            <w:tcW w:w="1303" w:type="dxa"/>
          </w:tcPr>
          <w:p w14:paraId="36F4370B" w14:textId="77777777"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184.4</w:t>
            </w:r>
          </w:p>
        </w:tc>
      </w:tr>
      <w:tr w:rsidR="006C5D7F" w14:paraId="13A7291E" w14:textId="77777777" w:rsidTr="006B1691">
        <w:trPr>
          <w:trHeight w:val="409"/>
        </w:trPr>
        <w:tc>
          <w:tcPr>
            <w:cnfStyle w:val="001000000000" w:firstRow="0" w:lastRow="0" w:firstColumn="1" w:lastColumn="0" w:oddVBand="0" w:evenVBand="0" w:oddHBand="0" w:evenHBand="0" w:firstRowFirstColumn="0" w:firstRowLastColumn="0" w:lastRowFirstColumn="0" w:lastRowLastColumn="0"/>
            <w:tcW w:w="2263" w:type="dxa"/>
          </w:tcPr>
          <w:p w14:paraId="117A175B" w14:textId="77777777" w:rsidR="006C5D7F" w:rsidRPr="006C5D7F" w:rsidRDefault="002E4F0A" w:rsidP="006C5D7F">
            <w:pPr>
              <w:spacing w:line="360" w:lineRule="auto"/>
              <w:jc w:val="center"/>
              <w:rPr>
                <w:rFonts w:asciiTheme="minorEastAsia" w:eastAsiaTheme="minorEastAsia" w:hAnsiTheme="minorEastAsia"/>
              </w:rPr>
            </w:pPr>
            <w:r>
              <w:rPr>
                <w:rFonts w:asciiTheme="minorEastAsia" w:eastAsiaTheme="minorEastAsia" w:hAnsiTheme="minorEastAsia" w:hint="eastAsia"/>
              </w:rPr>
              <w:t>充电容量</w:t>
            </w:r>
            <m:oMath>
              <m:sSub>
                <m:sSubPr>
                  <m:ctrlPr>
                    <w:rPr>
                      <w:rFonts w:ascii="Cambria Math" w:eastAsiaTheme="minorEastAsia" w:hAnsi="Cambria Math"/>
                      <w:szCs w:val="22"/>
                    </w:rPr>
                  </m:ctrlPr>
                </m:sSubPr>
                <m:e>
                  <m:r>
                    <w:rPr>
                      <w:rFonts w:ascii="Cambria Math" w:eastAsiaTheme="minorEastAsia" w:hAnsi="Cambria Math"/>
                    </w:rPr>
                    <m:t>Q</m:t>
                  </m:r>
                </m:e>
                <m:sub>
                  <m:r>
                    <w:rPr>
                      <w:rFonts w:ascii="Cambria Math" w:eastAsiaTheme="minorEastAsia" w:hAnsi="Cambria Math"/>
                    </w:rPr>
                    <m:t>C</m:t>
                  </m:r>
                </m:sub>
              </m:sSub>
            </m:oMath>
            <w:r>
              <w:rPr>
                <w:rFonts w:asciiTheme="minorEastAsia" w:eastAsiaTheme="minorEastAsia" w:hAnsiTheme="minorEastAsia" w:hint="eastAsia"/>
                <w:szCs w:val="22"/>
              </w:rPr>
              <w:t>（</w:t>
            </w:r>
            <w:r w:rsidRPr="002E4F0A">
              <w:rPr>
                <w:rFonts w:eastAsiaTheme="minorEastAsia"/>
                <w:szCs w:val="22"/>
              </w:rPr>
              <w:t>mAh</w:t>
            </w:r>
            <w:r>
              <w:rPr>
                <w:rFonts w:asciiTheme="minorEastAsia" w:eastAsiaTheme="minorEastAsia" w:hAnsiTheme="minorEastAsia" w:hint="eastAsia"/>
                <w:szCs w:val="22"/>
              </w:rPr>
              <w:t>）</w:t>
            </w:r>
          </w:p>
        </w:tc>
        <w:tc>
          <w:tcPr>
            <w:tcW w:w="1303" w:type="dxa"/>
          </w:tcPr>
          <w:p w14:paraId="13DEC88A" w14:textId="77777777"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752.2</w:t>
            </w:r>
          </w:p>
        </w:tc>
        <w:tc>
          <w:tcPr>
            <w:tcW w:w="1303" w:type="dxa"/>
          </w:tcPr>
          <w:p w14:paraId="64C01EBD" w14:textId="77777777"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987.4</w:t>
            </w:r>
          </w:p>
        </w:tc>
        <w:tc>
          <w:tcPr>
            <w:tcW w:w="1303" w:type="dxa"/>
          </w:tcPr>
          <w:p w14:paraId="396812E0" w14:textId="77777777"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038.5</w:t>
            </w:r>
          </w:p>
        </w:tc>
        <w:tc>
          <w:tcPr>
            <w:tcW w:w="1303" w:type="dxa"/>
          </w:tcPr>
          <w:p w14:paraId="68A8E986" w14:textId="77777777"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156.2</w:t>
            </w:r>
          </w:p>
        </w:tc>
        <w:tc>
          <w:tcPr>
            <w:tcW w:w="1303" w:type="dxa"/>
          </w:tcPr>
          <w:p w14:paraId="3313A4D4" w14:textId="77777777" w:rsidR="006C5D7F" w:rsidRPr="006C5D7F" w:rsidRDefault="0084776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178.0</w:t>
            </w:r>
          </w:p>
        </w:tc>
      </w:tr>
      <w:tr w:rsidR="006C5D7F" w14:paraId="787BBEC5" w14:textId="77777777" w:rsidTr="006B1691">
        <w:trPr>
          <w:trHeight w:val="409"/>
        </w:trPr>
        <w:tc>
          <w:tcPr>
            <w:cnfStyle w:val="001000000000" w:firstRow="0" w:lastRow="0" w:firstColumn="1" w:lastColumn="0" w:oddVBand="0" w:evenVBand="0" w:oddHBand="0" w:evenHBand="0" w:firstRowFirstColumn="0" w:firstRowLastColumn="0" w:lastRowFirstColumn="0" w:lastRowLastColumn="0"/>
            <w:tcW w:w="2263" w:type="dxa"/>
          </w:tcPr>
          <w:p w14:paraId="0EE11E0C" w14:textId="77777777" w:rsidR="006C5D7F" w:rsidRPr="006C5D7F" w:rsidRDefault="002E4F0A" w:rsidP="006C5D7F">
            <w:pPr>
              <w:spacing w:line="360" w:lineRule="auto"/>
              <w:jc w:val="center"/>
              <w:rPr>
                <w:rFonts w:asciiTheme="minorEastAsia" w:eastAsiaTheme="minorEastAsia" w:hAnsiTheme="minorEastAsia"/>
              </w:rPr>
            </w:pPr>
            <w:r>
              <w:rPr>
                <w:rFonts w:asciiTheme="minorEastAsia" w:eastAsiaTheme="minorEastAsia" w:hAnsiTheme="minorEastAsia" w:hint="eastAsia"/>
              </w:rPr>
              <w:t xml:space="preserve">平均容量 </w:t>
            </w:r>
            <w:r w:rsidRPr="002E4F0A">
              <w:rPr>
                <w:rFonts w:eastAsiaTheme="minorEastAsia"/>
              </w:rPr>
              <w:t>Q</w:t>
            </w:r>
            <w:r>
              <w:rPr>
                <w:rFonts w:asciiTheme="minorEastAsia" w:eastAsiaTheme="minorEastAsia" w:hAnsiTheme="minorEastAsia" w:hint="eastAsia"/>
                <w:szCs w:val="22"/>
              </w:rPr>
              <w:t>（</w:t>
            </w:r>
            <w:r w:rsidRPr="002E4F0A">
              <w:rPr>
                <w:rFonts w:eastAsiaTheme="minorEastAsia"/>
                <w:szCs w:val="22"/>
              </w:rPr>
              <w:t>mAh</w:t>
            </w:r>
            <w:r>
              <w:rPr>
                <w:rFonts w:asciiTheme="minorEastAsia" w:eastAsiaTheme="minorEastAsia" w:hAnsiTheme="minorEastAsia" w:hint="eastAsia"/>
                <w:szCs w:val="22"/>
              </w:rPr>
              <w:t>）</w:t>
            </w:r>
          </w:p>
        </w:tc>
        <w:tc>
          <w:tcPr>
            <w:tcW w:w="1303" w:type="dxa"/>
          </w:tcPr>
          <w:p w14:paraId="6D4A6409" w14:textId="77777777"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707.8</w:t>
            </w:r>
          </w:p>
        </w:tc>
        <w:tc>
          <w:tcPr>
            <w:tcW w:w="1303" w:type="dxa"/>
          </w:tcPr>
          <w:p w14:paraId="59EC9784" w14:textId="77777777"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985.1</w:t>
            </w:r>
          </w:p>
        </w:tc>
        <w:tc>
          <w:tcPr>
            <w:tcW w:w="1303" w:type="dxa"/>
          </w:tcPr>
          <w:p w14:paraId="647D92AB" w14:textId="77777777"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035.6</w:t>
            </w:r>
          </w:p>
        </w:tc>
        <w:tc>
          <w:tcPr>
            <w:tcW w:w="1303" w:type="dxa"/>
          </w:tcPr>
          <w:p w14:paraId="4070A3A8" w14:textId="77777777"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160.6</w:t>
            </w:r>
          </w:p>
        </w:tc>
        <w:tc>
          <w:tcPr>
            <w:tcW w:w="1303" w:type="dxa"/>
          </w:tcPr>
          <w:p w14:paraId="3C432F56" w14:textId="77777777" w:rsidR="006C5D7F" w:rsidRPr="006C5D7F" w:rsidRDefault="00027AA0" w:rsidP="006C5D7F">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rPr>
            </w:pPr>
            <w:r>
              <w:rPr>
                <w:rFonts w:asciiTheme="minorEastAsia" w:eastAsiaTheme="minorEastAsia" w:hAnsiTheme="minorEastAsia" w:hint="eastAsia"/>
              </w:rPr>
              <w:t>3</w:t>
            </w:r>
            <w:r>
              <w:rPr>
                <w:rFonts w:asciiTheme="minorEastAsia" w:eastAsiaTheme="minorEastAsia" w:hAnsiTheme="minorEastAsia"/>
              </w:rPr>
              <w:t>181.2</w:t>
            </w:r>
          </w:p>
        </w:tc>
      </w:tr>
    </w:tbl>
    <w:p w14:paraId="3E52852D" w14:textId="77777777" w:rsidR="00AB1EE6" w:rsidRPr="001D69A4" w:rsidRDefault="001D69A4" w:rsidP="001D69A4">
      <w:pPr>
        <w:pStyle w:val="3"/>
        <w:spacing w:beforeLines="50" w:before="120" w:afterLines="50" w:after="120" w:line="360" w:lineRule="exact"/>
        <w:ind w:firstLineChars="200" w:firstLine="420"/>
        <w:rPr>
          <w:rFonts w:ascii="黑体" w:hAnsi="黑体"/>
          <w:b w:val="0"/>
          <w:sz w:val="21"/>
          <w:szCs w:val="21"/>
        </w:rPr>
      </w:pPr>
      <w:bookmarkStart w:id="30" w:name="_Toc9882149"/>
      <w:r w:rsidRPr="00F64D36">
        <w:rPr>
          <w:rFonts w:ascii="黑体" w:hAnsi="黑体" w:hint="eastAsia"/>
          <w:b w:val="0"/>
          <w:sz w:val="21"/>
          <w:szCs w:val="21"/>
        </w:rPr>
        <w:t>2</w:t>
      </w:r>
      <w:r w:rsidRPr="00F64D36">
        <w:rPr>
          <w:rFonts w:ascii="黑体" w:hAnsi="黑体"/>
          <w:b w:val="0"/>
          <w:sz w:val="21"/>
          <w:szCs w:val="21"/>
        </w:rPr>
        <w:t>.3.</w:t>
      </w:r>
      <w:r>
        <w:rPr>
          <w:rFonts w:ascii="黑体" w:hAnsi="黑体"/>
          <w:b w:val="0"/>
          <w:sz w:val="21"/>
          <w:szCs w:val="21"/>
        </w:rPr>
        <w:t>2</w:t>
      </w:r>
      <w:r w:rsidRPr="00F64D36">
        <w:rPr>
          <w:rFonts w:ascii="黑体" w:hAnsi="黑体"/>
          <w:b w:val="0"/>
          <w:sz w:val="21"/>
          <w:szCs w:val="21"/>
        </w:rPr>
        <w:t xml:space="preserve"> </w:t>
      </w:r>
      <w:r w:rsidRPr="00F64D36">
        <w:rPr>
          <w:rFonts w:ascii="黑体" w:hAnsi="黑体" w:hint="eastAsia"/>
          <w:b w:val="0"/>
          <w:sz w:val="21"/>
          <w:szCs w:val="21"/>
        </w:rPr>
        <w:t>电池容量</w:t>
      </w:r>
      <w:r>
        <w:rPr>
          <w:rFonts w:ascii="黑体" w:hAnsi="黑体" w:hint="eastAsia"/>
          <w:b w:val="0"/>
          <w:sz w:val="21"/>
          <w:szCs w:val="21"/>
        </w:rPr>
        <w:t>参数辨识</w:t>
      </w:r>
      <w:bookmarkEnd w:id="30"/>
    </w:p>
    <w:p w14:paraId="7ECBE1B1" w14:textId="77777777" w:rsidR="006C5D7F" w:rsidRDefault="00D144D9" w:rsidP="002F677A">
      <w:pPr>
        <w:spacing w:line="360" w:lineRule="exact"/>
        <w:ind w:firstLineChars="200" w:firstLine="420"/>
      </w:pPr>
      <w:r>
        <w:rPr>
          <w:rFonts w:hint="eastAsia"/>
        </w:rPr>
        <w:t>将电池实际容量与温度关系进行拟合，</w:t>
      </w:r>
      <w:r w:rsidR="00293E42">
        <w:rPr>
          <w:rFonts w:hint="eastAsia"/>
        </w:rPr>
        <w:t>通过</w:t>
      </w:r>
      <w:r w:rsidR="00293E42">
        <w:rPr>
          <w:rFonts w:hint="eastAsia"/>
        </w:rPr>
        <w:t>Matlab</w:t>
      </w:r>
      <w:r w:rsidR="00293E42">
        <w:rPr>
          <w:rFonts w:hint="eastAsia"/>
        </w:rPr>
        <w:t>中的函数拟合工具箱</w:t>
      </w:r>
      <w:r w:rsidR="00A91937">
        <w:rPr>
          <w:rFonts w:hint="eastAsia"/>
        </w:rPr>
        <w:t>可得</w:t>
      </w:r>
      <w:r w:rsidR="00667346">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237"/>
        <w:gridCol w:w="1270"/>
      </w:tblGrid>
      <w:tr w:rsidR="0059636A" w14:paraId="335B91A4" w14:textId="77777777" w:rsidTr="00C66707">
        <w:tc>
          <w:tcPr>
            <w:tcW w:w="1271" w:type="dxa"/>
          </w:tcPr>
          <w:p w14:paraId="6E9E350A" w14:textId="77777777" w:rsidR="0059636A" w:rsidRDefault="0059636A" w:rsidP="00C1457D">
            <w:pPr>
              <w:spacing w:line="360" w:lineRule="auto"/>
              <w:jc w:val="center"/>
            </w:pPr>
          </w:p>
        </w:tc>
        <w:tc>
          <w:tcPr>
            <w:tcW w:w="6237" w:type="dxa"/>
          </w:tcPr>
          <w:p w14:paraId="4665B6A5" w14:textId="77777777" w:rsidR="0059636A" w:rsidRDefault="0080446A" w:rsidP="00C1457D">
            <w:pPr>
              <w:spacing w:line="360" w:lineRule="auto"/>
              <w:jc w:val="center"/>
            </w:pPr>
            <m:oMathPara>
              <m:oMath>
                <m:r>
                  <m:rPr>
                    <m:sty m:val="p"/>
                  </m:rPr>
                  <w:rPr>
                    <w:rFonts w:ascii="Cambria Math" w:hAnsi="Cambria Math"/>
                  </w:rPr>
                  <m:t>Q(T)</m:t>
                </m:r>
                <m:r>
                  <m:rPr>
                    <m:sty m:val="p"/>
                  </m:rPr>
                  <w:rPr>
                    <w:rFonts w:ascii="Cambria Math" w:hAnsi="Cambria Math" w:hint="eastAsia"/>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∙T</m:t>
                        </m:r>
                      </m:e>
                    </m:d>
                  </m:e>
                </m:func>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∙T</m:t>
                        </m:r>
                      </m:e>
                    </m:d>
                  </m:e>
                </m:func>
              </m:oMath>
            </m:oMathPara>
          </w:p>
        </w:tc>
        <w:tc>
          <w:tcPr>
            <w:tcW w:w="1270" w:type="dxa"/>
          </w:tcPr>
          <w:p w14:paraId="471CB514" w14:textId="77777777" w:rsidR="0059636A" w:rsidRDefault="00B431F2" w:rsidP="00C1457D">
            <w:pPr>
              <w:spacing w:line="360" w:lineRule="auto"/>
              <w:jc w:val="center"/>
            </w:pPr>
            <w:commentRangeStart w:id="31"/>
            <w:r>
              <w:rPr>
                <w:rFonts w:hint="eastAsia"/>
              </w:rPr>
              <w:t>（</w:t>
            </w:r>
            <w:r>
              <w:rPr>
                <w:rFonts w:hint="eastAsia"/>
              </w:rPr>
              <w:t>2</w:t>
            </w:r>
            <w:r>
              <w:t>.5</w:t>
            </w:r>
            <w:r>
              <w:rPr>
                <w:rFonts w:hint="eastAsia"/>
              </w:rPr>
              <w:t>）</w:t>
            </w:r>
            <w:commentRangeEnd w:id="31"/>
            <w:r w:rsidR="00D83A1D">
              <w:rPr>
                <w:rStyle w:val="af8"/>
              </w:rPr>
              <w:commentReference w:id="31"/>
            </w:r>
          </w:p>
        </w:tc>
      </w:tr>
    </w:tbl>
    <w:p w14:paraId="5AEEFE18" w14:textId="77777777" w:rsidR="006C5D7F" w:rsidRPr="00515379" w:rsidRDefault="009473F4" w:rsidP="003E0261">
      <w:pPr>
        <w:spacing w:line="360" w:lineRule="exact"/>
        <w:ind w:firstLineChars="200" w:firstLine="420"/>
        <w:rPr>
          <w:lang w:val="en-GB"/>
        </w:rPr>
      </w:pPr>
      <w:r>
        <w:rPr>
          <w:rFonts w:hint="eastAsia"/>
        </w:rPr>
        <w:t>其中</w:t>
      </w:r>
      <m:oMath>
        <m:r>
          <m:rPr>
            <m:sty m:val="p"/>
          </m:rPr>
          <w:rPr>
            <w:rFonts w:ascii="Cambria Math" w:hAnsi="Cambria Math"/>
          </w:rPr>
          <m:t>Q(T)</m:t>
        </m:r>
      </m:oMath>
      <w:r>
        <w:rPr>
          <w:rFonts w:hint="eastAsia"/>
        </w:rPr>
        <w:t>为温度</w:t>
      </w:r>
      <w:r>
        <w:rPr>
          <w:rFonts w:hint="eastAsia"/>
        </w:rPr>
        <w:t>T</w:t>
      </w:r>
      <w:r>
        <w:rPr>
          <w:rFonts w:hint="eastAsia"/>
        </w:rPr>
        <w:t>下电池实际容量</w:t>
      </w:r>
      <w:r w:rsidR="009F1B47">
        <w:rPr>
          <w:rFonts w:hint="eastAsia"/>
        </w:rPr>
        <w:t>，拟合参数</w:t>
      </w:r>
      <m:oMath>
        <m:sSub>
          <m:sSubPr>
            <m:ctrlPr>
              <w:rPr>
                <w:rFonts w:ascii="Cambria Math" w:hAnsi="Cambria Math"/>
              </w:rPr>
            </m:ctrlPr>
          </m:sSubPr>
          <m:e>
            <m:r>
              <w:rPr>
                <w:rFonts w:ascii="Cambria Math" w:hAnsi="Cambria Math"/>
              </w:rPr>
              <m:t>a</m:t>
            </m:r>
          </m:e>
          <m:sub>
            <m:r>
              <w:rPr>
                <w:rFonts w:ascii="Cambria Math" w:hAnsi="Cambria Math"/>
              </w:rPr>
              <m:t>1</m:t>
            </m:r>
          </m:sub>
        </m:sSub>
      </m:oMath>
      <w:r w:rsidR="009F1B47">
        <w:rPr>
          <w:rFonts w:hint="eastAsia"/>
        </w:rPr>
        <w:t>=</w:t>
      </w:r>
      <w:r w:rsidR="00156F5D">
        <w:t>2949</w:t>
      </w:r>
      <w:r w:rsidR="009F1B47">
        <w:rPr>
          <w:rFonts w:hint="eastAsia"/>
        </w:rPr>
        <w:t>，</w:t>
      </w:r>
      <m:oMath>
        <m:sSub>
          <m:sSubPr>
            <m:ctrlPr>
              <w:rPr>
                <w:rFonts w:ascii="Cambria Math" w:hAnsi="Cambria Math"/>
              </w:rPr>
            </m:ctrlPr>
          </m:sSubPr>
          <m:e>
            <m:r>
              <w:rPr>
                <w:rFonts w:ascii="Cambria Math" w:hAnsi="Cambria Math" w:hint="eastAsia"/>
              </w:rPr>
              <m:t>b</m:t>
            </m:r>
          </m:e>
          <m:sub>
            <m:r>
              <w:rPr>
                <w:rFonts w:ascii="Cambria Math" w:hAnsi="Cambria Math"/>
              </w:rPr>
              <m:t>1</m:t>
            </m:r>
          </m:sub>
        </m:sSub>
      </m:oMath>
      <w:r w:rsidR="00156F5D">
        <w:t>=0.001464</w:t>
      </w:r>
      <w:r w:rsidR="009F1B47">
        <w:rPr>
          <w:rFonts w:hint="eastAsia"/>
        </w:rPr>
        <w:t>，</w:t>
      </w:r>
      <m:oMath>
        <m:sSub>
          <m:sSubPr>
            <m:ctrlPr>
              <w:rPr>
                <w:rFonts w:ascii="Cambria Math" w:hAnsi="Cambria Math"/>
              </w:rPr>
            </m:ctrlPr>
          </m:sSubPr>
          <m:e>
            <m:r>
              <w:rPr>
                <w:rFonts w:ascii="Cambria Math" w:hAnsi="Cambria Math" w:hint="eastAsia"/>
              </w:rPr>
              <m:t>c</m:t>
            </m:r>
          </m:e>
          <m:sub>
            <m:r>
              <w:rPr>
                <w:rFonts w:ascii="Cambria Math" w:hAnsi="Cambria Math"/>
              </w:rPr>
              <m:t>1</m:t>
            </m:r>
          </m:sub>
        </m:sSub>
      </m:oMath>
      <w:r w:rsidR="009F1B47">
        <w:rPr>
          <w:rFonts w:hint="eastAsia"/>
        </w:rPr>
        <w:t>=</w:t>
      </w:r>
      <w:r w:rsidR="009F1B47">
        <w:t>-</w:t>
      </w:r>
      <w:r w:rsidR="00156F5D">
        <w:t>46.07</w:t>
      </w:r>
      <w:r w:rsidR="00156F5D">
        <w:rPr>
          <w:rFonts w:hint="eastAsia"/>
          <w:lang w:val="en-GB"/>
        </w:rPr>
        <w:t>，</w:t>
      </w:r>
      <m:oMath>
        <m:sSub>
          <m:sSubPr>
            <m:ctrlPr>
              <w:rPr>
                <w:rFonts w:ascii="Cambria Math" w:hAnsi="Cambria Math"/>
              </w:rPr>
            </m:ctrlPr>
          </m:sSubPr>
          <m:e>
            <m:r>
              <w:rPr>
                <w:rFonts w:ascii="Cambria Math" w:hAnsi="Cambria Math"/>
              </w:rPr>
              <m:t>d</m:t>
            </m:r>
          </m:e>
          <m:sub>
            <m:r>
              <w:rPr>
                <w:rFonts w:ascii="Cambria Math" w:hAnsi="Cambria Math"/>
              </w:rPr>
              <m:t>1</m:t>
            </m:r>
          </m:sub>
        </m:sSub>
      </m:oMath>
      <w:r w:rsidR="00156F5D">
        <w:rPr>
          <w:rFonts w:hint="eastAsia"/>
        </w:rPr>
        <w:t>=</w:t>
      </w:r>
      <w:r w:rsidR="00156F5D">
        <w:t>-0.146</w:t>
      </w:r>
      <w:r w:rsidR="00156F5D">
        <w:rPr>
          <w:rFonts w:hint="eastAsia"/>
        </w:rPr>
        <w:t>，拟合函数的相关系数</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156F5D">
        <w:rPr>
          <w:rFonts w:hint="eastAsia"/>
        </w:rPr>
        <w:t>=</w:t>
      </w:r>
      <w:r w:rsidR="005F7A22">
        <w:t>0.987</w:t>
      </w:r>
      <w:r w:rsidR="00930D0F">
        <w:rPr>
          <w:rFonts w:hint="eastAsia"/>
        </w:rPr>
        <w:t>，</w:t>
      </w:r>
      <w:r w:rsidR="00515379">
        <w:rPr>
          <w:rFonts w:hint="eastAsia"/>
          <w:lang w:val="en-GB"/>
        </w:rPr>
        <w:t>拟合函数图像和实验数据的关系如图</w:t>
      </w:r>
      <w:r w:rsidR="00197C04">
        <w:rPr>
          <w:rFonts w:hint="eastAsia"/>
          <w:lang w:val="en-GB"/>
        </w:rPr>
        <w:t>2</w:t>
      </w:r>
      <w:r w:rsidR="00197C04">
        <w:rPr>
          <w:lang w:val="en-GB"/>
        </w:rPr>
        <w:t>.1</w:t>
      </w:r>
      <w:r w:rsidR="00197C04">
        <w:rPr>
          <w:rFonts w:hint="eastAsia"/>
          <w:lang w:val="en-GB"/>
        </w:rPr>
        <w:t>所示。</w:t>
      </w:r>
    </w:p>
    <w:p w14:paraId="1D96BD6E" w14:textId="77777777" w:rsidR="00A900C0" w:rsidRDefault="00A900C0">
      <w:pPr>
        <w:widowControl/>
        <w:adjustRightInd/>
        <w:jc w:val="left"/>
        <w:textAlignment w:val="auto"/>
      </w:pPr>
      <w:r>
        <w:br w:type="page"/>
      </w:r>
    </w:p>
    <w:p w14:paraId="3AEDEF37" w14:textId="77777777" w:rsidR="0047553D" w:rsidRDefault="00E1200A" w:rsidP="0047553D">
      <w:pPr>
        <w:spacing w:line="360" w:lineRule="exact"/>
        <w:ind w:firstLineChars="200" w:firstLine="420"/>
        <w:jc w:val="center"/>
        <w:rPr>
          <w:sz w:val="18"/>
          <w:szCs w:val="18"/>
        </w:rPr>
      </w:pPr>
      <w:r>
        <w:rPr>
          <w:rFonts w:hint="eastAsia"/>
          <w:noProof/>
        </w:rPr>
        <w:lastRenderedPageBreak/>
        <w:drawing>
          <wp:anchor distT="0" distB="0" distL="114300" distR="114300" simplePos="0" relativeHeight="251664384" behindDoc="0" locked="0" layoutInCell="1" allowOverlap="1" wp14:anchorId="17BC9FA8" wp14:editId="3A45A275">
            <wp:simplePos x="0" y="0"/>
            <wp:positionH relativeFrom="margin">
              <wp:posOffset>862330</wp:posOffset>
            </wp:positionH>
            <wp:positionV relativeFrom="paragraph">
              <wp:posOffset>0</wp:posOffset>
            </wp:positionV>
            <wp:extent cx="3860165" cy="2133600"/>
            <wp:effectExtent l="0" t="0" r="698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1.png"/>
                    <pic:cNvPicPr/>
                  </pic:nvPicPr>
                  <pic:blipFill>
                    <a:blip r:embed="rId18">
                      <a:extLst>
                        <a:ext uri="{28A0092B-C50C-407E-A947-70E740481C1C}">
                          <a14:useLocalDpi xmlns:a14="http://schemas.microsoft.com/office/drawing/2010/main" val="0"/>
                        </a:ext>
                      </a:extLst>
                    </a:blip>
                    <a:stretch>
                      <a:fillRect/>
                    </a:stretch>
                  </pic:blipFill>
                  <pic:spPr>
                    <a:xfrm>
                      <a:off x="0" y="0"/>
                      <a:ext cx="3860165" cy="2133600"/>
                    </a:xfrm>
                    <a:prstGeom prst="rect">
                      <a:avLst/>
                    </a:prstGeom>
                  </pic:spPr>
                </pic:pic>
              </a:graphicData>
            </a:graphic>
            <wp14:sizeRelH relativeFrom="page">
              <wp14:pctWidth>0</wp14:pctWidth>
            </wp14:sizeRelH>
            <wp14:sizeRelV relativeFrom="page">
              <wp14:pctHeight>0</wp14:pctHeight>
            </wp14:sizeRelV>
          </wp:anchor>
        </w:drawing>
      </w:r>
      <w:r w:rsidR="0047553D">
        <w:rPr>
          <w:rFonts w:hint="eastAsia"/>
          <w:sz w:val="18"/>
          <w:szCs w:val="18"/>
        </w:rPr>
        <w:t>图</w:t>
      </w:r>
      <w:r w:rsidR="0047553D">
        <w:rPr>
          <w:rFonts w:hint="eastAsia"/>
          <w:sz w:val="18"/>
          <w:szCs w:val="18"/>
        </w:rPr>
        <w:t>2</w:t>
      </w:r>
      <w:r w:rsidR="0047553D">
        <w:rPr>
          <w:sz w:val="18"/>
          <w:szCs w:val="18"/>
        </w:rPr>
        <w:t xml:space="preserve">.1 </w:t>
      </w:r>
      <w:r w:rsidR="0047553D">
        <w:rPr>
          <w:rFonts w:hint="eastAsia"/>
          <w:sz w:val="18"/>
          <w:szCs w:val="18"/>
        </w:rPr>
        <w:t>锂电池容量与温度关系</w:t>
      </w:r>
    </w:p>
    <w:p w14:paraId="54FEEB0B" w14:textId="77777777" w:rsidR="00CD4361" w:rsidRPr="00CD4361" w:rsidRDefault="00CD4361" w:rsidP="00CD4361">
      <w:pPr>
        <w:spacing w:line="360" w:lineRule="exact"/>
        <w:ind w:firstLineChars="200" w:firstLine="420"/>
        <w:jc w:val="left"/>
      </w:pPr>
    </w:p>
    <w:p w14:paraId="528BEB92" w14:textId="77777777" w:rsidR="00103F01" w:rsidRPr="000130DA" w:rsidRDefault="00103F01" w:rsidP="00103F01">
      <w:pPr>
        <w:pStyle w:val="2"/>
        <w:spacing w:beforeLines="50" w:before="120" w:afterLines="50" w:after="120" w:line="360" w:lineRule="exact"/>
        <w:rPr>
          <w:rFonts w:ascii="黑体" w:eastAsia="黑体" w:hAnsi="黑体"/>
          <w:b w:val="0"/>
          <w:i w:val="0"/>
        </w:rPr>
      </w:pPr>
      <w:bookmarkStart w:id="32" w:name="_Toc9882150"/>
      <w:r w:rsidRPr="000130DA">
        <w:rPr>
          <w:rFonts w:ascii="黑体" w:eastAsia="黑体" w:hAnsi="黑体" w:hint="eastAsia"/>
          <w:b w:val="0"/>
          <w:i w:val="0"/>
        </w:rPr>
        <w:t>2</w:t>
      </w:r>
      <w:r w:rsidRPr="000130DA">
        <w:rPr>
          <w:rFonts w:ascii="黑体" w:eastAsia="黑体" w:hAnsi="黑体"/>
          <w:b w:val="0"/>
          <w:i w:val="0"/>
        </w:rPr>
        <w:t>.</w:t>
      </w:r>
      <w:r w:rsidR="00D72294">
        <w:rPr>
          <w:rFonts w:ascii="黑体" w:eastAsia="黑体" w:hAnsi="黑体"/>
          <w:b w:val="0"/>
          <w:i w:val="0"/>
        </w:rPr>
        <w:t>4</w:t>
      </w:r>
      <w:r w:rsidRPr="000130DA">
        <w:rPr>
          <w:rFonts w:ascii="黑体" w:eastAsia="黑体" w:hAnsi="黑体"/>
          <w:b w:val="0"/>
          <w:i w:val="0"/>
        </w:rPr>
        <w:t xml:space="preserve"> </w:t>
      </w:r>
      <w:r w:rsidR="0078391C" w:rsidRPr="0078391C">
        <w:rPr>
          <w:rFonts w:eastAsia="黑体"/>
          <w:b w:val="0"/>
          <w:i w:val="0"/>
        </w:rPr>
        <w:t>OCV-SOC</w:t>
      </w:r>
      <w:r w:rsidR="0078391C">
        <w:rPr>
          <w:rFonts w:ascii="黑体" w:eastAsia="黑体" w:hAnsi="黑体" w:hint="eastAsia"/>
          <w:b w:val="0"/>
          <w:i w:val="0"/>
        </w:rPr>
        <w:t>曲线标定及参数辨识</w:t>
      </w:r>
      <w:bookmarkEnd w:id="32"/>
    </w:p>
    <w:p w14:paraId="5CD9336D" w14:textId="77777777" w:rsidR="0047553D" w:rsidRDefault="00B13CB1" w:rsidP="002F677A">
      <w:pPr>
        <w:spacing w:line="360" w:lineRule="exact"/>
        <w:ind w:firstLineChars="200" w:firstLine="420"/>
      </w:pPr>
      <w:r>
        <w:rPr>
          <w:rFonts w:hint="eastAsia"/>
        </w:rPr>
        <w:t>O</w:t>
      </w:r>
      <w:r>
        <w:t>CV-SOC</w:t>
      </w:r>
      <w:r>
        <w:rPr>
          <w:rFonts w:hint="eastAsia"/>
        </w:rPr>
        <w:t>曲线是锂离子电池的特性曲线，</w:t>
      </w:r>
      <w:r w:rsidR="00B564F1">
        <w:rPr>
          <w:rFonts w:hint="eastAsia"/>
        </w:rPr>
        <w:t>通常情况下该特性曲线表现为非线性关系，通过多组实验</w:t>
      </w:r>
      <w:r w:rsidR="001C2E3D">
        <w:rPr>
          <w:rFonts w:hint="eastAsia"/>
        </w:rPr>
        <w:t>所得实验数据</w:t>
      </w:r>
      <w:r w:rsidR="00B564F1">
        <w:rPr>
          <w:rFonts w:hint="eastAsia"/>
        </w:rPr>
        <w:t>绘制</w:t>
      </w:r>
      <w:r w:rsidR="00B564F1">
        <w:t>OCV</w:t>
      </w:r>
      <w:r w:rsidR="00B564F1">
        <w:rPr>
          <w:rFonts w:hint="eastAsia"/>
        </w:rPr>
        <w:t>与</w:t>
      </w:r>
      <w:r w:rsidR="00B564F1">
        <w:rPr>
          <w:rFonts w:hint="eastAsia"/>
        </w:rPr>
        <w:t>S</w:t>
      </w:r>
      <w:r w:rsidR="00B564F1">
        <w:t>OC</w:t>
      </w:r>
      <w:r w:rsidR="00B564F1">
        <w:rPr>
          <w:rFonts w:hint="eastAsia"/>
        </w:rPr>
        <w:t>的数学关系。</w:t>
      </w:r>
      <w:r>
        <w:rPr>
          <w:rFonts w:hint="eastAsia"/>
        </w:rPr>
        <w:t>在切断电源负载情况下，将电池静置足够长的时间（</w:t>
      </w:r>
      <m:oMath>
        <m:r>
          <m:rPr>
            <m:sty m:val="p"/>
          </m:rPr>
          <w:rPr>
            <w:rFonts w:ascii="Cambria Math" w:hAnsi="Cambria Math"/>
          </w:rPr>
          <m:t>t→</m:t>
        </m:r>
        <m:r>
          <m:rPr>
            <m:sty m:val="p"/>
          </m:rPr>
          <w:rPr>
            <w:rFonts w:ascii="Cambria Math" w:hAnsi="Cambria Math" w:hint="eastAsia"/>
          </w:rPr>
          <m:t>∞</m:t>
        </m:r>
      </m:oMath>
      <w:r>
        <w:rPr>
          <w:rFonts w:hint="eastAsia"/>
        </w:rPr>
        <w:t>）时，可将电池的端电压视为</w:t>
      </w:r>
      <w:r>
        <w:rPr>
          <w:rFonts w:hint="eastAsia"/>
        </w:rPr>
        <w:t>O</w:t>
      </w:r>
      <w:r>
        <w:t>CV</w:t>
      </w:r>
      <w:r>
        <w:rPr>
          <w:rFonts w:hint="eastAsia"/>
        </w:rPr>
        <w:t>。在实际应用中，显然</w:t>
      </w:r>
      <m:oMath>
        <m:r>
          <m:rPr>
            <m:sty m:val="p"/>
          </m:rPr>
          <w:rPr>
            <w:rFonts w:ascii="Cambria Math" w:hAnsi="Cambria Math"/>
          </w:rPr>
          <m:t>t→</m:t>
        </m:r>
        <m:r>
          <m:rPr>
            <m:sty m:val="p"/>
          </m:rPr>
          <w:rPr>
            <w:rFonts w:ascii="Cambria Math" w:hAnsi="Cambria Math" w:hint="eastAsia"/>
          </w:rPr>
          <m:t>∞</m:t>
        </m:r>
      </m:oMath>
      <w:r>
        <w:rPr>
          <w:rFonts w:hint="eastAsia"/>
        </w:rPr>
        <w:t>无法实现，本文中采用静置时间</w:t>
      </w:r>
      <w:r>
        <w:rPr>
          <w:rFonts w:hint="eastAsia"/>
        </w:rPr>
        <w:t>t</w:t>
      </w:r>
      <w:r>
        <w:t xml:space="preserve">=30min </w:t>
      </w:r>
      <w:r w:rsidR="00083608">
        <w:rPr>
          <w:rFonts w:hint="eastAsia"/>
        </w:rPr>
        <w:t>使电池恢复为平衡电势。</w:t>
      </w:r>
      <w:r w:rsidR="00F119A8">
        <w:rPr>
          <w:rFonts w:hint="eastAsia"/>
        </w:rPr>
        <w:t>一般而言，</w:t>
      </w:r>
      <w:r w:rsidR="00F119A8">
        <w:rPr>
          <w:rFonts w:hint="eastAsia"/>
        </w:rPr>
        <w:t>O</w:t>
      </w:r>
      <w:r w:rsidR="00F119A8">
        <w:t>CV</w:t>
      </w:r>
      <w:r w:rsidR="00F119A8">
        <w:rPr>
          <w:rFonts w:hint="eastAsia"/>
        </w:rPr>
        <w:t>-</w:t>
      </w:r>
      <w:r w:rsidR="00F119A8">
        <w:t>SOC</w:t>
      </w:r>
      <w:r w:rsidR="00F119A8">
        <w:rPr>
          <w:rFonts w:hint="eastAsia"/>
        </w:rPr>
        <w:t>曲线在</w:t>
      </w:r>
      <w:r w:rsidR="00F119A8">
        <w:rPr>
          <w:rFonts w:hint="eastAsia"/>
        </w:rPr>
        <w:t>S</w:t>
      </w:r>
      <w:r w:rsidR="00F119A8">
        <w:t>OC</w:t>
      </w:r>
      <w:r w:rsidR="00F119A8">
        <w:rPr>
          <w:rFonts w:hint="eastAsia"/>
        </w:rPr>
        <w:t>接近</w:t>
      </w:r>
      <w:r w:rsidR="00F119A8">
        <w:rPr>
          <w:rFonts w:hint="eastAsia"/>
        </w:rPr>
        <w:t>0%</w:t>
      </w:r>
      <w:r w:rsidR="00F119A8">
        <w:rPr>
          <w:rFonts w:hint="eastAsia"/>
        </w:rPr>
        <w:t>和</w:t>
      </w:r>
      <w:r w:rsidR="00F119A8">
        <w:rPr>
          <w:rFonts w:hint="eastAsia"/>
        </w:rPr>
        <w:t>1</w:t>
      </w:r>
      <w:r w:rsidR="00F119A8">
        <w:t>00</w:t>
      </w:r>
      <w:r w:rsidR="00F119A8">
        <w:rPr>
          <w:rFonts w:hint="eastAsia"/>
        </w:rPr>
        <w:t>%</w:t>
      </w:r>
      <w:r w:rsidR="00F119A8">
        <w:rPr>
          <w:rFonts w:hint="eastAsia"/>
        </w:rPr>
        <w:t>时，变化剧烈，在中间的平台期则变化相对平缓，出于对曲线精度的考虑，在</w:t>
      </w:r>
      <w:r w:rsidR="00F119A8">
        <w:rPr>
          <w:rFonts w:hint="eastAsia"/>
        </w:rPr>
        <w:t>S</w:t>
      </w:r>
      <w:r w:rsidR="00F119A8">
        <w:t>OC</w:t>
      </w:r>
      <w:r w:rsidR="00F119A8">
        <w:rPr>
          <w:rFonts w:hint="eastAsia"/>
        </w:rPr>
        <w:t>处于</w:t>
      </w:r>
      <w:r w:rsidR="00F119A8">
        <w:rPr>
          <w:rFonts w:hint="eastAsia"/>
        </w:rPr>
        <w:t>1</w:t>
      </w:r>
      <w:r w:rsidR="00F119A8">
        <w:t>0</w:t>
      </w:r>
      <w:r w:rsidR="00F119A8">
        <w:rPr>
          <w:rFonts w:hint="eastAsia"/>
        </w:rPr>
        <w:t>%~</w:t>
      </w:r>
      <w:r w:rsidR="00F119A8">
        <w:t>90</w:t>
      </w:r>
      <w:r w:rsidR="00F119A8">
        <w:rPr>
          <w:rFonts w:hint="eastAsia"/>
        </w:rPr>
        <w:t>%</w:t>
      </w:r>
      <w:r w:rsidR="00F119A8">
        <w:rPr>
          <w:rFonts w:hint="eastAsia"/>
        </w:rPr>
        <w:t>之间采样间隔与充放电脉冲间隔相对较大，在</w:t>
      </w:r>
      <w:r w:rsidR="00F119A8">
        <w:rPr>
          <w:rFonts w:hint="eastAsia"/>
        </w:rPr>
        <w:t>0%~</w:t>
      </w:r>
      <w:r w:rsidR="00F119A8">
        <w:t>10</w:t>
      </w:r>
      <w:r w:rsidR="00F119A8">
        <w:rPr>
          <w:rFonts w:hint="eastAsia"/>
        </w:rPr>
        <w:t>%</w:t>
      </w:r>
      <w:r w:rsidR="00F119A8">
        <w:rPr>
          <w:rFonts w:hint="eastAsia"/>
        </w:rPr>
        <w:t>和</w:t>
      </w:r>
      <w:r w:rsidR="00F119A8">
        <w:rPr>
          <w:rFonts w:hint="eastAsia"/>
        </w:rPr>
        <w:t>9</w:t>
      </w:r>
      <w:r w:rsidR="00F119A8">
        <w:t>0</w:t>
      </w:r>
      <w:r w:rsidR="00F119A8">
        <w:rPr>
          <w:rFonts w:hint="eastAsia"/>
        </w:rPr>
        <w:t>%~</w:t>
      </w:r>
      <w:r w:rsidR="00F119A8">
        <w:t>100</w:t>
      </w:r>
      <w:r w:rsidR="00F119A8">
        <w:rPr>
          <w:rFonts w:hint="eastAsia"/>
        </w:rPr>
        <w:t>%</w:t>
      </w:r>
      <w:r w:rsidR="00F119A8">
        <w:rPr>
          <w:rFonts w:hint="eastAsia"/>
        </w:rPr>
        <w:t>区间采样间隔与充放电脉冲间隔相对较小。</w:t>
      </w:r>
    </w:p>
    <w:p w14:paraId="1396D250" w14:textId="77777777" w:rsidR="0047645E" w:rsidRPr="001D69A4" w:rsidRDefault="0047645E" w:rsidP="0047645E">
      <w:pPr>
        <w:pStyle w:val="3"/>
        <w:spacing w:beforeLines="50" w:before="120" w:afterLines="50" w:after="120" w:line="360" w:lineRule="exact"/>
        <w:ind w:firstLineChars="200" w:firstLine="420"/>
        <w:rPr>
          <w:rFonts w:ascii="黑体" w:hAnsi="黑体"/>
          <w:b w:val="0"/>
          <w:sz w:val="21"/>
          <w:szCs w:val="21"/>
        </w:rPr>
      </w:pPr>
      <w:bookmarkStart w:id="33" w:name="_Toc9882151"/>
      <w:r w:rsidRPr="00F64D36">
        <w:rPr>
          <w:rFonts w:ascii="黑体" w:hAnsi="黑体" w:hint="eastAsia"/>
          <w:b w:val="0"/>
          <w:sz w:val="21"/>
          <w:szCs w:val="21"/>
        </w:rPr>
        <w:t>2</w:t>
      </w:r>
      <w:r w:rsidRPr="00F64D36">
        <w:rPr>
          <w:rFonts w:ascii="黑体" w:hAnsi="黑体"/>
          <w:b w:val="0"/>
          <w:sz w:val="21"/>
          <w:szCs w:val="21"/>
        </w:rPr>
        <w:t>.</w:t>
      </w:r>
      <w:r>
        <w:rPr>
          <w:rFonts w:ascii="黑体" w:hAnsi="黑体"/>
          <w:b w:val="0"/>
          <w:sz w:val="21"/>
          <w:szCs w:val="21"/>
        </w:rPr>
        <w:t>4</w:t>
      </w:r>
      <w:r w:rsidRPr="00F64D36">
        <w:rPr>
          <w:rFonts w:ascii="黑体" w:hAnsi="黑体"/>
          <w:b w:val="0"/>
          <w:sz w:val="21"/>
          <w:szCs w:val="21"/>
        </w:rPr>
        <w:t>.</w:t>
      </w:r>
      <w:r>
        <w:rPr>
          <w:rFonts w:ascii="黑体" w:hAnsi="黑体"/>
          <w:b w:val="0"/>
          <w:sz w:val="21"/>
          <w:szCs w:val="21"/>
        </w:rPr>
        <w:t>1</w:t>
      </w:r>
      <w:r w:rsidRPr="00F64D36">
        <w:rPr>
          <w:rFonts w:ascii="黑体" w:hAnsi="黑体"/>
          <w:b w:val="0"/>
          <w:sz w:val="21"/>
          <w:szCs w:val="21"/>
        </w:rPr>
        <w:t xml:space="preserve"> </w:t>
      </w:r>
      <w:r w:rsidRPr="0047645E">
        <w:rPr>
          <w:rFonts w:ascii="Times New Roman" w:hAnsi="Times New Roman"/>
          <w:b w:val="0"/>
          <w:sz w:val="21"/>
          <w:szCs w:val="21"/>
        </w:rPr>
        <w:t>OCV-SOC</w:t>
      </w:r>
      <w:r w:rsidR="00ED2796">
        <w:rPr>
          <w:rFonts w:ascii="黑体" w:hAnsi="黑体" w:hint="eastAsia"/>
          <w:b w:val="0"/>
          <w:sz w:val="21"/>
          <w:szCs w:val="21"/>
        </w:rPr>
        <w:t>标定实验</w:t>
      </w:r>
      <w:bookmarkEnd w:id="33"/>
    </w:p>
    <w:p w14:paraId="1C0F0841" w14:textId="77777777" w:rsidR="00944C9F" w:rsidRDefault="00944C9F" w:rsidP="001B44CE">
      <w:pPr>
        <w:spacing w:line="360" w:lineRule="exact"/>
        <w:ind w:firstLineChars="200" w:firstLine="420"/>
        <w:rPr>
          <w:rFonts w:ascii="宋体" w:hAnsi="宋体" w:cs="宋体"/>
        </w:rPr>
      </w:pPr>
      <w:r>
        <w:rPr>
          <w:rFonts w:hint="eastAsia"/>
        </w:rPr>
        <w:t>将电池置于不同环境温度下，以</w:t>
      </w:r>
      <w:r>
        <w:rPr>
          <w:rFonts w:hint="eastAsia"/>
        </w:rPr>
        <w:t>2</w:t>
      </w:r>
      <w:r>
        <w:t>5</w:t>
      </w:r>
      <w:r>
        <w:rPr>
          <w:rFonts w:ascii="宋体" w:hAnsi="宋体" w:cs="宋体" w:hint="eastAsia"/>
        </w:rPr>
        <w:t>℃</w:t>
      </w:r>
      <w:r w:rsidR="00875808">
        <w:rPr>
          <w:rFonts w:ascii="宋体" w:hAnsi="宋体" w:cs="宋体" w:hint="eastAsia"/>
        </w:rPr>
        <w:t>环境温度</w:t>
      </w:r>
      <w:r>
        <w:rPr>
          <w:rFonts w:ascii="宋体" w:hAnsi="宋体" w:cs="宋体" w:hint="eastAsia"/>
        </w:rPr>
        <w:t>为例，</w:t>
      </w:r>
      <w:r w:rsidR="00C6519D">
        <w:rPr>
          <w:rFonts w:ascii="宋体" w:hAnsi="宋体" w:cs="宋体" w:hint="eastAsia"/>
        </w:rPr>
        <w:t>充电流程如表2</w:t>
      </w:r>
      <w:r w:rsidR="00C6519D">
        <w:rPr>
          <w:rFonts w:ascii="宋体" w:hAnsi="宋体" w:cs="宋体"/>
        </w:rPr>
        <w:t>.3</w:t>
      </w:r>
      <w:r w:rsidR="00C6519D">
        <w:rPr>
          <w:rFonts w:ascii="宋体" w:hAnsi="宋体" w:cs="宋体" w:hint="eastAsia"/>
        </w:rPr>
        <w:t>所示</w:t>
      </w:r>
      <w:r w:rsidR="00011438">
        <w:rPr>
          <w:rFonts w:ascii="宋体" w:hAnsi="宋体" w:cs="宋体" w:hint="eastAsia"/>
        </w:rPr>
        <w:t>：</w:t>
      </w:r>
    </w:p>
    <w:p w14:paraId="07BC5A24" w14:textId="77777777" w:rsidR="00141C0B" w:rsidRDefault="00141C0B" w:rsidP="001B44CE">
      <w:pPr>
        <w:spacing w:line="360" w:lineRule="exact"/>
        <w:ind w:firstLineChars="200" w:firstLine="420"/>
        <w:rPr>
          <w:rFonts w:ascii="宋体" w:hAnsi="宋体" w:cs="宋体"/>
        </w:rPr>
      </w:pPr>
    </w:p>
    <w:p w14:paraId="5FDAD737" w14:textId="77777777" w:rsidR="00141C0B" w:rsidRPr="00141C0B" w:rsidRDefault="00141C0B" w:rsidP="00141C0B">
      <w:pPr>
        <w:spacing w:line="360" w:lineRule="exact"/>
        <w:ind w:firstLineChars="200" w:firstLine="360"/>
        <w:jc w:val="center"/>
        <w:rPr>
          <w:sz w:val="18"/>
          <w:szCs w:val="18"/>
        </w:rPr>
      </w:pPr>
      <w:r>
        <w:rPr>
          <w:rFonts w:ascii="宋体" w:hAnsi="宋体" w:cs="宋体" w:hint="eastAsia"/>
          <w:sz w:val="18"/>
          <w:szCs w:val="18"/>
        </w:rPr>
        <w:t>表</w:t>
      </w:r>
      <w:r>
        <w:rPr>
          <w:rFonts w:ascii="宋体" w:hAnsi="宋体" w:cs="宋体"/>
          <w:sz w:val="18"/>
          <w:szCs w:val="18"/>
        </w:rPr>
        <w:t xml:space="preserve">2.3 </w:t>
      </w:r>
      <w:r w:rsidRPr="00141C0B">
        <w:rPr>
          <w:sz w:val="18"/>
          <w:szCs w:val="18"/>
        </w:rPr>
        <w:t>OCV-SO</w:t>
      </w:r>
      <w:r w:rsidRPr="0087687A">
        <w:rPr>
          <w:sz w:val="18"/>
          <w:szCs w:val="18"/>
        </w:rPr>
        <w:t>C</w:t>
      </w:r>
      <w:r>
        <w:rPr>
          <w:rFonts w:ascii="宋体" w:hAnsi="宋体" w:cs="宋体" w:hint="eastAsia"/>
          <w:sz w:val="18"/>
          <w:szCs w:val="18"/>
        </w:rPr>
        <w:t>静置</w:t>
      </w:r>
      <w:r w:rsidR="003115EC">
        <w:rPr>
          <w:rFonts w:ascii="宋体" w:hAnsi="宋体" w:cs="宋体" w:hint="eastAsia"/>
          <w:sz w:val="18"/>
          <w:szCs w:val="18"/>
        </w:rPr>
        <w:t>充</w:t>
      </w:r>
      <w:r>
        <w:rPr>
          <w:rFonts w:ascii="宋体" w:hAnsi="宋体" w:cs="宋体" w:hint="eastAsia"/>
          <w:sz w:val="18"/>
          <w:szCs w:val="18"/>
        </w:rPr>
        <w:t>电标定实验流程</w:t>
      </w:r>
    </w:p>
    <w:tbl>
      <w:tblPr>
        <w:tblStyle w:val="afc"/>
        <w:tblW w:w="0" w:type="auto"/>
        <w:tblLook w:val="04A0" w:firstRow="1" w:lastRow="0" w:firstColumn="1" w:lastColumn="0" w:noHBand="0" w:noVBand="1"/>
      </w:tblPr>
      <w:tblGrid>
        <w:gridCol w:w="1254"/>
        <w:gridCol w:w="1254"/>
        <w:gridCol w:w="1254"/>
        <w:gridCol w:w="1254"/>
        <w:gridCol w:w="1254"/>
        <w:gridCol w:w="1096"/>
        <w:gridCol w:w="1412"/>
      </w:tblGrid>
      <w:tr w:rsidR="00C91F54" w14:paraId="043DABA4" w14:textId="77777777" w:rsidTr="008D55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14:paraId="697F4566" w14:textId="77777777" w:rsidR="00C91F54" w:rsidRPr="002F193B" w:rsidRDefault="00C91F54" w:rsidP="00C91F54">
            <w:pPr>
              <w:spacing w:line="360" w:lineRule="exact"/>
              <w:jc w:val="center"/>
              <w:rPr>
                <w:rFonts w:ascii="宋体" w:hAnsi="宋体"/>
                <w:i w:val="0"/>
              </w:rPr>
            </w:pPr>
            <w:r w:rsidRPr="002F193B">
              <w:rPr>
                <w:rFonts w:ascii="宋体" w:hAnsi="宋体" w:hint="eastAsia"/>
                <w:i w:val="0"/>
              </w:rPr>
              <w:t>起始S</w:t>
            </w:r>
            <w:r w:rsidRPr="002F193B">
              <w:rPr>
                <w:rFonts w:ascii="宋体" w:hAnsi="宋体"/>
                <w:i w:val="0"/>
              </w:rPr>
              <w:t>OC</w:t>
            </w:r>
            <w:r w:rsidRPr="002F193B">
              <w:rPr>
                <w:rFonts w:ascii="宋体" w:hAnsi="宋体" w:hint="eastAsia"/>
                <w:i w:val="0"/>
              </w:rPr>
              <w:t>（%）</w:t>
            </w:r>
          </w:p>
        </w:tc>
        <w:tc>
          <w:tcPr>
            <w:tcW w:w="1254" w:type="dxa"/>
          </w:tcPr>
          <w:p w14:paraId="529653E3" w14:textId="77777777"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充电电流（m</w:t>
            </w:r>
            <w:r w:rsidRPr="002F193B">
              <w:rPr>
                <w:rFonts w:ascii="宋体" w:hAnsi="宋体"/>
                <w:i w:val="0"/>
              </w:rPr>
              <w:t>A</w:t>
            </w:r>
            <w:r w:rsidRPr="002F193B">
              <w:rPr>
                <w:rFonts w:ascii="宋体" w:hAnsi="宋体" w:hint="eastAsia"/>
                <w:i w:val="0"/>
              </w:rPr>
              <w:t>）</w:t>
            </w:r>
          </w:p>
        </w:tc>
        <w:tc>
          <w:tcPr>
            <w:tcW w:w="1254" w:type="dxa"/>
          </w:tcPr>
          <w:p w14:paraId="6C1D12A4" w14:textId="77777777"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充电时长（m</w:t>
            </w:r>
            <w:r w:rsidRPr="002F193B">
              <w:rPr>
                <w:rFonts w:ascii="宋体" w:hAnsi="宋体"/>
                <w:i w:val="0"/>
              </w:rPr>
              <w:t>in</w:t>
            </w:r>
            <w:r w:rsidRPr="002F193B">
              <w:rPr>
                <w:rFonts w:ascii="宋体" w:hAnsi="宋体" w:hint="eastAsia"/>
                <w:i w:val="0"/>
              </w:rPr>
              <w:t>）</w:t>
            </w:r>
          </w:p>
        </w:tc>
        <w:tc>
          <w:tcPr>
            <w:tcW w:w="1254" w:type="dxa"/>
          </w:tcPr>
          <w:p w14:paraId="3260FBFD" w14:textId="77777777"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静置时长（m</w:t>
            </w:r>
            <w:r w:rsidRPr="002F193B">
              <w:rPr>
                <w:rFonts w:ascii="宋体" w:hAnsi="宋体"/>
                <w:i w:val="0"/>
              </w:rPr>
              <w:t>in</w:t>
            </w:r>
            <w:r w:rsidRPr="002F193B">
              <w:rPr>
                <w:rFonts w:ascii="宋体" w:hAnsi="宋体" w:hint="eastAsia"/>
                <w:i w:val="0"/>
              </w:rPr>
              <w:t>）</w:t>
            </w:r>
          </w:p>
        </w:tc>
        <w:tc>
          <w:tcPr>
            <w:tcW w:w="1254" w:type="dxa"/>
          </w:tcPr>
          <w:p w14:paraId="4DAFEDA7" w14:textId="77777777"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预计充入S</w:t>
            </w:r>
            <w:r w:rsidRPr="002F193B">
              <w:rPr>
                <w:rFonts w:ascii="宋体" w:hAnsi="宋体"/>
                <w:i w:val="0"/>
              </w:rPr>
              <w:t>OC</w:t>
            </w:r>
            <w:r w:rsidRPr="002F193B">
              <w:rPr>
                <w:rFonts w:ascii="宋体" w:hAnsi="宋体" w:hint="eastAsia"/>
                <w:i w:val="0"/>
              </w:rPr>
              <w:t>（%）</w:t>
            </w:r>
          </w:p>
        </w:tc>
        <w:tc>
          <w:tcPr>
            <w:tcW w:w="1096" w:type="dxa"/>
          </w:tcPr>
          <w:p w14:paraId="713D0A37" w14:textId="77777777"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循环次数</w:t>
            </w:r>
          </w:p>
        </w:tc>
        <w:tc>
          <w:tcPr>
            <w:tcW w:w="1412" w:type="dxa"/>
          </w:tcPr>
          <w:p w14:paraId="4DBDC50F" w14:textId="77777777" w:rsidR="00C91F54" w:rsidRPr="002F193B" w:rsidRDefault="00C91F54" w:rsidP="00C91F54">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预计总充入S</w:t>
            </w:r>
            <w:r w:rsidRPr="002F193B">
              <w:rPr>
                <w:rFonts w:ascii="宋体" w:hAnsi="宋体"/>
                <w:i w:val="0"/>
              </w:rPr>
              <w:t>OC</w:t>
            </w:r>
            <w:r w:rsidRPr="002F193B">
              <w:rPr>
                <w:rFonts w:ascii="宋体" w:hAnsi="宋体" w:hint="eastAsia"/>
                <w:i w:val="0"/>
              </w:rPr>
              <w:t>（%）</w:t>
            </w:r>
          </w:p>
        </w:tc>
      </w:tr>
      <w:tr w:rsidR="00C91F54" w14:paraId="0E052411" w14:textId="77777777" w:rsidTr="008D55D6">
        <w:tc>
          <w:tcPr>
            <w:cnfStyle w:val="001000000000" w:firstRow="0" w:lastRow="0" w:firstColumn="1" w:lastColumn="0" w:oddVBand="0" w:evenVBand="0" w:oddHBand="0" w:evenHBand="0" w:firstRowFirstColumn="0" w:firstRowLastColumn="0" w:lastRowFirstColumn="0" w:lastRowLastColumn="0"/>
            <w:tcW w:w="1254" w:type="dxa"/>
          </w:tcPr>
          <w:p w14:paraId="4CEE683A" w14:textId="77777777" w:rsidR="00C91F54" w:rsidRPr="00C91F54" w:rsidRDefault="00245D46" w:rsidP="00C91F54">
            <w:pPr>
              <w:spacing w:line="360" w:lineRule="exact"/>
              <w:jc w:val="center"/>
              <w:rPr>
                <w:rFonts w:ascii="宋体" w:hAnsi="宋体"/>
              </w:rPr>
            </w:pPr>
            <w:r>
              <w:rPr>
                <w:rFonts w:ascii="宋体" w:hAnsi="宋体" w:hint="eastAsia"/>
              </w:rPr>
              <w:t>0</w:t>
            </w:r>
          </w:p>
        </w:tc>
        <w:tc>
          <w:tcPr>
            <w:tcW w:w="1254" w:type="dxa"/>
          </w:tcPr>
          <w:p w14:paraId="71215501"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14:paraId="26C702B2"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9</w:t>
            </w:r>
          </w:p>
        </w:tc>
        <w:tc>
          <w:tcPr>
            <w:tcW w:w="1254" w:type="dxa"/>
          </w:tcPr>
          <w:p w14:paraId="3BBF3FE7"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14:paraId="33036792"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096" w:type="dxa"/>
          </w:tcPr>
          <w:p w14:paraId="24A92009"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p>
        </w:tc>
        <w:tc>
          <w:tcPr>
            <w:tcW w:w="1412" w:type="dxa"/>
          </w:tcPr>
          <w:p w14:paraId="073EC480"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p>
        </w:tc>
      </w:tr>
      <w:tr w:rsidR="00C91F54" w14:paraId="20518B8D" w14:textId="77777777" w:rsidTr="008D55D6">
        <w:tc>
          <w:tcPr>
            <w:cnfStyle w:val="001000000000" w:firstRow="0" w:lastRow="0" w:firstColumn="1" w:lastColumn="0" w:oddVBand="0" w:evenVBand="0" w:oddHBand="0" w:evenHBand="0" w:firstRowFirstColumn="0" w:firstRowLastColumn="0" w:lastRowFirstColumn="0" w:lastRowLastColumn="0"/>
            <w:tcW w:w="1254" w:type="dxa"/>
          </w:tcPr>
          <w:p w14:paraId="7645512D" w14:textId="77777777" w:rsidR="00C91F54" w:rsidRPr="00C91F54" w:rsidRDefault="00245D46" w:rsidP="00C91F54">
            <w:pPr>
              <w:spacing w:line="360" w:lineRule="exact"/>
              <w:jc w:val="center"/>
              <w:rPr>
                <w:rFonts w:ascii="宋体" w:hAnsi="宋体"/>
              </w:rPr>
            </w:pPr>
            <w:r>
              <w:rPr>
                <w:rFonts w:ascii="宋体" w:hAnsi="宋体" w:hint="eastAsia"/>
              </w:rPr>
              <w:t>6</w:t>
            </w:r>
          </w:p>
        </w:tc>
        <w:tc>
          <w:tcPr>
            <w:tcW w:w="1254" w:type="dxa"/>
          </w:tcPr>
          <w:p w14:paraId="5C48239B"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14:paraId="568ADFAD"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2</w:t>
            </w:r>
          </w:p>
        </w:tc>
        <w:tc>
          <w:tcPr>
            <w:tcW w:w="1254" w:type="dxa"/>
          </w:tcPr>
          <w:p w14:paraId="28B3DF0B"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14:paraId="178071C1"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096" w:type="dxa"/>
          </w:tcPr>
          <w:p w14:paraId="3598BAE7"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p>
        </w:tc>
        <w:tc>
          <w:tcPr>
            <w:tcW w:w="1412" w:type="dxa"/>
          </w:tcPr>
          <w:p w14:paraId="3F46F5D4"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r>
      <w:tr w:rsidR="00C91F54" w14:paraId="7ED957D4" w14:textId="77777777" w:rsidTr="008D55D6">
        <w:tc>
          <w:tcPr>
            <w:cnfStyle w:val="001000000000" w:firstRow="0" w:lastRow="0" w:firstColumn="1" w:lastColumn="0" w:oddVBand="0" w:evenVBand="0" w:oddHBand="0" w:evenHBand="0" w:firstRowFirstColumn="0" w:firstRowLastColumn="0" w:lastRowFirstColumn="0" w:lastRowLastColumn="0"/>
            <w:tcW w:w="1254" w:type="dxa"/>
          </w:tcPr>
          <w:p w14:paraId="73636946" w14:textId="77777777" w:rsidR="00C91F54" w:rsidRPr="00C91F54" w:rsidRDefault="00245D46" w:rsidP="00C91F54">
            <w:pPr>
              <w:spacing w:line="360" w:lineRule="exact"/>
              <w:jc w:val="center"/>
              <w:rPr>
                <w:rFonts w:ascii="宋体" w:hAnsi="宋体"/>
              </w:rPr>
            </w:pPr>
            <w:r>
              <w:rPr>
                <w:rFonts w:ascii="宋体" w:hAnsi="宋体" w:hint="eastAsia"/>
              </w:rPr>
              <w:t>1</w:t>
            </w:r>
            <w:r>
              <w:rPr>
                <w:rFonts w:ascii="宋体" w:hAnsi="宋体"/>
              </w:rPr>
              <w:t>0</w:t>
            </w:r>
          </w:p>
        </w:tc>
        <w:tc>
          <w:tcPr>
            <w:tcW w:w="1254" w:type="dxa"/>
          </w:tcPr>
          <w:p w14:paraId="47CAA674"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14:paraId="44608C14"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5</w:t>
            </w:r>
          </w:p>
        </w:tc>
        <w:tc>
          <w:tcPr>
            <w:tcW w:w="1254" w:type="dxa"/>
          </w:tcPr>
          <w:p w14:paraId="46EAB03C"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14:paraId="3477C6E3"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5</w:t>
            </w:r>
          </w:p>
        </w:tc>
        <w:tc>
          <w:tcPr>
            <w:tcW w:w="1096" w:type="dxa"/>
          </w:tcPr>
          <w:p w14:paraId="7215CB2D"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p>
        </w:tc>
        <w:tc>
          <w:tcPr>
            <w:tcW w:w="1412" w:type="dxa"/>
          </w:tcPr>
          <w:p w14:paraId="49207FF3"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r>
      <w:tr w:rsidR="00C91F54" w14:paraId="689E7CEA" w14:textId="77777777" w:rsidTr="008D55D6">
        <w:tc>
          <w:tcPr>
            <w:cnfStyle w:val="001000000000" w:firstRow="0" w:lastRow="0" w:firstColumn="1" w:lastColumn="0" w:oddVBand="0" w:evenVBand="0" w:oddHBand="0" w:evenHBand="0" w:firstRowFirstColumn="0" w:firstRowLastColumn="0" w:lastRowFirstColumn="0" w:lastRowLastColumn="0"/>
            <w:tcW w:w="1254" w:type="dxa"/>
          </w:tcPr>
          <w:p w14:paraId="730B55F3" w14:textId="77777777" w:rsidR="00C91F54" w:rsidRPr="00C91F54" w:rsidRDefault="00245D46" w:rsidP="00C91F54">
            <w:pPr>
              <w:spacing w:line="360" w:lineRule="exact"/>
              <w:jc w:val="center"/>
              <w:rPr>
                <w:rFonts w:ascii="宋体" w:hAnsi="宋体"/>
              </w:rPr>
            </w:pPr>
            <w:r>
              <w:rPr>
                <w:rFonts w:ascii="宋体" w:hAnsi="宋体" w:hint="eastAsia"/>
              </w:rPr>
              <w:t>4</w:t>
            </w:r>
            <w:r>
              <w:rPr>
                <w:rFonts w:ascii="宋体" w:hAnsi="宋体"/>
              </w:rPr>
              <w:t>0</w:t>
            </w:r>
          </w:p>
        </w:tc>
        <w:tc>
          <w:tcPr>
            <w:tcW w:w="1254" w:type="dxa"/>
          </w:tcPr>
          <w:p w14:paraId="14ED47E3"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14:paraId="6DEB85A3"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14:paraId="7F72A490"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14:paraId="6C202D4F"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0</w:t>
            </w:r>
          </w:p>
        </w:tc>
        <w:tc>
          <w:tcPr>
            <w:tcW w:w="1096" w:type="dxa"/>
          </w:tcPr>
          <w:p w14:paraId="2977196D"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412" w:type="dxa"/>
          </w:tcPr>
          <w:p w14:paraId="59172976"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r>
      <w:tr w:rsidR="00C91F54" w14:paraId="46D5B44A" w14:textId="77777777" w:rsidTr="008D55D6">
        <w:tc>
          <w:tcPr>
            <w:cnfStyle w:val="001000000000" w:firstRow="0" w:lastRow="0" w:firstColumn="1" w:lastColumn="0" w:oddVBand="0" w:evenVBand="0" w:oddHBand="0" w:evenHBand="0" w:firstRowFirstColumn="0" w:firstRowLastColumn="0" w:lastRowFirstColumn="0" w:lastRowLastColumn="0"/>
            <w:tcW w:w="1254" w:type="dxa"/>
          </w:tcPr>
          <w:p w14:paraId="232B102D" w14:textId="77777777" w:rsidR="00C91F54" w:rsidRPr="00C91F54" w:rsidRDefault="00245D46" w:rsidP="00C91F54">
            <w:pPr>
              <w:spacing w:line="360" w:lineRule="exact"/>
              <w:jc w:val="center"/>
              <w:rPr>
                <w:rFonts w:ascii="宋体" w:hAnsi="宋体"/>
              </w:rPr>
            </w:pPr>
            <w:r>
              <w:rPr>
                <w:rFonts w:ascii="宋体" w:hAnsi="宋体" w:hint="eastAsia"/>
              </w:rPr>
              <w:t>7</w:t>
            </w:r>
            <w:r>
              <w:rPr>
                <w:rFonts w:ascii="宋体" w:hAnsi="宋体"/>
              </w:rPr>
              <w:t>0</w:t>
            </w:r>
          </w:p>
        </w:tc>
        <w:tc>
          <w:tcPr>
            <w:tcW w:w="1254" w:type="dxa"/>
          </w:tcPr>
          <w:p w14:paraId="461848CB"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14:paraId="2CAD614C"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5</w:t>
            </w:r>
          </w:p>
        </w:tc>
        <w:tc>
          <w:tcPr>
            <w:tcW w:w="1254" w:type="dxa"/>
          </w:tcPr>
          <w:p w14:paraId="127A7A60"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14:paraId="7FB57F93"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5</w:t>
            </w:r>
          </w:p>
        </w:tc>
        <w:tc>
          <w:tcPr>
            <w:tcW w:w="1096" w:type="dxa"/>
          </w:tcPr>
          <w:p w14:paraId="70EC2E46"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412" w:type="dxa"/>
          </w:tcPr>
          <w:p w14:paraId="2FB827A5"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r>
              <w:rPr>
                <w:rFonts w:ascii="宋体" w:hAnsi="宋体"/>
              </w:rPr>
              <w:t>0</w:t>
            </w:r>
          </w:p>
        </w:tc>
      </w:tr>
      <w:tr w:rsidR="00C91F54" w14:paraId="0C2AD483" w14:textId="77777777" w:rsidTr="008D55D6">
        <w:tc>
          <w:tcPr>
            <w:cnfStyle w:val="001000000000" w:firstRow="0" w:lastRow="0" w:firstColumn="1" w:lastColumn="0" w:oddVBand="0" w:evenVBand="0" w:oddHBand="0" w:evenHBand="0" w:firstRowFirstColumn="0" w:firstRowLastColumn="0" w:lastRowFirstColumn="0" w:lastRowLastColumn="0"/>
            <w:tcW w:w="1254" w:type="dxa"/>
          </w:tcPr>
          <w:p w14:paraId="0F726270" w14:textId="77777777" w:rsidR="00C91F54" w:rsidRPr="00C91F54" w:rsidRDefault="00245D46" w:rsidP="00C91F54">
            <w:pPr>
              <w:spacing w:line="360" w:lineRule="exact"/>
              <w:jc w:val="center"/>
              <w:rPr>
                <w:rFonts w:ascii="宋体" w:hAnsi="宋体"/>
              </w:rPr>
            </w:pPr>
            <w:r>
              <w:rPr>
                <w:rFonts w:ascii="宋体" w:hAnsi="宋体" w:hint="eastAsia"/>
              </w:rPr>
              <w:t>9</w:t>
            </w:r>
            <w:r>
              <w:rPr>
                <w:rFonts w:ascii="宋体" w:hAnsi="宋体"/>
              </w:rPr>
              <w:t>0</w:t>
            </w:r>
          </w:p>
        </w:tc>
        <w:tc>
          <w:tcPr>
            <w:tcW w:w="1254" w:type="dxa"/>
          </w:tcPr>
          <w:p w14:paraId="32371737"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00</w:t>
            </w:r>
          </w:p>
        </w:tc>
        <w:tc>
          <w:tcPr>
            <w:tcW w:w="1254" w:type="dxa"/>
          </w:tcPr>
          <w:p w14:paraId="0682591F"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r>
              <w:rPr>
                <w:rFonts w:ascii="宋体" w:hAnsi="宋体"/>
              </w:rPr>
              <w:t>4</w:t>
            </w:r>
          </w:p>
        </w:tc>
        <w:tc>
          <w:tcPr>
            <w:tcW w:w="1254" w:type="dxa"/>
          </w:tcPr>
          <w:p w14:paraId="51A1C052"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14:paraId="455BDD42"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096" w:type="dxa"/>
          </w:tcPr>
          <w:p w14:paraId="70441426"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p>
        </w:tc>
        <w:tc>
          <w:tcPr>
            <w:tcW w:w="1412" w:type="dxa"/>
          </w:tcPr>
          <w:p w14:paraId="7EC5FA93"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r>
      <w:tr w:rsidR="00C91F54" w14:paraId="7ADE0992" w14:textId="77777777" w:rsidTr="008D55D6">
        <w:tc>
          <w:tcPr>
            <w:cnfStyle w:val="001000000000" w:firstRow="0" w:lastRow="0" w:firstColumn="1" w:lastColumn="0" w:oddVBand="0" w:evenVBand="0" w:oddHBand="0" w:evenHBand="0" w:firstRowFirstColumn="0" w:firstRowLastColumn="0" w:lastRowFirstColumn="0" w:lastRowLastColumn="0"/>
            <w:tcW w:w="1254" w:type="dxa"/>
          </w:tcPr>
          <w:p w14:paraId="622769D9" w14:textId="77777777" w:rsidR="00C91F54" w:rsidRPr="00C91F54" w:rsidRDefault="00245D46" w:rsidP="00C91F54">
            <w:pPr>
              <w:spacing w:line="360" w:lineRule="exact"/>
              <w:jc w:val="center"/>
              <w:rPr>
                <w:rFonts w:ascii="宋体" w:hAnsi="宋体"/>
              </w:rPr>
            </w:pPr>
            <w:r>
              <w:rPr>
                <w:rFonts w:ascii="宋体" w:hAnsi="宋体" w:hint="eastAsia"/>
              </w:rPr>
              <w:t>9</w:t>
            </w:r>
            <w:r>
              <w:rPr>
                <w:rFonts w:ascii="宋体" w:hAnsi="宋体"/>
              </w:rPr>
              <w:t>4</w:t>
            </w:r>
          </w:p>
        </w:tc>
        <w:tc>
          <w:tcPr>
            <w:tcW w:w="1254" w:type="dxa"/>
          </w:tcPr>
          <w:p w14:paraId="1D1495E2"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14:paraId="39C6AFBB"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80</w:t>
            </w:r>
          </w:p>
        </w:tc>
        <w:tc>
          <w:tcPr>
            <w:tcW w:w="1254" w:type="dxa"/>
          </w:tcPr>
          <w:p w14:paraId="16506E5B"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14:paraId="26A64F3C"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096" w:type="dxa"/>
          </w:tcPr>
          <w:p w14:paraId="553A70C9"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p>
        </w:tc>
        <w:tc>
          <w:tcPr>
            <w:tcW w:w="1412" w:type="dxa"/>
          </w:tcPr>
          <w:p w14:paraId="3E05AD81" w14:textId="77777777" w:rsidR="00C91F54" w:rsidRPr="00C91F54" w:rsidRDefault="00245D46" w:rsidP="00C91F54">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p>
        </w:tc>
      </w:tr>
    </w:tbl>
    <w:p w14:paraId="332232D5" w14:textId="77777777" w:rsidR="006C5D7F" w:rsidRPr="00B13CB1" w:rsidRDefault="006C5D7F" w:rsidP="002F677A">
      <w:pPr>
        <w:spacing w:line="360" w:lineRule="exact"/>
        <w:ind w:firstLineChars="200" w:firstLine="420"/>
      </w:pPr>
    </w:p>
    <w:p w14:paraId="4204D48B" w14:textId="77777777" w:rsidR="00E011D7" w:rsidRDefault="00875808" w:rsidP="002F677A">
      <w:pPr>
        <w:spacing w:line="360" w:lineRule="exact"/>
        <w:ind w:firstLineChars="200" w:firstLine="420"/>
      </w:pPr>
      <w:r>
        <w:rPr>
          <w:rFonts w:hint="eastAsia"/>
        </w:rPr>
        <w:t>放电流程与充电流程类似，以</w:t>
      </w:r>
      <w:r>
        <w:rPr>
          <w:rFonts w:hint="eastAsia"/>
        </w:rPr>
        <w:t>2</w:t>
      </w:r>
      <w:r>
        <w:t>5</w:t>
      </w:r>
      <w:r>
        <w:rPr>
          <w:rFonts w:ascii="宋体" w:hAnsi="宋体" w:cs="宋体" w:hint="eastAsia"/>
        </w:rPr>
        <w:t>℃环境温度为例，具体放电流程如表2</w:t>
      </w:r>
      <w:r>
        <w:rPr>
          <w:rFonts w:ascii="宋体" w:hAnsi="宋体" w:cs="宋体"/>
        </w:rPr>
        <w:t>.4</w:t>
      </w:r>
      <w:r>
        <w:rPr>
          <w:rFonts w:ascii="宋体" w:hAnsi="宋体" w:cs="宋体" w:hint="eastAsia"/>
        </w:rPr>
        <w:t>所示</w:t>
      </w:r>
      <w:r w:rsidR="00011438">
        <w:rPr>
          <w:rFonts w:ascii="宋体" w:hAnsi="宋体" w:cs="宋体" w:hint="eastAsia"/>
        </w:rPr>
        <w:t>：</w:t>
      </w:r>
    </w:p>
    <w:p w14:paraId="4E5AB70E" w14:textId="77777777" w:rsidR="009F4DC5" w:rsidRDefault="009F4DC5">
      <w:pPr>
        <w:widowControl/>
        <w:adjustRightInd/>
        <w:jc w:val="left"/>
        <w:textAlignment w:val="auto"/>
      </w:pPr>
      <w:r>
        <w:br w:type="page"/>
      </w:r>
    </w:p>
    <w:p w14:paraId="092D76C5" w14:textId="77777777" w:rsidR="003115EC" w:rsidRPr="003115EC" w:rsidRDefault="003115EC" w:rsidP="003115EC">
      <w:pPr>
        <w:widowControl/>
        <w:adjustRightInd/>
        <w:jc w:val="center"/>
        <w:textAlignment w:val="auto"/>
        <w:rPr>
          <w:sz w:val="18"/>
          <w:szCs w:val="18"/>
        </w:rPr>
      </w:pPr>
      <w:r>
        <w:rPr>
          <w:rFonts w:hint="eastAsia"/>
          <w:sz w:val="18"/>
          <w:szCs w:val="18"/>
        </w:rPr>
        <w:lastRenderedPageBreak/>
        <w:t>表</w:t>
      </w:r>
      <w:r>
        <w:rPr>
          <w:rFonts w:hint="eastAsia"/>
          <w:sz w:val="18"/>
          <w:szCs w:val="18"/>
        </w:rPr>
        <w:t>2</w:t>
      </w:r>
      <w:r>
        <w:rPr>
          <w:sz w:val="18"/>
          <w:szCs w:val="18"/>
        </w:rPr>
        <w:t xml:space="preserve">.4 </w:t>
      </w:r>
      <w:r w:rsidRPr="00141C0B">
        <w:rPr>
          <w:sz w:val="18"/>
          <w:szCs w:val="18"/>
        </w:rPr>
        <w:t>OCV-SO</w:t>
      </w:r>
      <w:r w:rsidRPr="0087687A">
        <w:rPr>
          <w:sz w:val="18"/>
          <w:szCs w:val="18"/>
        </w:rPr>
        <w:t>C</w:t>
      </w:r>
      <w:r>
        <w:rPr>
          <w:rFonts w:ascii="宋体" w:hAnsi="宋体" w:cs="宋体" w:hint="eastAsia"/>
          <w:sz w:val="18"/>
          <w:szCs w:val="18"/>
        </w:rPr>
        <w:t>静置放电标定实验流程</w:t>
      </w:r>
    </w:p>
    <w:tbl>
      <w:tblPr>
        <w:tblStyle w:val="afc"/>
        <w:tblW w:w="0" w:type="auto"/>
        <w:tblLook w:val="04A0" w:firstRow="1" w:lastRow="0" w:firstColumn="1" w:lastColumn="0" w:noHBand="0" w:noVBand="1"/>
      </w:tblPr>
      <w:tblGrid>
        <w:gridCol w:w="1254"/>
        <w:gridCol w:w="1254"/>
        <w:gridCol w:w="1254"/>
        <w:gridCol w:w="1254"/>
        <w:gridCol w:w="1254"/>
        <w:gridCol w:w="1096"/>
        <w:gridCol w:w="1412"/>
      </w:tblGrid>
      <w:tr w:rsidR="00D9720D" w14:paraId="2D96AA7E" w14:textId="77777777" w:rsidTr="00D972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14:paraId="30321F83" w14:textId="77777777" w:rsidR="00D9720D" w:rsidRPr="002F193B" w:rsidRDefault="00D9720D" w:rsidP="00D9720D">
            <w:pPr>
              <w:spacing w:line="360" w:lineRule="exact"/>
              <w:jc w:val="center"/>
              <w:rPr>
                <w:rFonts w:ascii="宋体" w:hAnsi="宋体"/>
                <w:i w:val="0"/>
              </w:rPr>
            </w:pPr>
            <w:r w:rsidRPr="002F193B">
              <w:rPr>
                <w:rFonts w:ascii="宋体" w:hAnsi="宋体" w:hint="eastAsia"/>
                <w:i w:val="0"/>
              </w:rPr>
              <w:t>起始S</w:t>
            </w:r>
            <w:r w:rsidRPr="002F193B">
              <w:rPr>
                <w:rFonts w:ascii="宋体" w:hAnsi="宋体"/>
                <w:i w:val="0"/>
              </w:rPr>
              <w:t>OC</w:t>
            </w:r>
            <w:r w:rsidRPr="002F193B">
              <w:rPr>
                <w:rFonts w:ascii="宋体" w:hAnsi="宋体" w:hint="eastAsia"/>
                <w:i w:val="0"/>
              </w:rPr>
              <w:t>（%）</w:t>
            </w:r>
          </w:p>
        </w:tc>
        <w:tc>
          <w:tcPr>
            <w:tcW w:w="1254" w:type="dxa"/>
          </w:tcPr>
          <w:p w14:paraId="0DEFA40F" w14:textId="77777777"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Pr>
                <w:rFonts w:ascii="宋体" w:hAnsi="宋体" w:hint="eastAsia"/>
                <w:i w:val="0"/>
              </w:rPr>
              <w:t>放</w:t>
            </w:r>
            <w:r w:rsidRPr="002F193B">
              <w:rPr>
                <w:rFonts w:ascii="宋体" w:hAnsi="宋体" w:hint="eastAsia"/>
                <w:i w:val="0"/>
              </w:rPr>
              <w:t>电电流（m</w:t>
            </w:r>
            <w:r w:rsidRPr="002F193B">
              <w:rPr>
                <w:rFonts w:ascii="宋体" w:hAnsi="宋体"/>
                <w:i w:val="0"/>
              </w:rPr>
              <w:t>A</w:t>
            </w:r>
            <w:r w:rsidRPr="002F193B">
              <w:rPr>
                <w:rFonts w:ascii="宋体" w:hAnsi="宋体" w:hint="eastAsia"/>
                <w:i w:val="0"/>
              </w:rPr>
              <w:t>）</w:t>
            </w:r>
          </w:p>
        </w:tc>
        <w:tc>
          <w:tcPr>
            <w:tcW w:w="1254" w:type="dxa"/>
          </w:tcPr>
          <w:p w14:paraId="3D758128" w14:textId="77777777"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Pr>
                <w:rFonts w:ascii="宋体" w:hAnsi="宋体" w:hint="eastAsia"/>
                <w:i w:val="0"/>
              </w:rPr>
              <w:t>放</w:t>
            </w:r>
            <w:r w:rsidRPr="002F193B">
              <w:rPr>
                <w:rFonts w:ascii="宋体" w:hAnsi="宋体" w:hint="eastAsia"/>
                <w:i w:val="0"/>
              </w:rPr>
              <w:t>电时长（m</w:t>
            </w:r>
            <w:r w:rsidRPr="002F193B">
              <w:rPr>
                <w:rFonts w:ascii="宋体" w:hAnsi="宋体"/>
                <w:i w:val="0"/>
              </w:rPr>
              <w:t>in</w:t>
            </w:r>
            <w:r w:rsidRPr="002F193B">
              <w:rPr>
                <w:rFonts w:ascii="宋体" w:hAnsi="宋体" w:hint="eastAsia"/>
                <w:i w:val="0"/>
              </w:rPr>
              <w:t>）</w:t>
            </w:r>
          </w:p>
        </w:tc>
        <w:tc>
          <w:tcPr>
            <w:tcW w:w="1254" w:type="dxa"/>
          </w:tcPr>
          <w:p w14:paraId="5FE8ADBA" w14:textId="77777777"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静置时长（m</w:t>
            </w:r>
            <w:r w:rsidRPr="002F193B">
              <w:rPr>
                <w:rFonts w:ascii="宋体" w:hAnsi="宋体"/>
                <w:i w:val="0"/>
              </w:rPr>
              <w:t>in</w:t>
            </w:r>
            <w:r w:rsidRPr="002F193B">
              <w:rPr>
                <w:rFonts w:ascii="宋体" w:hAnsi="宋体" w:hint="eastAsia"/>
                <w:i w:val="0"/>
              </w:rPr>
              <w:t>）</w:t>
            </w:r>
          </w:p>
        </w:tc>
        <w:tc>
          <w:tcPr>
            <w:tcW w:w="1254" w:type="dxa"/>
          </w:tcPr>
          <w:p w14:paraId="7C5D9C5F" w14:textId="77777777"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预计</w:t>
            </w:r>
            <w:r>
              <w:rPr>
                <w:rFonts w:ascii="宋体" w:hAnsi="宋体" w:hint="eastAsia"/>
                <w:i w:val="0"/>
              </w:rPr>
              <w:t>放出</w:t>
            </w:r>
            <w:r w:rsidRPr="002F193B">
              <w:rPr>
                <w:rFonts w:ascii="宋体" w:hAnsi="宋体" w:hint="eastAsia"/>
                <w:i w:val="0"/>
              </w:rPr>
              <w:t>S</w:t>
            </w:r>
            <w:r w:rsidRPr="002F193B">
              <w:rPr>
                <w:rFonts w:ascii="宋体" w:hAnsi="宋体"/>
                <w:i w:val="0"/>
              </w:rPr>
              <w:t>OC</w:t>
            </w:r>
            <w:r w:rsidRPr="002F193B">
              <w:rPr>
                <w:rFonts w:ascii="宋体" w:hAnsi="宋体" w:hint="eastAsia"/>
                <w:i w:val="0"/>
              </w:rPr>
              <w:t>（%）</w:t>
            </w:r>
          </w:p>
        </w:tc>
        <w:tc>
          <w:tcPr>
            <w:tcW w:w="1096" w:type="dxa"/>
          </w:tcPr>
          <w:p w14:paraId="2E44E69E" w14:textId="77777777"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循环次数</w:t>
            </w:r>
          </w:p>
        </w:tc>
        <w:tc>
          <w:tcPr>
            <w:tcW w:w="1412" w:type="dxa"/>
          </w:tcPr>
          <w:p w14:paraId="245009DA" w14:textId="77777777" w:rsidR="00D9720D" w:rsidRPr="002F193B" w:rsidRDefault="00D9720D" w:rsidP="00D9720D">
            <w:pPr>
              <w:spacing w:line="360" w:lineRule="exact"/>
              <w:jc w:val="center"/>
              <w:cnfStyle w:val="100000000000" w:firstRow="1" w:lastRow="0" w:firstColumn="0" w:lastColumn="0" w:oddVBand="0" w:evenVBand="0" w:oddHBand="0" w:evenHBand="0" w:firstRowFirstColumn="0" w:firstRowLastColumn="0" w:lastRowFirstColumn="0" w:lastRowLastColumn="0"/>
              <w:rPr>
                <w:rFonts w:ascii="宋体" w:hAnsi="宋体"/>
                <w:i w:val="0"/>
              </w:rPr>
            </w:pPr>
            <w:r w:rsidRPr="002F193B">
              <w:rPr>
                <w:rFonts w:ascii="宋体" w:hAnsi="宋体" w:hint="eastAsia"/>
                <w:i w:val="0"/>
              </w:rPr>
              <w:t>预计总</w:t>
            </w:r>
            <w:r>
              <w:rPr>
                <w:rFonts w:ascii="宋体" w:hAnsi="宋体" w:hint="eastAsia"/>
                <w:i w:val="0"/>
              </w:rPr>
              <w:t>放出</w:t>
            </w:r>
            <w:r w:rsidRPr="002F193B">
              <w:rPr>
                <w:rFonts w:ascii="宋体" w:hAnsi="宋体" w:hint="eastAsia"/>
                <w:i w:val="0"/>
              </w:rPr>
              <w:t>S</w:t>
            </w:r>
            <w:r w:rsidRPr="002F193B">
              <w:rPr>
                <w:rFonts w:ascii="宋体" w:hAnsi="宋体"/>
                <w:i w:val="0"/>
              </w:rPr>
              <w:t>OC</w:t>
            </w:r>
            <w:r w:rsidRPr="002F193B">
              <w:rPr>
                <w:rFonts w:ascii="宋体" w:hAnsi="宋体" w:hint="eastAsia"/>
                <w:i w:val="0"/>
              </w:rPr>
              <w:t>（%）</w:t>
            </w:r>
          </w:p>
        </w:tc>
      </w:tr>
      <w:tr w:rsidR="00D9720D" w14:paraId="17B28334" w14:textId="77777777" w:rsidTr="00D9720D">
        <w:tc>
          <w:tcPr>
            <w:cnfStyle w:val="001000000000" w:firstRow="0" w:lastRow="0" w:firstColumn="1" w:lastColumn="0" w:oddVBand="0" w:evenVBand="0" w:oddHBand="0" w:evenHBand="0" w:firstRowFirstColumn="0" w:firstRowLastColumn="0" w:lastRowFirstColumn="0" w:lastRowLastColumn="0"/>
            <w:tcW w:w="1254" w:type="dxa"/>
          </w:tcPr>
          <w:p w14:paraId="08176364" w14:textId="77777777" w:rsidR="00D9720D" w:rsidRPr="002F193B" w:rsidRDefault="00D9720D" w:rsidP="00D9720D">
            <w:pPr>
              <w:spacing w:line="360" w:lineRule="exact"/>
              <w:jc w:val="center"/>
              <w:rPr>
                <w:rFonts w:ascii="宋体" w:hAnsi="宋体"/>
              </w:rPr>
            </w:pPr>
            <w:r>
              <w:rPr>
                <w:rFonts w:ascii="宋体" w:hAnsi="宋体" w:hint="eastAsia"/>
              </w:rPr>
              <w:t>1</w:t>
            </w:r>
            <w:r>
              <w:rPr>
                <w:rFonts w:ascii="宋体" w:hAnsi="宋体"/>
              </w:rPr>
              <w:t>00</w:t>
            </w:r>
          </w:p>
        </w:tc>
        <w:tc>
          <w:tcPr>
            <w:tcW w:w="1254" w:type="dxa"/>
          </w:tcPr>
          <w:p w14:paraId="044CAEFA"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14:paraId="0CE1506A"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9</w:t>
            </w:r>
          </w:p>
        </w:tc>
        <w:tc>
          <w:tcPr>
            <w:tcW w:w="1254" w:type="dxa"/>
          </w:tcPr>
          <w:p w14:paraId="3AD6B0B3"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14:paraId="594593B9"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096" w:type="dxa"/>
          </w:tcPr>
          <w:p w14:paraId="5D411219"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p>
        </w:tc>
        <w:tc>
          <w:tcPr>
            <w:tcW w:w="1412" w:type="dxa"/>
          </w:tcPr>
          <w:p w14:paraId="24602685"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p>
        </w:tc>
      </w:tr>
      <w:tr w:rsidR="00D9720D" w14:paraId="7C25D8BA" w14:textId="77777777" w:rsidTr="00D9720D">
        <w:tc>
          <w:tcPr>
            <w:cnfStyle w:val="001000000000" w:firstRow="0" w:lastRow="0" w:firstColumn="1" w:lastColumn="0" w:oddVBand="0" w:evenVBand="0" w:oddHBand="0" w:evenHBand="0" w:firstRowFirstColumn="0" w:firstRowLastColumn="0" w:lastRowFirstColumn="0" w:lastRowLastColumn="0"/>
            <w:tcW w:w="1254" w:type="dxa"/>
          </w:tcPr>
          <w:p w14:paraId="36600EEC" w14:textId="77777777" w:rsidR="00D9720D" w:rsidRPr="002F193B" w:rsidRDefault="00D9720D" w:rsidP="00D9720D">
            <w:pPr>
              <w:spacing w:line="360" w:lineRule="exact"/>
              <w:jc w:val="center"/>
              <w:rPr>
                <w:rFonts w:ascii="宋体" w:hAnsi="宋体"/>
              </w:rPr>
            </w:pPr>
            <w:r>
              <w:rPr>
                <w:rFonts w:ascii="宋体" w:hAnsi="宋体" w:hint="eastAsia"/>
              </w:rPr>
              <w:t>9</w:t>
            </w:r>
            <w:r>
              <w:rPr>
                <w:rFonts w:ascii="宋体" w:hAnsi="宋体"/>
              </w:rPr>
              <w:t>4</w:t>
            </w:r>
          </w:p>
        </w:tc>
        <w:tc>
          <w:tcPr>
            <w:tcW w:w="1254" w:type="dxa"/>
          </w:tcPr>
          <w:p w14:paraId="1E2953F2"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14:paraId="32862715"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2</w:t>
            </w:r>
          </w:p>
        </w:tc>
        <w:tc>
          <w:tcPr>
            <w:tcW w:w="1254" w:type="dxa"/>
          </w:tcPr>
          <w:p w14:paraId="5F9624FF"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14:paraId="1E1638B5"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096" w:type="dxa"/>
          </w:tcPr>
          <w:p w14:paraId="558A4B13"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p>
        </w:tc>
        <w:tc>
          <w:tcPr>
            <w:tcW w:w="1412" w:type="dxa"/>
          </w:tcPr>
          <w:p w14:paraId="356EF125"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r>
      <w:tr w:rsidR="00D9720D" w14:paraId="00B38ACE" w14:textId="77777777" w:rsidTr="00D9720D">
        <w:tc>
          <w:tcPr>
            <w:cnfStyle w:val="001000000000" w:firstRow="0" w:lastRow="0" w:firstColumn="1" w:lastColumn="0" w:oddVBand="0" w:evenVBand="0" w:oddHBand="0" w:evenHBand="0" w:firstRowFirstColumn="0" w:firstRowLastColumn="0" w:lastRowFirstColumn="0" w:lastRowLastColumn="0"/>
            <w:tcW w:w="1254" w:type="dxa"/>
          </w:tcPr>
          <w:p w14:paraId="52F851ED" w14:textId="77777777" w:rsidR="00D9720D" w:rsidRPr="002F193B" w:rsidRDefault="00D9720D" w:rsidP="00D9720D">
            <w:pPr>
              <w:spacing w:line="360" w:lineRule="exact"/>
              <w:jc w:val="center"/>
              <w:rPr>
                <w:rFonts w:ascii="宋体" w:hAnsi="宋体"/>
              </w:rPr>
            </w:pPr>
            <w:r>
              <w:rPr>
                <w:rFonts w:ascii="宋体" w:hAnsi="宋体" w:hint="eastAsia"/>
              </w:rPr>
              <w:t>9</w:t>
            </w:r>
            <w:r>
              <w:rPr>
                <w:rFonts w:ascii="宋体" w:hAnsi="宋体"/>
              </w:rPr>
              <w:t>0</w:t>
            </w:r>
          </w:p>
        </w:tc>
        <w:tc>
          <w:tcPr>
            <w:tcW w:w="1254" w:type="dxa"/>
          </w:tcPr>
          <w:p w14:paraId="1B6BE2C4"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00</w:t>
            </w:r>
          </w:p>
        </w:tc>
        <w:tc>
          <w:tcPr>
            <w:tcW w:w="1254" w:type="dxa"/>
          </w:tcPr>
          <w:p w14:paraId="14E741BD"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5</w:t>
            </w:r>
          </w:p>
        </w:tc>
        <w:tc>
          <w:tcPr>
            <w:tcW w:w="1254" w:type="dxa"/>
          </w:tcPr>
          <w:p w14:paraId="06D19C8C"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14:paraId="326F52C5"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5</w:t>
            </w:r>
          </w:p>
        </w:tc>
        <w:tc>
          <w:tcPr>
            <w:tcW w:w="1096" w:type="dxa"/>
          </w:tcPr>
          <w:p w14:paraId="73C713F9"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412" w:type="dxa"/>
          </w:tcPr>
          <w:p w14:paraId="37563171"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r>
              <w:rPr>
                <w:rFonts w:ascii="宋体" w:hAnsi="宋体"/>
              </w:rPr>
              <w:t>0</w:t>
            </w:r>
          </w:p>
        </w:tc>
      </w:tr>
      <w:tr w:rsidR="00D9720D" w14:paraId="1646C836" w14:textId="77777777" w:rsidTr="00D9720D">
        <w:tc>
          <w:tcPr>
            <w:cnfStyle w:val="001000000000" w:firstRow="0" w:lastRow="0" w:firstColumn="1" w:lastColumn="0" w:oddVBand="0" w:evenVBand="0" w:oddHBand="0" w:evenHBand="0" w:firstRowFirstColumn="0" w:firstRowLastColumn="0" w:lastRowFirstColumn="0" w:lastRowLastColumn="0"/>
            <w:tcW w:w="1254" w:type="dxa"/>
          </w:tcPr>
          <w:p w14:paraId="02E0B0A5" w14:textId="77777777" w:rsidR="00D9720D" w:rsidRPr="002F193B" w:rsidRDefault="00D9720D" w:rsidP="00D9720D">
            <w:pPr>
              <w:spacing w:line="360" w:lineRule="exact"/>
              <w:jc w:val="center"/>
              <w:rPr>
                <w:rFonts w:ascii="宋体" w:hAnsi="宋体"/>
              </w:rPr>
            </w:pPr>
            <w:r>
              <w:rPr>
                <w:rFonts w:ascii="宋体" w:hAnsi="宋体" w:hint="eastAsia"/>
              </w:rPr>
              <w:t>7</w:t>
            </w:r>
            <w:r>
              <w:rPr>
                <w:rFonts w:ascii="宋体" w:hAnsi="宋体"/>
              </w:rPr>
              <w:t>0</w:t>
            </w:r>
          </w:p>
        </w:tc>
        <w:tc>
          <w:tcPr>
            <w:tcW w:w="1254" w:type="dxa"/>
          </w:tcPr>
          <w:p w14:paraId="00E55914"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00</w:t>
            </w:r>
          </w:p>
        </w:tc>
        <w:tc>
          <w:tcPr>
            <w:tcW w:w="1254" w:type="dxa"/>
          </w:tcPr>
          <w:p w14:paraId="7996F68A"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r>
              <w:rPr>
                <w:rFonts w:ascii="宋体" w:hAnsi="宋体"/>
              </w:rPr>
              <w:t>0</w:t>
            </w:r>
          </w:p>
        </w:tc>
        <w:tc>
          <w:tcPr>
            <w:tcW w:w="1254" w:type="dxa"/>
          </w:tcPr>
          <w:p w14:paraId="2F7D0C62"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14:paraId="6B50D15C"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0</w:t>
            </w:r>
          </w:p>
        </w:tc>
        <w:tc>
          <w:tcPr>
            <w:tcW w:w="1096" w:type="dxa"/>
          </w:tcPr>
          <w:p w14:paraId="167C9463"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412" w:type="dxa"/>
          </w:tcPr>
          <w:p w14:paraId="4455450C"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r>
      <w:tr w:rsidR="00D9720D" w14:paraId="765F72C1" w14:textId="77777777" w:rsidTr="00D9720D">
        <w:tc>
          <w:tcPr>
            <w:cnfStyle w:val="001000000000" w:firstRow="0" w:lastRow="0" w:firstColumn="1" w:lastColumn="0" w:oddVBand="0" w:evenVBand="0" w:oddHBand="0" w:evenHBand="0" w:firstRowFirstColumn="0" w:firstRowLastColumn="0" w:lastRowFirstColumn="0" w:lastRowLastColumn="0"/>
            <w:tcW w:w="1254" w:type="dxa"/>
          </w:tcPr>
          <w:p w14:paraId="347B73D8" w14:textId="77777777" w:rsidR="00D9720D" w:rsidRPr="002F193B" w:rsidRDefault="00D9720D" w:rsidP="00D9720D">
            <w:pPr>
              <w:spacing w:line="360" w:lineRule="exact"/>
              <w:jc w:val="center"/>
              <w:rPr>
                <w:rFonts w:ascii="宋体" w:hAnsi="宋体"/>
              </w:rPr>
            </w:pPr>
            <w:r>
              <w:rPr>
                <w:rFonts w:ascii="宋体" w:hAnsi="宋体" w:hint="eastAsia"/>
              </w:rPr>
              <w:t>4</w:t>
            </w:r>
            <w:r>
              <w:rPr>
                <w:rFonts w:ascii="宋体" w:hAnsi="宋体"/>
              </w:rPr>
              <w:t>0</w:t>
            </w:r>
          </w:p>
        </w:tc>
        <w:tc>
          <w:tcPr>
            <w:tcW w:w="1254" w:type="dxa"/>
          </w:tcPr>
          <w:p w14:paraId="7F17F018"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00</w:t>
            </w:r>
          </w:p>
        </w:tc>
        <w:tc>
          <w:tcPr>
            <w:tcW w:w="1254" w:type="dxa"/>
          </w:tcPr>
          <w:p w14:paraId="5462C5A0"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14:paraId="6C445D2B"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14:paraId="15B736DB"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5</w:t>
            </w:r>
          </w:p>
        </w:tc>
        <w:tc>
          <w:tcPr>
            <w:tcW w:w="1096" w:type="dxa"/>
          </w:tcPr>
          <w:p w14:paraId="30C02954"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412" w:type="dxa"/>
          </w:tcPr>
          <w:p w14:paraId="56FE5714"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5</w:t>
            </w:r>
          </w:p>
        </w:tc>
      </w:tr>
      <w:tr w:rsidR="00D9720D" w14:paraId="5930B952" w14:textId="77777777" w:rsidTr="00D9720D">
        <w:tc>
          <w:tcPr>
            <w:cnfStyle w:val="001000000000" w:firstRow="0" w:lastRow="0" w:firstColumn="1" w:lastColumn="0" w:oddVBand="0" w:evenVBand="0" w:oddHBand="0" w:evenHBand="0" w:firstRowFirstColumn="0" w:firstRowLastColumn="0" w:lastRowFirstColumn="0" w:lastRowLastColumn="0"/>
            <w:tcW w:w="1254" w:type="dxa"/>
          </w:tcPr>
          <w:p w14:paraId="46C243CF" w14:textId="77777777" w:rsidR="00D9720D" w:rsidRPr="002F193B" w:rsidRDefault="00D9720D" w:rsidP="00D9720D">
            <w:pPr>
              <w:spacing w:line="360" w:lineRule="exact"/>
              <w:jc w:val="center"/>
              <w:rPr>
                <w:rFonts w:ascii="宋体" w:hAnsi="宋体"/>
              </w:rPr>
            </w:pPr>
            <w:r>
              <w:rPr>
                <w:rFonts w:ascii="宋体" w:hAnsi="宋体" w:hint="eastAsia"/>
              </w:rPr>
              <w:t>2</w:t>
            </w:r>
            <w:r>
              <w:rPr>
                <w:rFonts w:ascii="宋体" w:hAnsi="宋体"/>
              </w:rPr>
              <w:t>5</w:t>
            </w:r>
          </w:p>
        </w:tc>
        <w:tc>
          <w:tcPr>
            <w:tcW w:w="1254" w:type="dxa"/>
          </w:tcPr>
          <w:p w14:paraId="25B0330B"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00</w:t>
            </w:r>
          </w:p>
        </w:tc>
        <w:tc>
          <w:tcPr>
            <w:tcW w:w="1254" w:type="dxa"/>
          </w:tcPr>
          <w:p w14:paraId="73A2F47A"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9</w:t>
            </w:r>
            <w:r>
              <w:rPr>
                <w:rFonts w:ascii="宋体" w:hAnsi="宋体"/>
              </w:rPr>
              <w:t>0</w:t>
            </w:r>
          </w:p>
        </w:tc>
        <w:tc>
          <w:tcPr>
            <w:tcW w:w="1254" w:type="dxa"/>
          </w:tcPr>
          <w:p w14:paraId="4D89D119"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14:paraId="3B2791C3"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5</w:t>
            </w:r>
          </w:p>
        </w:tc>
        <w:tc>
          <w:tcPr>
            <w:tcW w:w="1096" w:type="dxa"/>
          </w:tcPr>
          <w:p w14:paraId="780FABF8"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412" w:type="dxa"/>
          </w:tcPr>
          <w:p w14:paraId="0C4549E6"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5</w:t>
            </w:r>
          </w:p>
        </w:tc>
      </w:tr>
      <w:tr w:rsidR="00D9720D" w14:paraId="156A00B0" w14:textId="77777777" w:rsidTr="00D9720D">
        <w:tc>
          <w:tcPr>
            <w:cnfStyle w:val="001000000000" w:firstRow="0" w:lastRow="0" w:firstColumn="1" w:lastColumn="0" w:oddVBand="0" w:evenVBand="0" w:oddHBand="0" w:evenHBand="0" w:firstRowFirstColumn="0" w:firstRowLastColumn="0" w:lastRowFirstColumn="0" w:lastRowLastColumn="0"/>
            <w:tcW w:w="1254" w:type="dxa"/>
          </w:tcPr>
          <w:p w14:paraId="3D42648B" w14:textId="77777777" w:rsidR="00D9720D" w:rsidRPr="002F193B" w:rsidRDefault="00D9720D" w:rsidP="00D9720D">
            <w:pPr>
              <w:spacing w:line="360" w:lineRule="exact"/>
              <w:jc w:val="center"/>
              <w:rPr>
                <w:rFonts w:ascii="宋体" w:hAnsi="宋体"/>
              </w:rPr>
            </w:pPr>
            <w:r>
              <w:rPr>
                <w:rFonts w:ascii="宋体" w:hAnsi="宋体" w:hint="eastAsia"/>
              </w:rPr>
              <w:t>1</w:t>
            </w:r>
            <w:r>
              <w:rPr>
                <w:rFonts w:ascii="宋体" w:hAnsi="宋体"/>
              </w:rPr>
              <w:t>0</w:t>
            </w:r>
          </w:p>
        </w:tc>
        <w:tc>
          <w:tcPr>
            <w:tcW w:w="1254" w:type="dxa"/>
          </w:tcPr>
          <w:p w14:paraId="3717F599"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14:paraId="2D35C4E7"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r>
              <w:rPr>
                <w:rFonts w:ascii="宋体" w:hAnsi="宋体"/>
              </w:rPr>
              <w:t>40</w:t>
            </w:r>
          </w:p>
        </w:tc>
        <w:tc>
          <w:tcPr>
            <w:tcW w:w="1254" w:type="dxa"/>
          </w:tcPr>
          <w:p w14:paraId="02CF8EFD"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14:paraId="6FAD34CF"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c>
          <w:tcPr>
            <w:tcW w:w="1096" w:type="dxa"/>
          </w:tcPr>
          <w:p w14:paraId="62CFCC2E"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p>
        </w:tc>
        <w:tc>
          <w:tcPr>
            <w:tcW w:w="1412" w:type="dxa"/>
          </w:tcPr>
          <w:p w14:paraId="58D8EF87"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4</w:t>
            </w:r>
          </w:p>
        </w:tc>
      </w:tr>
      <w:tr w:rsidR="00D9720D" w14:paraId="4394090B" w14:textId="77777777" w:rsidTr="00D9720D">
        <w:tc>
          <w:tcPr>
            <w:cnfStyle w:val="001000000000" w:firstRow="0" w:lastRow="0" w:firstColumn="1" w:lastColumn="0" w:oddVBand="0" w:evenVBand="0" w:oddHBand="0" w:evenHBand="0" w:firstRowFirstColumn="0" w:firstRowLastColumn="0" w:lastRowFirstColumn="0" w:lastRowLastColumn="0"/>
            <w:tcW w:w="1254" w:type="dxa"/>
          </w:tcPr>
          <w:p w14:paraId="1EA90FF8" w14:textId="77777777" w:rsidR="00D9720D" w:rsidRDefault="00D9720D" w:rsidP="00D9720D">
            <w:pPr>
              <w:spacing w:line="360" w:lineRule="exact"/>
              <w:jc w:val="center"/>
              <w:rPr>
                <w:rFonts w:ascii="宋体" w:hAnsi="宋体"/>
              </w:rPr>
            </w:pPr>
            <w:r>
              <w:rPr>
                <w:rFonts w:ascii="宋体" w:hAnsi="宋体" w:hint="eastAsia"/>
              </w:rPr>
              <w:t>6</w:t>
            </w:r>
          </w:p>
        </w:tc>
        <w:tc>
          <w:tcPr>
            <w:tcW w:w="1254" w:type="dxa"/>
          </w:tcPr>
          <w:p w14:paraId="56D66121"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14:paraId="79590620"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1</w:t>
            </w:r>
            <w:r>
              <w:rPr>
                <w:rFonts w:ascii="宋体" w:hAnsi="宋体"/>
              </w:rPr>
              <w:t>80</w:t>
            </w:r>
          </w:p>
        </w:tc>
        <w:tc>
          <w:tcPr>
            <w:tcW w:w="1254" w:type="dxa"/>
          </w:tcPr>
          <w:p w14:paraId="674D0357"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r>
              <w:rPr>
                <w:rFonts w:ascii="宋体" w:hAnsi="宋体"/>
              </w:rPr>
              <w:t>0</w:t>
            </w:r>
          </w:p>
        </w:tc>
        <w:tc>
          <w:tcPr>
            <w:tcW w:w="1254" w:type="dxa"/>
          </w:tcPr>
          <w:p w14:paraId="10861B6B"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3</w:t>
            </w:r>
          </w:p>
        </w:tc>
        <w:tc>
          <w:tcPr>
            <w:tcW w:w="1096" w:type="dxa"/>
          </w:tcPr>
          <w:p w14:paraId="03D68030"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2</w:t>
            </w:r>
          </w:p>
        </w:tc>
        <w:tc>
          <w:tcPr>
            <w:tcW w:w="1412" w:type="dxa"/>
          </w:tcPr>
          <w:p w14:paraId="57005A46" w14:textId="77777777" w:rsidR="00D9720D" w:rsidRPr="002F193B" w:rsidRDefault="00D9720D" w:rsidP="00D9720D">
            <w:pPr>
              <w:spacing w:line="360" w:lineRule="exact"/>
              <w:jc w:val="cente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6</w:t>
            </w:r>
          </w:p>
        </w:tc>
      </w:tr>
    </w:tbl>
    <w:p w14:paraId="212BCE21" w14:textId="77777777" w:rsidR="00E011D7" w:rsidRDefault="00E011D7" w:rsidP="002F677A">
      <w:pPr>
        <w:spacing w:line="360" w:lineRule="exact"/>
        <w:ind w:firstLineChars="200" w:firstLine="420"/>
      </w:pPr>
    </w:p>
    <w:p w14:paraId="288F8761" w14:textId="77777777" w:rsidR="009F4DC5" w:rsidRPr="00296733" w:rsidRDefault="00340DD0" w:rsidP="002F677A">
      <w:pPr>
        <w:spacing w:line="360" w:lineRule="exact"/>
        <w:ind w:firstLineChars="200" w:firstLine="420"/>
        <w:rPr>
          <w:lang w:val="en-GB"/>
        </w:rPr>
      </w:pPr>
      <w:r>
        <w:rPr>
          <w:rFonts w:hint="eastAsia"/>
        </w:rPr>
        <w:t>图</w:t>
      </w:r>
      <w:r>
        <w:rPr>
          <w:rFonts w:hint="eastAsia"/>
        </w:rPr>
        <w:t>2</w:t>
      </w:r>
      <w:r>
        <w:t>.2</w:t>
      </w:r>
      <w:r>
        <w:rPr>
          <w:rFonts w:hint="eastAsia"/>
        </w:rPr>
        <w:t>为</w:t>
      </w:r>
      <w:r w:rsidR="00296733">
        <w:rPr>
          <w:rFonts w:hint="eastAsia"/>
        </w:rPr>
        <w:t>1</w:t>
      </w:r>
      <w:r w:rsidR="00296733">
        <w:t>0</w:t>
      </w:r>
      <w:r w:rsidR="00296733">
        <w:rPr>
          <w:rFonts w:hint="eastAsia"/>
          <w:lang w:val="en-GB"/>
        </w:rPr>
        <w:t>℃条件下电池充放电</w:t>
      </w:r>
      <w:r w:rsidR="00296733">
        <w:rPr>
          <w:rFonts w:hint="eastAsia"/>
          <w:lang w:val="en-GB"/>
        </w:rPr>
        <w:t>O</w:t>
      </w:r>
      <w:r w:rsidR="00296733">
        <w:rPr>
          <w:lang w:val="en-GB"/>
        </w:rPr>
        <w:t>CV</w:t>
      </w:r>
      <w:r w:rsidR="00296733">
        <w:rPr>
          <w:rFonts w:hint="eastAsia"/>
          <w:lang w:val="en-GB"/>
        </w:rPr>
        <w:t>-</w:t>
      </w:r>
      <w:r w:rsidR="00296733">
        <w:rPr>
          <w:lang w:val="en-GB"/>
        </w:rPr>
        <w:t>SOC</w:t>
      </w:r>
      <w:r w:rsidR="00296733">
        <w:rPr>
          <w:rFonts w:hint="eastAsia"/>
          <w:lang w:val="en-GB"/>
        </w:rPr>
        <w:t>曲线。</w:t>
      </w:r>
      <w:r w:rsidR="00D5667D">
        <w:rPr>
          <w:rFonts w:hint="eastAsia"/>
          <w:lang w:val="en-GB"/>
        </w:rPr>
        <w:t>从图中可以看出，</w:t>
      </w:r>
      <w:r w:rsidR="000B6D09">
        <w:rPr>
          <w:rFonts w:hint="eastAsia"/>
          <w:lang w:val="en-GB"/>
        </w:rPr>
        <w:t>同一温度下电池充电和放电</w:t>
      </w:r>
      <w:r w:rsidR="000B6D09">
        <w:rPr>
          <w:rFonts w:hint="eastAsia"/>
          <w:lang w:val="en-GB"/>
        </w:rPr>
        <w:t>O</w:t>
      </w:r>
      <w:r w:rsidR="000B6D09">
        <w:rPr>
          <w:lang w:val="en-GB"/>
        </w:rPr>
        <w:t>CV-SOC</w:t>
      </w:r>
      <w:r w:rsidR="000B6D09">
        <w:rPr>
          <w:rFonts w:hint="eastAsia"/>
          <w:lang w:val="en-GB"/>
        </w:rPr>
        <w:t>特性曲线存在迟滞效应</w:t>
      </w:r>
      <w:r w:rsidR="002F5D46">
        <w:rPr>
          <w:rFonts w:hint="eastAsia"/>
          <w:lang w:val="en-GB"/>
        </w:rPr>
        <w:t>，即相同环境下电池的充放电电压响应曲线存在一定差值</w:t>
      </w:r>
      <w:r w:rsidR="00EC658D">
        <w:rPr>
          <w:rFonts w:hint="eastAsia"/>
          <w:lang w:val="en-GB"/>
        </w:rPr>
        <w:t>。</w:t>
      </w:r>
      <w:r w:rsidR="00404D23">
        <w:rPr>
          <w:rFonts w:hint="eastAsia"/>
          <w:lang w:val="en-GB"/>
        </w:rPr>
        <w:t>出</w:t>
      </w:r>
      <w:r w:rsidR="00EC658D">
        <w:rPr>
          <w:rFonts w:hint="eastAsia"/>
          <w:lang w:val="en-GB"/>
        </w:rPr>
        <w:t>于简化模型的考虑，在权衡充电、放电和充放电均值</w:t>
      </w:r>
      <w:r w:rsidR="00EC658D">
        <w:rPr>
          <w:rFonts w:hint="eastAsia"/>
          <w:lang w:val="en-GB"/>
        </w:rPr>
        <w:t>O</w:t>
      </w:r>
      <w:r w:rsidR="00EC658D">
        <w:rPr>
          <w:lang w:val="en-GB"/>
        </w:rPr>
        <w:t>CV-SOC</w:t>
      </w:r>
      <w:r w:rsidR="00EC658D">
        <w:rPr>
          <w:rFonts w:hint="eastAsia"/>
          <w:lang w:val="en-GB"/>
        </w:rPr>
        <w:t>曲线作为电池的标准</w:t>
      </w:r>
      <w:r w:rsidR="00EC658D">
        <w:rPr>
          <w:rFonts w:hint="eastAsia"/>
          <w:lang w:val="en-GB"/>
        </w:rPr>
        <w:t>O</w:t>
      </w:r>
      <w:r w:rsidR="00EC658D">
        <w:rPr>
          <w:lang w:val="en-GB"/>
        </w:rPr>
        <w:t>CV-SOC</w:t>
      </w:r>
      <w:r w:rsidR="00EC658D">
        <w:rPr>
          <w:rFonts w:hint="eastAsia"/>
          <w:lang w:val="en-GB"/>
        </w:rPr>
        <w:t>特性曲线，最终选取充放电均值曲线作为电池的标准</w:t>
      </w:r>
      <w:r w:rsidR="00EC658D">
        <w:rPr>
          <w:rFonts w:hint="eastAsia"/>
          <w:lang w:val="en-GB"/>
        </w:rPr>
        <w:t>O</w:t>
      </w:r>
      <w:r w:rsidR="00EC658D">
        <w:rPr>
          <w:lang w:val="en-GB"/>
        </w:rPr>
        <w:t>CV-SOC</w:t>
      </w:r>
      <w:r w:rsidR="00EC658D">
        <w:rPr>
          <w:rFonts w:hint="eastAsia"/>
          <w:lang w:val="en-GB"/>
        </w:rPr>
        <w:t>特性曲线。</w:t>
      </w:r>
    </w:p>
    <w:p w14:paraId="25496157" w14:textId="77777777" w:rsidR="009F4DC5" w:rsidRDefault="00076694" w:rsidP="002F677A">
      <w:pPr>
        <w:spacing w:line="360" w:lineRule="exact"/>
        <w:ind w:firstLineChars="200" w:firstLine="420"/>
      </w:pPr>
      <w:r>
        <w:rPr>
          <w:noProof/>
        </w:rPr>
        <w:drawing>
          <wp:anchor distT="0" distB="0" distL="114300" distR="114300" simplePos="0" relativeHeight="251665408" behindDoc="0" locked="0" layoutInCell="1" allowOverlap="1" wp14:anchorId="1C7645B6" wp14:editId="005D1D7B">
            <wp:simplePos x="0" y="0"/>
            <wp:positionH relativeFrom="margin">
              <wp:posOffset>596900</wp:posOffset>
            </wp:positionH>
            <wp:positionV relativeFrom="paragraph">
              <wp:posOffset>274320</wp:posOffset>
            </wp:positionV>
            <wp:extent cx="4371975" cy="2129155"/>
            <wp:effectExtent l="0" t="0" r="9525" b="444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png"/>
                    <pic:cNvPicPr/>
                  </pic:nvPicPr>
                  <pic:blipFill>
                    <a:blip r:embed="rId19">
                      <a:extLst>
                        <a:ext uri="{28A0092B-C50C-407E-A947-70E740481C1C}">
                          <a14:useLocalDpi xmlns:a14="http://schemas.microsoft.com/office/drawing/2010/main" val="0"/>
                        </a:ext>
                      </a:extLst>
                    </a:blip>
                    <a:stretch>
                      <a:fillRect/>
                    </a:stretch>
                  </pic:blipFill>
                  <pic:spPr>
                    <a:xfrm>
                      <a:off x="0" y="0"/>
                      <a:ext cx="4371975" cy="2129155"/>
                    </a:xfrm>
                    <a:prstGeom prst="rect">
                      <a:avLst/>
                    </a:prstGeom>
                  </pic:spPr>
                </pic:pic>
              </a:graphicData>
            </a:graphic>
            <wp14:sizeRelH relativeFrom="page">
              <wp14:pctWidth>0</wp14:pctWidth>
            </wp14:sizeRelH>
            <wp14:sizeRelV relativeFrom="page">
              <wp14:pctHeight>0</wp14:pctHeight>
            </wp14:sizeRelV>
          </wp:anchor>
        </w:drawing>
      </w:r>
    </w:p>
    <w:p w14:paraId="0B281CED" w14:textId="77777777" w:rsidR="009F4DC5" w:rsidRPr="00076694" w:rsidRDefault="00076694" w:rsidP="00076694">
      <w:pPr>
        <w:spacing w:line="360" w:lineRule="exact"/>
        <w:ind w:firstLineChars="200" w:firstLine="360"/>
        <w:jc w:val="center"/>
        <w:rPr>
          <w:sz w:val="18"/>
          <w:szCs w:val="18"/>
        </w:rPr>
      </w:pPr>
      <w:r>
        <w:rPr>
          <w:rFonts w:hint="eastAsia"/>
          <w:sz w:val="18"/>
          <w:szCs w:val="18"/>
        </w:rPr>
        <w:t>图</w:t>
      </w:r>
      <w:r>
        <w:rPr>
          <w:rFonts w:hint="eastAsia"/>
          <w:sz w:val="18"/>
          <w:szCs w:val="18"/>
        </w:rPr>
        <w:t>2</w:t>
      </w:r>
      <w:r>
        <w:rPr>
          <w:sz w:val="18"/>
          <w:szCs w:val="18"/>
        </w:rPr>
        <w:t>.2 10</w:t>
      </w:r>
      <w:r>
        <w:rPr>
          <w:rFonts w:ascii="宋体" w:hAnsi="宋体" w:cs="宋体" w:hint="eastAsia"/>
          <w:sz w:val="18"/>
          <w:szCs w:val="18"/>
        </w:rPr>
        <w:t>℃电池</w:t>
      </w:r>
      <w:r w:rsidRPr="00076694">
        <w:rPr>
          <w:sz w:val="18"/>
          <w:szCs w:val="18"/>
        </w:rPr>
        <w:t>OCV-SOC</w:t>
      </w:r>
      <w:r>
        <w:rPr>
          <w:rFonts w:ascii="宋体" w:hAnsi="宋体" w:cs="宋体" w:hint="eastAsia"/>
          <w:sz w:val="18"/>
          <w:szCs w:val="18"/>
        </w:rPr>
        <w:t>特性曲线</w:t>
      </w:r>
    </w:p>
    <w:p w14:paraId="1CEA6D2B" w14:textId="77777777" w:rsidR="009F4DC5" w:rsidRDefault="009F4DC5" w:rsidP="002F677A">
      <w:pPr>
        <w:spacing w:line="360" w:lineRule="exact"/>
        <w:ind w:firstLineChars="200" w:firstLine="420"/>
      </w:pPr>
    </w:p>
    <w:p w14:paraId="686ABF85" w14:textId="77777777" w:rsidR="00D15743" w:rsidRPr="00D15743" w:rsidRDefault="00D15743" w:rsidP="00D15743">
      <w:pPr>
        <w:pStyle w:val="3"/>
        <w:spacing w:beforeLines="50" w:before="120" w:afterLines="50" w:after="120" w:line="360" w:lineRule="exact"/>
        <w:ind w:firstLineChars="200" w:firstLine="420"/>
        <w:rPr>
          <w:rFonts w:ascii="黑体" w:hAnsi="黑体"/>
          <w:b w:val="0"/>
          <w:sz w:val="21"/>
          <w:szCs w:val="21"/>
        </w:rPr>
      </w:pPr>
      <w:bookmarkStart w:id="34" w:name="_Toc9882152"/>
      <w:r w:rsidRPr="00F64D36">
        <w:rPr>
          <w:rFonts w:ascii="黑体" w:hAnsi="黑体" w:hint="eastAsia"/>
          <w:b w:val="0"/>
          <w:sz w:val="21"/>
          <w:szCs w:val="21"/>
        </w:rPr>
        <w:t>2</w:t>
      </w:r>
      <w:r w:rsidRPr="00F64D36">
        <w:rPr>
          <w:rFonts w:ascii="黑体" w:hAnsi="黑体"/>
          <w:b w:val="0"/>
          <w:sz w:val="21"/>
          <w:szCs w:val="21"/>
        </w:rPr>
        <w:t>.</w:t>
      </w:r>
      <w:r>
        <w:rPr>
          <w:rFonts w:ascii="黑体" w:hAnsi="黑体"/>
          <w:b w:val="0"/>
          <w:sz w:val="21"/>
          <w:szCs w:val="21"/>
        </w:rPr>
        <w:t>4</w:t>
      </w:r>
      <w:r w:rsidRPr="00F64D36">
        <w:rPr>
          <w:rFonts w:ascii="黑体" w:hAnsi="黑体"/>
          <w:b w:val="0"/>
          <w:sz w:val="21"/>
          <w:szCs w:val="21"/>
        </w:rPr>
        <w:t>.</w:t>
      </w:r>
      <w:r>
        <w:rPr>
          <w:rFonts w:ascii="黑体" w:hAnsi="黑体"/>
          <w:b w:val="0"/>
          <w:sz w:val="21"/>
          <w:szCs w:val="21"/>
        </w:rPr>
        <w:t>2</w:t>
      </w:r>
      <w:r w:rsidRPr="00F64D36">
        <w:rPr>
          <w:rFonts w:ascii="黑体" w:hAnsi="黑体"/>
          <w:b w:val="0"/>
          <w:sz w:val="21"/>
          <w:szCs w:val="21"/>
        </w:rPr>
        <w:t xml:space="preserve"> </w:t>
      </w:r>
      <w:r w:rsidRPr="0047645E">
        <w:rPr>
          <w:rFonts w:ascii="Times New Roman" w:hAnsi="Times New Roman"/>
          <w:b w:val="0"/>
          <w:sz w:val="21"/>
          <w:szCs w:val="21"/>
        </w:rPr>
        <w:t>OCV-SOC</w:t>
      </w:r>
      <w:r>
        <w:rPr>
          <w:rFonts w:ascii="黑体" w:hAnsi="黑体" w:hint="eastAsia"/>
          <w:b w:val="0"/>
          <w:sz w:val="21"/>
          <w:szCs w:val="21"/>
        </w:rPr>
        <w:t>曲线参数辨识</w:t>
      </w:r>
      <w:bookmarkEnd w:id="34"/>
    </w:p>
    <w:p w14:paraId="6242344B" w14:textId="77777777" w:rsidR="00137029" w:rsidRDefault="005A2BCB" w:rsidP="002F677A">
      <w:pPr>
        <w:spacing w:line="360" w:lineRule="exact"/>
        <w:ind w:firstLineChars="200" w:firstLine="420"/>
      </w:pPr>
      <w:r>
        <w:rPr>
          <w:rFonts w:hint="eastAsia"/>
        </w:rPr>
        <w:t>通过同样的方法，可以得到不同温度下电池的</w:t>
      </w:r>
      <w:r>
        <w:rPr>
          <w:rFonts w:hint="eastAsia"/>
        </w:rPr>
        <w:t>O</w:t>
      </w:r>
      <w:r>
        <w:t>CV-SOC</w:t>
      </w:r>
      <w:r>
        <w:rPr>
          <w:rFonts w:hint="eastAsia"/>
        </w:rPr>
        <w:t>特性曲线。</w:t>
      </w:r>
      <w:r w:rsidR="00B4226A">
        <w:rPr>
          <w:rFonts w:hint="eastAsia"/>
        </w:rPr>
        <w:t>权衡曲线的拟合精度和复杂度，选取式（</w:t>
      </w:r>
      <w:r w:rsidR="00B4226A">
        <w:rPr>
          <w:rFonts w:hint="eastAsia"/>
        </w:rPr>
        <w:t>2</w:t>
      </w:r>
      <w:r w:rsidR="00B4226A">
        <w:t>.6</w:t>
      </w:r>
      <w:r w:rsidR="00B4226A">
        <w:rPr>
          <w:rFonts w:hint="eastAsia"/>
        </w:rPr>
        <w:t>）所示函数形式进行拟合</w:t>
      </w:r>
      <w:r w:rsidR="00124A1F">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237"/>
        <w:gridCol w:w="1270"/>
      </w:tblGrid>
      <w:tr w:rsidR="00B4226A" w14:paraId="595D455F" w14:textId="77777777" w:rsidTr="008C43FE">
        <w:tc>
          <w:tcPr>
            <w:tcW w:w="1271" w:type="dxa"/>
          </w:tcPr>
          <w:p w14:paraId="20DD1F6D" w14:textId="77777777" w:rsidR="00B4226A" w:rsidRDefault="00B4226A" w:rsidP="00C1457D">
            <w:pPr>
              <w:spacing w:line="360" w:lineRule="auto"/>
            </w:pPr>
          </w:p>
        </w:tc>
        <w:tc>
          <w:tcPr>
            <w:tcW w:w="6237" w:type="dxa"/>
          </w:tcPr>
          <w:p w14:paraId="5E0B6DF1" w14:textId="77777777" w:rsidR="00B4226A" w:rsidRPr="00B4226A" w:rsidRDefault="0036115C" w:rsidP="00C1457D">
            <w:pPr>
              <w:spacing w:line="360" w:lineRule="auto"/>
              <w:jc w:val="center"/>
            </w:pPr>
            <m:oMathPara>
              <m:oMath>
                <m:sSub>
                  <m:sSubPr>
                    <m:ctrlPr>
                      <w:rPr>
                        <w:rFonts w:ascii="Cambria Math" w:hAnsi="Cambria Math"/>
                      </w:rPr>
                    </m:ctrlPr>
                  </m:sSubPr>
                  <m:e>
                    <m:r>
                      <w:rPr>
                        <w:rFonts w:ascii="Cambria Math" w:hAnsi="Cambria Math"/>
                      </w:rPr>
                      <m:t>E</m:t>
                    </m:r>
                  </m:e>
                  <m:sub>
                    <m:r>
                      <w:rPr>
                        <w:rFonts w:ascii="Cambria Math" w:hAnsi="Cambria Math"/>
                      </w:rPr>
                      <m:t>OCV</m:t>
                    </m:r>
                  </m:sub>
                </m:sSub>
                <m:d>
                  <m:dPr>
                    <m:begChr m:val="（"/>
                    <m:endChr m:val="）"/>
                    <m:ctrlPr>
                      <w:rPr>
                        <w:rFonts w:ascii="Cambria Math" w:hAnsi="Cambria Math"/>
                      </w:rPr>
                    </m:ctrlPr>
                  </m:dPr>
                  <m:e>
                    <m:r>
                      <m:rPr>
                        <m:sty m:val="p"/>
                      </m:rPr>
                      <w:rPr>
                        <w:rFonts w:ascii="Cambria Math" w:hAnsi="Cambria Math"/>
                      </w:rPr>
                      <m:t>SOC</m:t>
                    </m:r>
                  </m:e>
                </m:d>
                <m:r>
                  <m:rPr>
                    <m:sty m:val="p"/>
                  </m:rP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∙SOC</m:t>
                        </m:r>
                      </m:e>
                    </m:d>
                  </m:e>
                </m:func>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∙SOC</m:t>
                        </m:r>
                      </m:e>
                    </m:d>
                  </m:e>
                </m:func>
              </m:oMath>
            </m:oMathPara>
          </w:p>
        </w:tc>
        <w:tc>
          <w:tcPr>
            <w:tcW w:w="1270" w:type="dxa"/>
          </w:tcPr>
          <w:p w14:paraId="77858C1E" w14:textId="77777777" w:rsidR="00B4226A" w:rsidRDefault="00AC1B54" w:rsidP="00C1457D">
            <w:pPr>
              <w:spacing w:line="360" w:lineRule="auto"/>
              <w:jc w:val="right"/>
            </w:pPr>
            <w:r>
              <w:rPr>
                <w:rFonts w:hint="eastAsia"/>
              </w:rPr>
              <w:t>（</w:t>
            </w:r>
            <w:r>
              <w:rPr>
                <w:rFonts w:hint="eastAsia"/>
              </w:rPr>
              <w:t>2</w:t>
            </w:r>
            <w:r>
              <w:t>.6</w:t>
            </w:r>
            <w:r>
              <w:rPr>
                <w:rFonts w:hint="eastAsia"/>
              </w:rPr>
              <w:t>）</w:t>
            </w:r>
          </w:p>
        </w:tc>
      </w:tr>
    </w:tbl>
    <w:p w14:paraId="6A3B2BB2" w14:textId="77777777" w:rsidR="00B4226A" w:rsidRDefault="00671176" w:rsidP="002F677A">
      <w:pPr>
        <w:spacing w:line="360" w:lineRule="exact"/>
        <w:ind w:firstLineChars="200" w:firstLine="420"/>
      </w:pPr>
      <w:r>
        <w:rPr>
          <w:rFonts w:hint="eastAsia"/>
        </w:rPr>
        <w:t>通过</w:t>
      </w:r>
      <w:r>
        <w:rPr>
          <w:rFonts w:hint="eastAsia"/>
        </w:rPr>
        <w:t>Matlab</w:t>
      </w:r>
      <w:r w:rsidR="007D4107">
        <w:t xml:space="preserve"> </w:t>
      </w:r>
      <w:r w:rsidR="00E50C5C">
        <w:rPr>
          <w:rFonts w:hint="eastAsia"/>
        </w:rPr>
        <w:t>函数拟合</w:t>
      </w:r>
      <w:r w:rsidR="007D4107">
        <w:rPr>
          <w:rFonts w:hint="eastAsia"/>
        </w:rPr>
        <w:t>工具箱，得到拟合曲线的参数如表</w:t>
      </w:r>
      <w:r w:rsidR="009F66D5">
        <w:rPr>
          <w:rFonts w:hint="eastAsia"/>
        </w:rPr>
        <w:t>2</w:t>
      </w:r>
      <w:r w:rsidR="009F66D5">
        <w:t>.5</w:t>
      </w:r>
      <w:r w:rsidR="009F66D5">
        <w:rPr>
          <w:rFonts w:hint="eastAsia"/>
        </w:rPr>
        <w:t>所示</w:t>
      </w:r>
      <w:r w:rsidR="00AC7111">
        <w:rPr>
          <w:rFonts w:hint="eastAsia"/>
        </w:rPr>
        <w:t>：</w:t>
      </w:r>
    </w:p>
    <w:p w14:paraId="7B0831DD" w14:textId="77777777" w:rsidR="00217D61" w:rsidRDefault="00217D61">
      <w:pPr>
        <w:widowControl/>
        <w:adjustRightInd/>
        <w:jc w:val="left"/>
        <w:textAlignment w:val="auto"/>
      </w:pPr>
      <w:r>
        <w:br w:type="page"/>
      </w:r>
    </w:p>
    <w:p w14:paraId="046DE233" w14:textId="77777777" w:rsidR="00D25324" w:rsidRPr="00A72665" w:rsidRDefault="00A72665" w:rsidP="00A72665">
      <w:pPr>
        <w:widowControl/>
        <w:adjustRightInd/>
        <w:jc w:val="center"/>
        <w:textAlignment w:val="auto"/>
        <w:rPr>
          <w:sz w:val="18"/>
          <w:szCs w:val="18"/>
        </w:rPr>
      </w:pPr>
      <w:r>
        <w:rPr>
          <w:rFonts w:hint="eastAsia"/>
          <w:sz w:val="18"/>
          <w:szCs w:val="18"/>
        </w:rPr>
        <w:lastRenderedPageBreak/>
        <w:t>表</w:t>
      </w:r>
      <w:r>
        <w:rPr>
          <w:rFonts w:hint="eastAsia"/>
          <w:sz w:val="18"/>
          <w:szCs w:val="18"/>
        </w:rPr>
        <w:t>2</w:t>
      </w:r>
      <w:r>
        <w:rPr>
          <w:sz w:val="18"/>
          <w:szCs w:val="18"/>
        </w:rPr>
        <w:t xml:space="preserve">.5 </w:t>
      </w:r>
      <w:r>
        <w:rPr>
          <w:rFonts w:hint="eastAsia"/>
          <w:sz w:val="18"/>
          <w:szCs w:val="18"/>
        </w:rPr>
        <w:t>锂离子电池</w:t>
      </w:r>
      <w:r>
        <w:rPr>
          <w:rFonts w:hint="eastAsia"/>
          <w:sz w:val="18"/>
          <w:szCs w:val="18"/>
        </w:rPr>
        <w:t>O</w:t>
      </w:r>
      <w:r>
        <w:rPr>
          <w:sz w:val="18"/>
          <w:szCs w:val="18"/>
        </w:rPr>
        <w:t>CV-SOC</w:t>
      </w:r>
      <w:r>
        <w:rPr>
          <w:rFonts w:hint="eastAsia"/>
          <w:sz w:val="18"/>
          <w:szCs w:val="18"/>
        </w:rPr>
        <w:t>特性关系曲线参数</w:t>
      </w:r>
    </w:p>
    <w:tbl>
      <w:tblPr>
        <w:tblStyle w:val="afc"/>
        <w:tblW w:w="0" w:type="auto"/>
        <w:tblLook w:val="04A0" w:firstRow="1" w:lastRow="0" w:firstColumn="1" w:lastColumn="0" w:noHBand="0" w:noVBand="1"/>
      </w:tblPr>
      <w:tblGrid>
        <w:gridCol w:w="1463"/>
        <w:gridCol w:w="1463"/>
        <w:gridCol w:w="1463"/>
        <w:gridCol w:w="1463"/>
        <w:gridCol w:w="1463"/>
        <w:gridCol w:w="1463"/>
      </w:tblGrid>
      <w:tr w:rsidR="00C211E7" w14:paraId="059D0F81" w14:textId="77777777" w:rsidTr="00461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Pr>
          <w:p w14:paraId="068B7C32" w14:textId="77777777" w:rsidR="00C211E7" w:rsidRPr="004619AB" w:rsidRDefault="00C211E7" w:rsidP="00C211E7">
            <w:pPr>
              <w:spacing w:line="360" w:lineRule="exact"/>
              <w:jc w:val="center"/>
              <w:rPr>
                <w:i w:val="0"/>
              </w:rPr>
            </w:pPr>
            <w:r w:rsidRPr="004619AB">
              <w:rPr>
                <w:rFonts w:hint="eastAsia"/>
                <w:i w:val="0"/>
              </w:rPr>
              <w:t>参数</w:t>
            </w:r>
          </w:p>
        </w:tc>
        <w:tc>
          <w:tcPr>
            <w:tcW w:w="1463" w:type="dxa"/>
          </w:tcPr>
          <w:p w14:paraId="30285073" w14:textId="77777777" w:rsidR="00C211E7" w:rsidRPr="004619AB" w:rsidRDefault="00C211E7" w:rsidP="00C211E7">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w:t>
            </w:r>
            <w:r w:rsidRPr="004619AB">
              <w:rPr>
                <w:i w:val="0"/>
              </w:rPr>
              <w:t>10</w:t>
            </w:r>
            <w:r w:rsidRPr="004619AB">
              <w:rPr>
                <w:rFonts w:ascii="宋体" w:hAnsi="宋体" w:cs="宋体" w:hint="eastAsia"/>
                <w:i w:val="0"/>
              </w:rPr>
              <w:t>℃</w:t>
            </w:r>
          </w:p>
        </w:tc>
        <w:tc>
          <w:tcPr>
            <w:tcW w:w="1463" w:type="dxa"/>
          </w:tcPr>
          <w:p w14:paraId="15A30DCB" w14:textId="77777777" w:rsidR="00C211E7" w:rsidRPr="004619AB" w:rsidRDefault="00C211E7" w:rsidP="00C211E7">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1</w:t>
            </w:r>
            <w:r w:rsidRPr="004619AB">
              <w:rPr>
                <w:i w:val="0"/>
              </w:rPr>
              <w:t>0</w:t>
            </w:r>
            <w:r w:rsidRPr="004619AB">
              <w:rPr>
                <w:rFonts w:ascii="宋体" w:hAnsi="宋体" w:cs="宋体" w:hint="eastAsia"/>
                <w:i w:val="0"/>
              </w:rPr>
              <w:t>℃</w:t>
            </w:r>
          </w:p>
        </w:tc>
        <w:tc>
          <w:tcPr>
            <w:tcW w:w="1463" w:type="dxa"/>
          </w:tcPr>
          <w:p w14:paraId="2B54D933" w14:textId="77777777" w:rsidR="00C211E7" w:rsidRPr="004619AB" w:rsidRDefault="00C211E7" w:rsidP="00C211E7">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2</w:t>
            </w:r>
            <w:r w:rsidRPr="004619AB">
              <w:rPr>
                <w:i w:val="0"/>
              </w:rPr>
              <w:t>5</w:t>
            </w:r>
            <w:r w:rsidRPr="004619AB">
              <w:rPr>
                <w:rFonts w:ascii="宋体" w:hAnsi="宋体" w:cs="宋体" w:hint="eastAsia"/>
                <w:i w:val="0"/>
              </w:rPr>
              <w:t>℃</w:t>
            </w:r>
          </w:p>
        </w:tc>
        <w:tc>
          <w:tcPr>
            <w:tcW w:w="1463" w:type="dxa"/>
          </w:tcPr>
          <w:p w14:paraId="711D32B2" w14:textId="77777777" w:rsidR="00C211E7" w:rsidRPr="004619AB" w:rsidRDefault="00C211E7" w:rsidP="00C211E7">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4</w:t>
            </w:r>
            <w:r w:rsidRPr="004619AB">
              <w:rPr>
                <w:i w:val="0"/>
              </w:rPr>
              <w:t>0</w:t>
            </w:r>
            <w:r w:rsidRPr="004619AB">
              <w:rPr>
                <w:rFonts w:ascii="宋体" w:hAnsi="宋体" w:cs="宋体" w:hint="eastAsia"/>
                <w:i w:val="0"/>
              </w:rPr>
              <w:t>℃</w:t>
            </w:r>
          </w:p>
        </w:tc>
        <w:tc>
          <w:tcPr>
            <w:tcW w:w="1463" w:type="dxa"/>
          </w:tcPr>
          <w:p w14:paraId="082EC736" w14:textId="77777777" w:rsidR="00C211E7" w:rsidRPr="004619AB" w:rsidRDefault="00C211E7" w:rsidP="00C211E7">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5</w:t>
            </w:r>
            <w:r w:rsidRPr="004619AB">
              <w:rPr>
                <w:i w:val="0"/>
              </w:rPr>
              <w:t>5</w:t>
            </w:r>
            <w:r w:rsidRPr="004619AB">
              <w:rPr>
                <w:rFonts w:ascii="宋体" w:hAnsi="宋体" w:cs="宋体" w:hint="eastAsia"/>
                <w:i w:val="0"/>
              </w:rPr>
              <w:t>℃</w:t>
            </w:r>
          </w:p>
        </w:tc>
      </w:tr>
      <w:tr w:rsidR="00C211E7" w14:paraId="66E1CB82" w14:textId="77777777" w:rsidTr="004619AB">
        <w:tc>
          <w:tcPr>
            <w:cnfStyle w:val="001000000000" w:firstRow="0" w:lastRow="0" w:firstColumn="1" w:lastColumn="0" w:oddVBand="0" w:evenVBand="0" w:oddHBand="0" w:evenHBand="0" w:firstRowFirstColumn="0" w:firstRowLastColumn="0" w:lastRowFirstColumn="0" w:lastRowLastColumn="0"/>
            <w:tcW w:w="1463" w:type="dxa"/>
          </w:tcPr>
          <w:p w14:paraId="756873C5" w14:textId="77777777" w:rsidR="00C211E7" w:rsidRDefault="0036115C" w:rsidP="00C211E7">
            <w:pPr>
              <w:spacing w:line="360" w:lineRule="exact"/>
              <w:jc w:val="center"/>
            </w:pPr>
            <m:oMathPara>
              <m:oMath>
                <m:sSub>
                  <m:sSubPr>
                    <m:ctrlPr>
                      <w:rPr>
                        <w:rFonts w:ascii="Cambria Math" w:hAnsi="Cambria Math"/>
                      </w:rPr>
                    </m:ctrlPr>
                  </m:sSubPr>
                  <m:e>
                    <m:r>
                      <w:rPr>
                        <w:rFonts w:ascii="Cambria Math" w:hAnsi="Cambria Math" w:hint="eastAsia"/>
                      </w:rPr>
                      <m:t>a</m:t>
                    </m:r>
                  </m:e>
                  <m:sub>
                    <m:r>
                      <w:rPr>
                        <w:rFonts w:ascii="Cambria Math" w:hAnsi="Cambria Math"/>
                      </w:rPr>
                      <m:t>2</m:t>
                    </m:r>
                  </m:sub>
                </m:sSub>
              </m:oMath>
            </m:oMathPara>
          </w:p>
        </w:tc>
        <w:tc>
          <w:tcPr>
            <w:tcW w:w="1463" w:type="dxa"/>
          </w:tcPr>
          <w:p w14:paraId="432E3757" w14:textId="77777777"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227</w:t>
            </w:r>
          </w:p>
        </w:tc>
        <w:tc>
          <w:tcPr>
            <w:tcW w:w="1463" w:type="dxa"/>
          </w:tcPr>
          <w:p w14:paraId="5F0DD84C" w14:textId="77777777"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230</w:t>
            </w:r>
          </w:p>
        </w:tc>
        <w:tc>
          <w:tcPr>
            <w:tcW w:w="1463" w:type="dxa"/>
          </w:tcPr>
          <w:p w14:paraId="312FD7B1" w14:textId="77777777"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229</w:t>
            </w:r>
          </w:p>
        </w:tc>
        <w:tc>
          <w:tcPr>
            <w:tcW w:w="1463" w:type="dxa"/>
          </w:tcPr>
          <w:p w14:paraId="1372735A" w14:textId="77777777"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232</w:t>
            </w:r>
          </w:p>
        </w:tc>
        <w:tc>
          <w:tcPr>
            <w:tcW w:w="1463" w:type="dxa"/>
          </w:tcPr>
          <w:p w14:paraId="28BFF334" w14:textId="77777777"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298</w:t>
            </w:r>
          </w:p>
        </w:tc>
      </w:tr>
      <w:tr w:rsidR="00C211E7" w14:paraId="45039B2E" w14:textId="77777777" w:rsidTr="004619AB">
        <w:tc>
          <w:tcPr>
            <w:cnfStyle w:val="001000000000" w:firstRow="0" w:lastRow="0" w:firstColumn="1" w:lastColumn="0" w:oddVBand="0" w:evenVBand="0" w:oddHBand="0" w:evenHBand="0" w:firstRowFirstColumn="0" w:firstRowLastColumn="0" w:lastRowFirstColumn="0" w:lastRowLastColumn="0"/>
            <w:tcW w:w="1463" w:type="dxa"/>
          </w:tcPr>
          <w:p w14:paraId="7F492E36" w14:textId="77777777" w:rsidR="00C211E7" w:rsidRDefault="0036115C" w:rsidP="00C211E7">
            <w:pPr>
              <w:spacing w:line="360" w:lineRule="exact"/>
              <w:jc w:val="center"/>
            </w:pPr>
            <m:oMathPara>
              <m:oMath>
                <m:sSub>
                  <m:sSubPr>
                    <m:ctrlPr>
                      <w:rPr>
                        <w:rFonts w:ascii="Cambria Math" w:hAnsi="Cambria Math"/>
                      </w:rPr>
                    </m:ctrlPr>
                  </m:sSubPr>
                  <m:e>
                    <m:r>
                      <w:rPr>
                        <w:rFonts w:ascii="Cambria Math" w:hAnsi="Cambria Math"/>
                      </w:rPr>
                      <m:t>b</m:t>
                    </m:r>
                  </m:e>
                  <m:sub>
                    <m:r>
                      <w:rPr>
                        <w:rFonts w:ascii="Cambria Math" w:hAnsi="Cambria Math"/>
                      </w:rPr>
                      <m:t>2</m:t>
                    </m:r>
                  </m:sub>
                </m:sSub>
              </m:oMath>
            </m:oMathPara>
          </w:p>
        </w:tc>
        <w:tc>
          <w:tcPr>
            <w:tcW w:w="1463" w:type="dxa"/>
          </w:tcPr>
          <w:p w14:paraId="357ED4B7" w14:textId="77777777"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.02529</w:t>
            </w:r>
          </w:p>
        </w:tc>
        <w:tc>
          <w:tcPr>
            <w:tcW w:w="1463" w:type="dxa"/>
          </w:tcPr>
          <w:p w14:paraId="5DB33723" w14:textId="77777777"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.03234</w:t>
            </w:r>
          </w:p>
        </w:tc>
        <w:tc>
          <w:tcPr>
            <w:tcW w:w="1463" w:type="dxa"/>
          </w:tcPr>
          <w:p w14:paraId="3F571E92" w14:textId="77777777"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.03631</w:t>
            </w:r>
          </w:p>
        </w:tc>
        <w:tc>
          <w:tcPr>
            <w:tcW w:w="1463" w:type="dxa"/>
          </w:tcPr>
          <w:p w14:paraId="0C3C8D40" w14:textId="77777777"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.03539</w:t>
            </w:r>
          </w:p>
        </w:tc>
        <w:tc>
          <w:tcPr>
            <w:tcW w:w="1463" w:type="dxa"/>
          </w:tcPr>
          <w:p w14:paraId="0A038B4C" w14:textId="77777777"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.001693</w:t>
            </w:r>
          </w:p>
        </w:tc>
      </w:tr>
      <w:tr w:rsidR="00C211E7" w14:paraId="1FB635FC" w14:textId="77777777" w:rsidTr="004619AB">
        <w:tc>
          <w:tcPr>
            <w:cnfStyle w:val="001000000000" w:firstRow="0" w:lastRow="0" w:firstColumn="1" w:lastColumn="0" w:oddVBand="0" w:evenVBand="0" w:oddHBand="0" w:evenHBand="0" w:firstRowFirstColumn="0" w:firstRowLastColumn="0" w:lastRowFirstColumn="0" w:lastRowLastColumn="0"/>
            <w:tcW w:w="1463" w:type="dxa"/>
          </w:tcPr>
          <w:p w14:paraId="366512DF" w14:textId="77777777" w:rsidR="00C211E7" w:rsidRDefault="0036115C" w:rsidP="00C211E7">
            <w:pPr>
              <w:spacing w:line="360" w:lineRule="exact"/>
              <w:jc w:val="center"/>
            </w:pPr>
            <m:oMathPara>
              <m:oMath>
                <m:sSub>
                  <m:sSubPr>
                    <m:ctrlPr>
                      <w:rPr>
                        <w:rFonts w:ascii="Cambria Math" w:hAnsi="Cambria Math"/>
                      </w:rPr>
                    </m:ctrlPr>
                  </m:sSubPr>
                  <m:e>
                    <m:r>
                      <w:rPr>
                        <w:rFonts w:ascii="Cambria Math" w:hAnsi="Cambria Math"/>
                      </w:rPr>
                      <m:t>c</m:t>
                    </m:r>
                  </m:e>
                  <m:sub>
                    <m:r>
                      <w:rPr>
                        <w:rFonts w:ascii="Cambria Math" w:hAnsi="Cambria Math"/>
                      </w:rPr>
                      <m:t>2</m:t>
                    </m:r>
                  </m:sub>
                </m:sSub>
              </m:oMath>
            </m:oMathPara>
          </w:p>
        </w:tc>
        <w:tc>
          <w:tcPr>
            <w:tcW w:w="1463" w:type="dxa"/>
          </w:tcPr>
          <w:p w14:paraId="5E91C2B6" w14:textId="77777777"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445.7</w:t>
            </w:r>
          </w:p>
        </w:tc>
        <w:tc>
          <w:tcPr>
            <w:tcW w:w="1463" w:type="dxa"/>
          </w:tcPr>
          <w:p w14:paraId="18E7A7D2" w14:textId="77777777"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360.9</w:t>
            </w:r>
          </w:p>
        </w:tc>
        <w:tc>
          <w:tcPr>
            <w:tcW w:w="1463" w:type="dxa"/>
          </w:tcPr>
          <w:p w14:paraId="0A1DE5C1" w14:textId="77777777"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322.2</w:t>
            </w:r>
          </w:p>
        </w:tc>
        <w:tc>
          <w:tcPr>
            <w:tcW w:w="1463" w:type="dxa"/>
          </w:tcPr>
          <w:p w14:paraId="3803D503" w14:textId="77777777"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204.1</w:t>
            </w:r>
          </w:p>
        </w:tc>
        <w:tc>
          <w:tcPr>
            <w:tcW w:w="1463" w:type="dxa"/>
          </w:tcPr>
          <w:p w14:paraId="060F9AE7" w14:textId="77777777"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202.5</w:t>
            </w:r>
          </w:p>
        </w:tc>
      </w:tr>
      <w:tr w:rsidR="00C211E7" w14:paraId="198646A9" w14:textId="77777777" w:rsidTr="004619AB">
        <w:tc>
          <w:tcPr>
            <w:cnfStyle w:val="001000000000" w:firstRow="0" w:lastRow="0" w:firstColumn="1" w:lastColumn="0" w:oddVBand="0" w:evenVBand="0" w:oddHBand="0" w:evenHBand="0" w:firstRowFirstColumn="0" w:firstRowLastColumn="0" w:lastRowFirstColumn="0" w:lastRowLastColumn="0"/>
            <w:tcW w:w="1463" w:type="dxa"/>
          </w:tcPr>
          <w:p w14:paraId="2C41C284" w14:textId="77777777" w:rsidR="00C211E7" w:rsidRDefault="0036115C" w:rsidP="00C211E7">
            <w:pPr>
              <w:spacing w:line="360" w:lineRule="exact"/>
              <w:jc w:val="center"/>
            </w:pPr>
            <m:oMathPara>
              <m:oMath>
                <m:sSub>
                  <m:sSubPr>
                    <m:ctrlPr>
                      <w:rPr>
                        <w:rFonts w:ascii="Cambria Math" w:hAnsi="Cambria Math"/>
                      </w:rPr>
                    </m:ctrlPr>
                  </m:sSubPr>
                  <m:e>
                    <m:r>
                      <w:rPr>
                        <w:rFonts w:ascii="Cambria Math" w:hAnsi="Cambria Math"/>
                      </w:rPr>
                      <m:t>d</m:t>
                    </m:r>
                  </m:e>
                  <m:sub>
                    <m:r>
                      <w:rPr>
                        <w:rFonts w:ascii="Cambria Math" w:hAnsi="Cambria Math"/>
                      </w:rPr>
                      <m:t>2</m:t>
                    </m:r>
                  </m:sub>
                </m:sSub>
              </m:oMath>
            </m:oMathPara>
          </w:p>
        </w:tc>
        <w:tc>
          <w:tcPr>
            <w:tcW w:w="1463" w:type="dxa"/>
          </w:tcPr>
          <w:p w14:paraId="71CFFDBE" w14:textId="77777777"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15.22</w:t>
            </w:r>
          </w:p>
        </w:tc>
        <w:tc>
          <w:tcPr>
            <w:tcW w:w="1463" w:type="dxa"/>
          </w:tcPr>
          <w:p w14:paraId="53466047" w14:textId="77777777"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19.62</w:t>
            </w:r>
          </w:p>
        </w:tc>
        <w:tc>
          <w:tcPr>
            <w:tcW w:w="1463" w:type="dxa"/>
          </w:tcPr>
          <w:p w14:paraId="4DE8602E" w14:textId="77777777"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23.02</w:t>
            </w:r>
          </w:p>
        </w:tc>
        <w:tc>
          <w:tcPr>
            <w:tcW w:w="1463" w:type="dxa"/>
          </w:tcPr>
          <w:p w14:paraId="66BE9D20" w14:textId="77777777"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18.88</w:t>
            </w:r>
          </w:p>
        </w:tc>
        <w:tc>
          <w:tcPr>
            <w:tcW w:w="1463" w:type="dxa"/>
          </w:tcPr>
          <w:p w14:paraId="399EBB5A" w14:textId="77777777"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10</w:t>
            </w:r>
            <w:r w:rsidR="0007702C">
              <w:t>.</w:t>
            </w:r>
            <w:r>
              <w:t>02</w:t>
            </w:r>
          </w:p>
        </w:tc>
      </w:tr>
      <w:tr w:rsidR="00C211E7" w14:paraId="7CD44A7D" w14:textId="77777777" w:rsidTr="004619AB">
        <w:tc>
          <w:tcPr>
            <w:cnfStyle w:val="001000000000" w:firstRow="0" w:lastRow="0" w:firstColumn="1" w:lastColumn="0" w:oddVBand="0" w:evenVBand="0" w:oddHBand="0" w:evenHBand="0" w:firstRowFirstColumn="0" w:firstRowLastColumn="0" w:lastRowFirstColumn="0" w:lastRowLastColumn="0"/>
            <w:tcW w:w="1463" w:type="dxa"/>
          </w:tcPr>
          <w:p w14:paraId="4F518880" w14:textId="77777777" w:rsidR="00C211E7" w:rsidRDefault="0036115C" w:rsidP="00C211E7">
            <w:pPr>
              <w:spacing w:line="360" w:lineRule="exact"/>
              <w:jc w:val="center"/>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1463" w:type="dxa"/>
          </w:tcPr>
          <w:p w14:paraId="05EE7ECE" w14:textId="77777777"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.9848</w:t>
            </w:r>
          </w:p>
        </w:tc>
        <w:tc>
          <w:tcPr>
            <w:tcW w:w="1463" w:type="dxa"/>
          </w:tcPr>
          <w:p w14:paraId="29835252" w14:textId="77777777"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.996</w:t>
            </w:r>
          </w:p>
        </w:tc>
        <w:tc>
          <w:tcPr>
            <w:tcW w:w="1463" w:type="dxa"/>
          </w:tcPr>
          <w:p w14:paraId="2DF9D115" w14:textId="77777777"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.9919</w:t>
            </w:r>
          </w:p>
        </w:tc>
        <w:tc>
          <w:tcPr>
            <w:tcW w:w="1463" w:type="dxa"/>
          </w:tcPr>
          <w:p w14:paraId="63D6DC6E" w14:textId="77777777"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.9844</w:t>
            </w:r>
          </w:p>
        </w:tc>
        <w:tc>
          <w:tcPr>
            <w:tcW w:w="1463" w:type="dxa"/>
          </w:tcPr>
          <w:p w14:paraId="44D364F1" w14:textId="77777777" w:rsidR="00C211E7" w:rsidRDefault="00C211E7" w:rsidP="00C211E7">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.9865</w:t>
            </w:r>
          </w:p>
        </w:tc>
      </w:tr>
    </w:tbl>
    <w:p w14:paraId="773A8E8D" w14:textId="77777777" w:rsidR="00C23BEC" w:rsidRDefault="00C23BEC" w:rsidP="002F677A">
      <w:pPr>
        <w:spacing w:line="360" w:lineRule="exact"/>
        <w:ind w:firstLineChars="200" w:firstLine="420"/>
      </w:pPr>
    </w:p>
    <w:p w14:paraId="1C7B9BDB" w14:textId="77777777" w:rsidR="00C23BEC" w:rsidRDefault="00E474F5" w:rsidP="002F677A">
      <w:pPr>
        <w:spacing w:line="360" w:lineRule="exact"/>
        <w:ind w:firstLineChars="200" w:firstLine="420"/>
      </w:pPr>
      <w:r>
        <w:rPr>
          <w:rFonts w:hint="eastAsia"/>
        </w:rPr>
        <w:t>图</w:t>
      </w:r>
      <w:r>
        <w:rPr>
          <w:rFonts w:hint="eastAsia"/>
        </w:rPr>
        <w:t>2</w:t>
      </w:r>
      <w:r>
        <w:t>.3</w:t>
      </w:r>
      <w:r>
        <w:rPr>
          <w:rFonts w:hint="eastAsia"/>
        </w:rPr>
        <w:t>为不同温度下</w:t>
      </w:r>
      <w:r>
        <w:rPr>
          <w:rFonts w:hint="eastAsia"/>
        </w:rPr>
        <w:t>O</w:t>
      </w:r>
      <w:r>
        <w:t>CV-SOC</w:t>
      </w:r>
      <w:r>
        <w:rPr>
          <w:rFonts w:hint="eastAsia"/>
        </w:rPr>
        <w:t>特性曲线的实验数据与拟合曲线示意图。从图中可以看出，</w:t>
      </w:r>
      <w:r w:rsidR="007A00D2">
        <w:rPr>
          <w:rFonts w:hint="eastAsia"/>
        </w:rPr>
        <w:t>环境温度越低，电池在全域</w:t>
      </w:r>
      <w:r w:rsidR="007A00D2">
        <w:rPr>
          <w:rFonts w:hint="eastAsia"/>
        </w:rPr>
        <w:t>S</w:t>
      </w:r>
      <w:r w:rsidR="007A00D2">
        <w:t>OC</w:t>
      </w:r>
      <w:r w:rsidR="007A00D2">
        <w:rPr>
          <w:rFonts w:hint="eastAsia"/>
        </w:rPr>
        <w:t>下均表现出较低的开环开路电压，</w:t>
      </w:r>
      <w:r w:rsidR="00051EF3">
        <w:rPr>
          <w:rFonts w:hint="eastAsia"/>
        </w:rPr>
        <w:t>且在较低水平的</w:t>
      </w:r>
      <w:r w:rsidR="00051EF3">
        <w:rPr>
          <w:rFonts w:hint="eastAsia"/>
        </w:rPr>
        <w:t>S</w:t>
      </w:r>
      <w:r w:rsidR="00051EF3">
        <w:t>OC</w:t>
      </w:r>
      <w:r w:rsidR="00051EF3">
        <w:rPr>
          <w:rFonts w:hint="eastAsia"/>
        </w:rPr>
        <w:t>时，如</w:t>
      </w:r>
      <w:r w:rsidR="00051EF3">
        <w:rPr>
          <w:rFonts w:hint="eastAsia"/>
        </w:rPr>
        <w:t>-</w:t>
      </w:r>
      <w:r w:rsidR="00051EF3">
        <w:t>10</w:t>
      </w:r>
      <w:r w:rsidR="00051EF3">
        <w:rPr>
          <w:rFonts w:ascii="宋体" w:hAnsi="宋体" w:cs="宋体" w:hint="eastAsia"/>
        </w:rPr>
        <w:t>℃环境温度下，电池在</w:t>
      </w:r>
      <w:r w:rsidR="00051EF3" w:rsidRPr="00051EF3">
        <w:t>SOC</w:t>
      </w:r>
      <w:r w:rsidR="00051EF3">
        <w:rPr>
          <w:rFonts w:ascii="宋体" w:hAnsi="宋体" w:cs="宋体" w:hint="eastAsia"/>
        </w:rPr>
        <w:t>低至约2</w:t>
      </w:r>
      <w:r w:rsidR="00051EF3">
        <w:rPr>
          <w:rFonts w:ascii="宋体" w:hAnsi="宋体" w:cs="宋体"/>
        </w:rPr>
        <w:t>0</w:t>
      </w:r>
      <w:r w:rsidR="00051EF3">
        <w:rPr>
          <w:rFonts w:ascii="宋体" w:hAnsi="宋体" w:cs="宋体" w:hint="eastAsia"/>
        </w:rPr>
        <w:t>%时开路电压开始出现快速下降，而在室温环境下则</w:t>
      </w:r>
      <w:r w:rsidR="00051EF3" w:rsidRPr="00051EF3">
        <w:t>SOC</w:t>
      </w:r>
      <w:r w:rsidR="00051EF3">
        <w:rPr>
          <w:rFonts w:hint="eastAsia"/>
        </w:rPr>
        <w:t>在低于</w:t>
      </w:r>
      <w:r w:rsidR="00051EF3">
        <w:rPr>
          <w:rFonts w:hint="eastAsia"/>
        </w:rPr>
        <w:t>1</w:t>
      </w:r>
      <w:r w:rsidR="00051EF3">
        <w:t>0</w:t>
      </w:r>
      <w:r w:rsidR="00051EF3">
        <w:rPr>
          <w:rFonts w:hint="eastAsia"/>
        </w:rPr>
        <w:t>%</w:t>
      </w:r>
      <w:r w:rsidR="00051EF3">
        <w:rPr>
          <w:rFonts w:hint="eastAsia"/>
        </w:rPr>
        <w:t>时才开始明显下降。</w:t>
      </w:r>
      <w:r w:rsidR="00425549">
        <w:rPr>
          <w:rFonts w:hint="eastAsia"/>
        </w:rPr>
        <w:t>从图中可以看出</w:t>
      </w:r>
      <w:r w:rsidR="00FC0E57">
        <w:rPr>
          <w:rFonts w:hint="eastAsia"/>
        </w:rPr>
        <w:t>，选取的</w:t>
      </w:r>
      <w:r>
        <w:rPr>
          <w:rFonts w:hint="eastAsia"/>
        </w:rPr>
        <w:t>拟合函数可以较好</w:t>
      </w:r>
      <w:r w:rsidR="00002AE8">
        <w:rPr>
          <w:rFonts w:hint="eastAsia"/>
        </w:rPr>
        <w:t>地反应电池的</w:t>
      </w:r>
      <w:r w:rsidR="00002AE8">
        <w:rPr>
          <w:rFonts w:hint="eastAsia"/>
        </w:rPr>
        <w:t>O</w:t>
      </w:r>
      <w:r w:rsidR="00002AE8">
        <w:t>CV</w:t>
      </w:r>
      <w:r w:rsidR="00002AE8">
        <w:rPr>
          <w:rFonts w:hint="eastAsia"/>
        </w:rPr>
        <w:t>随</w:t>
      </w:r>
      <w:r w:rsidR="00002AE8">
        <w:rPr>
          <w:rFonts w:hint="eastAsia"/>
        </w:rPr>
        <w:t>S</w:t>
      </w:r>
      <w:r w:rsidR="00002AE8">
        <w:t>OC</w:t>
      </w:r>
      <w:r w:rsidR="00002AE8">
        <w:rPr>
          <w:rFonts w:hint="eastAsia"/>
        </w:rPr>
        <w:t>变化的关系</w:t>
      </w:r>
      <w:r w:rsidR="00A952AF">
        <w:rPr>
          <w:rFonts w:hint="eastAsia"/>
        </w:rPr>
        <w:t>。</w:t>
      </w:r>
    </w:p>
    <w:p w14:paraId="4D16D1F0" w14:textId="77777777" w:rsidR="00A952AF" w:rsidRDefault="00B30378" w:rsidP="002F677A">
      <w:pPr>
        <w:spacing w:line="360" w:lineRule="exact"/>
        <w:ind w:firstLineChars="200" w:firstLine="420"/>
      </w:pPr>
      <w:r>
        <w:rPr>
          <w:rFonts w:hint="eastAsia"/>
          <w:noProof/>
        </w:rPr>
        <w:drawing>
          <wp:anchor distT="0" distB="0" distL="114300" distR="114300" simplePos="0" relativeHeight="251666432" behindDoc="0" locked="0" layoutInCell="1" allowOverlap="1" wp14:anchorId="0F409A4E" wp14:editId="3C6C52AB">
            <wp:simplePos x="0" y="0"/>
            <wp:positionH relativeFrom="margin">
              <wp:posOffset>73025</wp:posOffset>
            </wp:positionH>
            <wp:positionV relativeFrom="paragraph">
              <wp:posOffset>260350</wp:posOffset>
            </wp:positionV>
            <wp:extent cx="5496560" cy="2919095"/>
            <wp:effectExtent l="0" t="0" r="889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2.png"/>
                    <pic:cNvPicPr/>
                  </pic:nvPicPr>
                  <pic:blipFill>
                    <a:blip r:embed="rId20">
                      <a:extLst>
                        <a:ext uri="{28A0092B-C50C-407E-A947-70E740481C1C}">
                          <a14:useLocalDpi xmlns:a14="http://schemas.microsoft.com/office/drawing/2010/main" val="0"/>
                        </a:ext>
                      </a:extLst>
                    </a:blip>
                    <a:stretch>
                      <a:fillRect/>
                    </a:stretch>
                  </pic:blipFill>
                  <pic:spPr>
                    <a:xfrm>
                      <a:off x="0" y="0"/>
                      <a:ext cx="5496560" cy="2919095"/>
                    </a:xfrm>
                    <a:prstGeom prst="rect">
                      <a:avLst/>
                    </a:prstGeom>
                  </pic:spPr>
                </pic:pic>
              </a:graphicData>
            </a:graphic>
            <wp14:sizeRelH relativeFrom="page">
              <wp14:pctWidth>0</wp14:pctWidth>
            </wp14:sizeRelH>
            <wp14:sizeRelV relativeFrom="page">
              <wp14:pctHeight>0</wp14:pctHeight>
            </wp14:sizeRelV>
          </wp:anchor>
        </w:drawing>
      </w:r>
    </w:p>
    <w:p w14:paraId="7F80B28F" w14:textId="77777777" w:rsidR="00C23BEC" w:rsidRPr="00E37C18" w:rsidRDefault="00F307EB" w:rsidP="00E37C18">
      <w:pPr>
        <w:spacing w:line="360" w:lineRule="exact"/>
        <w:ind w:firstLineChars="200" w:firstLine="360"/>
        <w:jc w:val="center"/>
        <w:rPr>
          <w:sz w:val="18"/>
          <w:szCs w:val="18"/>
        </w:rPr>
      </w:pPr>
      <w:r>
        <w:rPr>
          <w:rFonts w:hint="eastAsia"/>
          <w:sz w:val="18"/>
          <w:szCs w:val="18"/>
        </w:rPr>
        <w:t>图</w:t>
      </w:r>
      <w:r>
        <w:rPr>
          <w:rFonts w:hint="eastAsia"/>
          <w:sz w:val="18"/>
          <w:szCs w:val="18"/>
        </w:rPr>
        <w:t>2</w:t>
      </w:r>
      <w:r>
        <w:rPr>
          <w:sz w:val="18"/>
          <w:szCs w:val="18"/>
        </w:rPr>
        <w:t xml:space="preserve">.3 </w:t>
      </w:r>
      <w:r>
        <w:rPr>
          <w:rFonts w:hint="eastAsia"/>
          <w:sz w:val="18"/>
          <w:szCs w:val="18"/>
        </w:rPr>
        <w:t>不同温度下电池</w:t>
      </w:r>
      <w:r>
        <w:rPr>
          <w:rFonts w:hint="eastAsia"/>
          <w:sz w:val="18"/>
          <w:szCs w:val="18"/>
        </w:rPr>
        <w:t>O</w:t>
      </w:r>
      <w:r>
        <w:rPr>
          <w:sz w:val="18"/>
          <w:szCs w:val="18"/>
        </w:rPr>
        <w:t>CV-SOC</w:t>
      </w:r>
      <w:r w:rsidR="00470426">
        <w:rPr>
          <w:rFonts w:hint="eastAsia"/>
          <w:sz w:val="18"/>
          <w:szCs w:val="18"/>
        </w:rPr>
        <w:t>曲线</w:t>
      </w:r>
      <w:r w:rsidR="00F7151C" w:rsidRPr="00F7151C">
        <w:rPr>
          <w:sz w:val="18"/>
          <w:szCs w:val="18"/>
          <w:vertAlign w:val="superscript"/>
        </w:rPr>
        <w:fldChar w:fldCharType="begin"/>
      </w:r>
      <w:r w:rsidR="00F7151C" w:rsidRPr="00F7151C">
        <w:rPr>
          <w:sz w:val="18"/>
          <w:szCs w:val="18"/>
          <w:vertAlign w:val="superscript"/>
        </w:rPr>
        <w:instrText xml:space="preserve"> </w:instrText>
      </w:r>
      <w:r w:rsidR="00F7151C" w:rsidRPr="00F7151C">
        <w:rPr>
          <w:rFonts w:hint="eastAsia"/>
          <w:sz w:val="18"/>
          <w:szCs w:val="18"/>
          <w:vertAlign w:val="superscript"/>
        </w:rPr>
        <w:instrText>REF _Ref1658979 \r \h</w:instrText>
      </w:r>
      <w:r w:rsidR="00F7151C" w:rsidRPr="00F7151C">
        <w:rPr>
          <w:sz w:val="18"/>
          <w:szCs w:val="18"/>
          <w:vertAlign w:val="superscript"/>
        </w:rPr>
        <w:instrText xml:space="preserve"> </w:instrText>
      </w:r>
      <w:r w:rsidR="00F7151C">
        <w:rPr>
          <w:sz w:val="18"/>
          <w:szCs w:val="18"/>
          <w:vertAlign w:val="superscript"/>
        </w:rPr>
        <w:instrText xml:space="preserve"> \* MERGEFORMAT </w:instrText>
      </w:r>
      <w:r w:rsidR="00F7151C" w:rsidRPr="00F7151C">
        <w:rPr>
          <w:sz w:val="18"/>
          <w:szCs w:val="18"/>
          <w:vertAlign w:val="superscript"/>
        </w:rPr>
      </w:r>
      <w:r w:rsidR="00F7151C" w:rsidRPr="00F7151C">
        <w:rPr>
          <w:sz w:val="18"/>
          <w:szCs w:val="18"/>
          <w:vertAlign w:val="superscript"/>
        </w:rPr>
        <w:fldChar w:fldCharType="separate"/>
      </w:r>
      <w:r w:rsidR="00F7151C" w:rsidRPr="00F7151C">
        <w:rPr>
          <w:sz w:val="18"/>
          <w:szCs w:val="18"/>
          <w:vertAlign w:val="superscript"/>
        </w:rPr>
        <w:t>[8]</w:t>
      </w:r>
      <w:r w:rsidR="00F7151C" w:rsidRPr="00F7151C">
        <w:rPr>
          <w:sz w:val="18"/>
          <w:szCs w:val="18"/>
          <w:vertAlign w:val="superscript"/>
        </w:rPr>
        <w:fldChar w:fldCharType="end"/>
      </w:r>
    </w:p>
    <w:p w14:paraId="074F1801" w14:textId="77777777" w:rsidR="00A952AF" w:rsidRDefault="00A952AF" w:rsidP="002F677A">
      <w:pPr>
        <w:spacing w:line="360" w:lineRule="exact"/>
        <w:ind w:firstLineChars="200" w:firstLine="420"/>
      </w:pPr>
    </w:p>
    <w:p w14:paraId="0058A22D" w14:textId="77777777" w:rsidR="00381B7F" w:rsidRPr="000130DA" w:rsidRDefault="00381B7F" w:rsidP="00381B7F">
      <w:pPr>
        <w:pStyle w:val="2"/>
        <w:spacing w:beforeLines="50" w:before="120" w:afterLines="50" w:after="120" w:line="360" w:lineRule="exact"/>
        <w:rPr>
          <w:rFonts w:ascii="黑体" w:eastAsia="黑体" w:hAnsi="黑体"/>
          <w:b w:val="0"/>
          <w:i w:val="0"/>
        </w:rPr>
      </w:pPr>
      <w:bookmarkStart w:id="35" w:name="_Toc9882153"/>
      <w:r w:rsidRPr="000130DA">
        <w:rPr>
          <w:rFonts w:ascii="黑体" w:eastAsia="黑体" w:hAnsi="黑体" w:hint="eastAsia"/>
          <w:b w:val="0"/>
          <w:i w:val="0"/>
        </w:rPr>
        <w:t>2</w:t>
      </w:r>
      <w:r w:rsidRPr="000130DA">
        <w:rPr>
          <w:rFonts w:ascii="黑体" w:eastAsia="黑体" w:hAnsi="黑体"/>
          <w:b w:val="0"/>
          <w:i w:val="0"/>
        </w:rPr>
        <w:t>.</w:t>
      </w:r>
      <w:r>
        <w:rPr>
          <w:rFonts w:ascii="黑体" w:eastAsia="黑体" w:hAnsi="黑体"/>
          <w:b w:val="0"/>
          <w:i w:val="0"/>
        </w:rPr>
        <w:t>5</w:t>
      </w:r>
      <w:r w:rsidRPr="000130DA">
        <w:rPr>
          <w:rFonts w:ascii="黑体" w:eastAsia="黑体" w:hAnsi="黑体"/>
          <w:b w:val="0"/>
          <w:i w:val="0"/>
        </w:rPr>
        <w:t xml:space="preserve"> </w:t>
      </w:r>
      <w:r>
        <w:rPr>
          <w:rFonts w:eastAsia="黑体" w:hint="eastAsia"/>
          <w:b w:val="0"/>
          <w:i w:val="0"/>
        </w:rPr>
        <w:t>欧姆内阻标定</w:t>
      </w:r>
      <w:r w:rsidR="001C1AF7">
        <w:rPr>
          <w:rFonts w:eastAsia="黑体" w:hint="eastAsia"/>
          <w:b w:val="0"/>
          <w:i w:val="0"/>
        </w:rPr>
        <w:t>实验及参数辨识</w:t>
      </w:r>
      <w:bookmarkEnd w:id="35"/>
    </w:p>
    <w:p w14:paraId="63525A95" w14:textId="77777777" w:rsidR="00A952AF" w:rsidRDefault="00375362" w:rsidP="002F677A">
      <w:pPr>
        <w:spacing w:line="360" w:lineRule="exact"/>
        <w:ind w:firstLineChars="200" w:firstLine="420"/>
      </w:pPr>
      <w:r w:rsidRPr="00375362">
        <w:rPr>
          <w:rFonts w:hint="eastAsia"/>
        </w:rPr>
        <w:t>图</w:t>
      </w:r>
      <w:r w:rsidRPr="00375362">
        <w:rPr>
          <w:rFonts w:hint="eastAsia"/>
        </w:rPr>
        <w:t>2.4</w:t>
      </w:r>
      <w:r>
        <w:rPr>
          <w:rFonts w:hint="eastAsia"/>
        </w:rPr>
        <w:t>所示</w:t>
      </w:r>
      <w:r w:rsidR="00E535E5">
        <w:rPr>
          <w:rFonts w:hint="eastAsia"/>
        </w:rPr>
        <w:t>为</w:t>
      </w:r>
      <w:del w:id="36" w:author="赵 杰" w:date="2019-06-01T13:15:00Z">
        <w:r w:rsidR="00E535E5" w:rsidDel="00BA3464">
          <w:rPr>
            <w:rFonts w:hint="eastAsia"/>
          </w:rPr>
          <w:delText>H</w:delText>
        </w:r>
      </w:del>
      <w:del w:id="37" w:author="赵 杰" w:date="2019-06-01T13:14:00Z">
        <w:r w:rsidR="00E535E5" w:rsidDel="00BA3464">
          <w:delText>PPC</w:delText>
        </w:r>
      </w:del>
      <w:r>
        <w:rPr>
          <w:rFonts w:hint="eastAsia"/>
        </w:rPr>
        <w:t>脉冲放电单个循环下的电流及电压响应的回稳过程。</w:t>
      </w:r>
      <w:r w:rsidR="00F62249">
        <w:rPr>
          <w:rFonts w:hint="eastAsia"/>
        </w:rPr>
        <w:t>从图中可以看出，当电池被施加放电脉冲时，电压相应变化分为两个阶段，即立即响应和滞后响应</w:t>
      </w:r>
      <w:r w:rsidR="00D84962">
        <w:rPr>
          <w:rFonts w:hint="eastAsia"/>
        </w:rPr>
        <w:t>，其中</w:t>
      </w:r>
      <w:r w:rsidR="00AB6A32">
        <w:rPr>
          <w:rFonts w:hint="eastAsia"/>
        </w:rPr>
        <w:t>欧姆内阻是导致电池电压突变的主要原因，</w:t>
      </w:r>
      <w:r w:rsidR="00B86B0B">
        <w:rPr>
          <w:rFonts w:hint="eastAsia"/>
        </w:rPr>
        <w:t>模型中的</w:t>
      </w:r>
      <w:r w:rsidR="00B86B0B">
        <w:rPr>
          <w:rFonts w:hint="eastAsia"/>
        </w:rPr>
        <w:t>R</w:t>
      </w:r>
      <w:r w:rsidR="00B86B0B">
        <w:t>C</w:t>
      </w:r>
      <w:r w:rsidR="00B86B0B">
        <w:rPr>
          <w:rFonts w:hint="eastAsia"/>
        </w:rPr>
        <w:t>支路则可以反应响应曲线的瞬态特性。</w:t>
      </w:r>
      <w:r w:rsidR="00AB6A32">
        <w:rPr>
          <w:rFonts w:hint="eastAsia"/>
        </w:rPr>
        <w:t>故可以</w:t>
      </w:r>
      <w:r w:rsidR="00E130EB">
        <w:rPr>
          <w:rFonts w:hint="eastAsia"/>
        </w:rPr>
        <w:t>通过</w:t>
      </w:r>
      <w:r w:rsidR="0044185E">
        <w:rPr>
          <w:rFonts w:hint="eastAsia"/>
        </w:rPr>
        <w:t>立即响应</w:t>
      </w:r>
      <w:r w:rsidR="00BF0B73">
        <w:rPr>
          <w:rFonts w:hint="eastAsia"/>
        </w:rPr>
        <w:t>过程中</w:t>
      </w:r>
      <w:r w:rsidR="00E130EB">
        <w:rPr>
          <w:rFonts w:hint="eastAsia"/>
        </w:rPr>
        <w:t>电流</w:t>
      </w:r>
      <w:r w:rsidR="00E5191D">
        <w:rPr>
          <w:rFonts w:hint="eastAsia"/>
        </w:rPr>
        <w:t>脉冲</w:t>
      </w:r>
      <w:r w:rsidR="00E130EB">
        <w:rPr>
          <w:rFonts w:hint="eastAsia"/>
        </w:rPr>
        <w:t>突变导致的电压突变值来计算</w:t>
      </w:r>
      <w:r w:rsidR="00B86B0B">
        <w:rPr>
          <w:rFonts w:hint="eastAsia"/>
        </w:rPr>
        <w:t>欧姆内阻</w:t>
      </w:r>
      <w:r w:rsidR="00E130EB">
        <w:rPr>
          <w:rFonts w:hint="eastAsia"/>
        </w:rPr>
        <w:t>，记录电流变化量与电压变化量，通过式（</w:t>
      </w:r>
      <w:r w:rsidR="00D20742">
        <w:rPr>
          <w:rFonts w:hint="eastAsia"/>
        </w:rPr>
        <w:t>2</w:t>
      </w:r>
      <w:r w:rsidR="00D20742">
        <w:t>.7</w:t>
      </w:r>
      <w:r w:rsidR="00E130EB">
        <w:rPr>
          <w:rFonts w:hint="eastAsia"/>
        </w:rPr>
        <w:t>）</w:t>
      </w:r>
      <w:r w:rsidR="00D20742">
        <w:rPr>
          <w:rFonts w:hint="eastAsia"/>
        </w:rPr>
        <w:t>和（</w:t>
      </w:r>
      <w:r w:rsidR="00D20742">
        <w:rPr>
          <w:rFonts w:hint="eastAsia"/>
        </w:rPr>
        <w:t>2</w:t>
      </w:r>
      <w:r w:rsidR="00D20742">
        <w:t>.8</w:t>
      </w:r>
      <w:r w:rsidR="00D20742">
        <w:rPr>
          <w:rFonts w:hint="eastAsia"/>
        </w:rPr>
        <w:t>）求解欧姆内阻。</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379"/>
        <w:gridCol w:w="1270"/>
      </w:tblGrid>
      <w:tr w:rsidR="00031118" w14:paraId="4D7B41A9" w14:textId="77777777" w:rsidTr="00D42612">
        <w:tc>
          <w:tcPr>
            <w:tcW w:w="1129" w:type="dxa"/>
          </w:tcPr>
          <w:p w14:paraId="6969F5D9" w14:textId="77777777" w:rsidR="00031118" w:rsidRDefault="00031118" w:rsidP="00C1457D">
            <w:pPr>
              <w:spacing w:line="360" w:lineRule="auto"/>
            </w:pPr>
          </w:p>
        </w:tc>
        <w:tc>
          <w:tcPr>
            <w:tcW w:w="6379" w:type="dxa"/>
          </w:tcPr>
          <w:p w14:paraId="21096764" w14:textId="77777777" w:rsidR="00031118" w:rsidRDefault="0036115C" w:rsidP="00C1457D">
            <w:pPr>
              <w:spacing w:line="360" w:lineRule="auto"/>
            </w:pPr>
            <m:oMathPara>
              <m:oMath>
                <m:sSub>
                  <m:sSubPr>
                    <m:ctrlPr>
                      <w:rPr>
                        <w:rFonts w:ascii="Cambria Math" w:hAnsi="Cambria Math"/>
                      </w:rPr>
                    </m:ctrlPr>
                  </m:sSubPr>
                  <m:e>
                    <m:r>
                      <w:rPr>
                        <w:rFonts w:ascii="Cambria Math" w:hAnsi="Cambria Math"/>
                      </w:rPr>
                      <m:t>R</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num>
                  <m:den>
                    <m:r>
                      <w:rPr>
                        <w:rFonts w:ascii="Cambria Math" w:hAnsi="Cambria Math"/>
                      </w:rPr>
                      <m:t>∆I</m:t>
                    </m:r>
                  </m:den>
                </m:f>
              </m:oMath>
            </m:oMathPara>
          </w:p>
        </w:tc>
        <w:tc>
          <w:tcPr>
            <w:tcW w:w="1270" w:type="dxa"/>
          </w:tcPr>
          <w:p w14:paraId="00D02DD7" w14:textId="77777777" w:rsidR="00031118" w:rsidRDefault="00031118" w:rsidP="00C1457D">
            <w:pPr>
              <w:spacing w:line="360" w:lineRule="auto"/>
              <w:jc w:val="right"/>
            </w:pPr>
            <w:r>
              <w:rPr>
                <w:rFonts w:hint="eastAsia"/>
              </w:rPr>
              <w:t>（</w:t>
            </w:r>
            <w:r>
              <w:rPr>
                <w:rFonts w:hint="eastAsia"/>
              </w:rPr>
              <w:t>2</w:t>
            </w:r>
            <w:r>
              <w:t>.7</w:t>
            </w:r>
            <w:r>
              <w:rPr>
                <w:rFonts w:hint="eastAsia"/>
              </w:rPr>
              <w:t>）</w:t>
            </w:r>
          </w:p>
        </w:tc>
      </w:tr>
      <w:tr w:rsidR="00031118" w14:paraId="3543B960" w14:textId="77777777" w:rsidTr="00D42612">
        <w:tc>
          <w:tcPr>
            <w:tcW w:w="1129" w:type="dxa"/>
          </w:tcPr>
          <w:p w14:paraId="0C92BED9" w14:textId="77777777" w:rsidR="00031118" w:rsidRDefault="00031118" w:rsidP="00C1457D">
            <w:pPr>
              <w:spacing w:line="360" w:lineRule="auto"/>
            </w:pPr>
          </w:p>
        </w:tc>
        <w:tc>
          <w:tcPr>
            <w:tcW w:w="6379" w:type="dxa"/>
          </w:tcPr>
          <w:p w14:paraId="74B05096" w14:textId="77777777" w:rsidR="00031118" w:rsidRPr="00674888" w:rsidRDefault="0036115C" w:rsidP="00C1457D">
            <w:pPr>
              <w:spacing w:line="360" w:lineRule="auto"/>
              <w:jc w:val="center"/>
            </w:pPr>
            <m:oMathPara>
              <m:oMath>
                <m:sSub>
                  <m:sSubPr>
                    <m:ctrlPr>
                      <w:rPr>
                        <w:rFonts w:ascii="Cambria Math" w:hAnsi="Cambria Math"/>
                      </w:rPr>
                    </m:ctrlPr>
                  </m:sSubPr>
                  <m:e>
                    <m:r>
                      <w:rPr>
                        <w:rFonts w:ascii="Cambria Math" w:hAnsi="Cambria Math"/>
                      </w:rPr>
                      <m:t>R</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num>
                  <m:den>
                    <m:r>
                      <w:rPr>
                        <w:rFonts w:ascii="Cambria Math" w:hAnsi="Cambria Math"/>
                      </w:rPr>
                      <m:t>∆I</m:t>
                    </m:r>
                  </m:den>
                </m:f>
              </m:oMath>
            </m:oMathPara>
          </w:p>
        </w:tc>
        <w:tc>
          <w:tcPr>
            <w:tcW w:w="1270" w:type="dxa"/>
          </w:tcPr>
          <w:p w14:paraId="2B108ED1" w14:textId="77777777" w:rsidR="00031118" w:rsidRDefault="00031118" w:rsidP="00C1457D">
            <w:pPr>
              <w:spacing w:line="360" w:lineRule="auto"/>
              <w:jc w:val="right"/>
            </w:pPr>
            <w:r>
              <w:rPr>
                <w:rFonts w:hint="eastAsia"/>
              </w:rPr>
              <w:t>（</w:t>
            </w:r>
            <w:r>
              <w:rPr>
                <w:rFonts w:hint="eastAsia"/>
              </w:rPr>
              <w:t>2</w:t>
            </w:r>
            <w:r>
              <w:t>.8</w:t>
            </w:r>
            <w:r>
              <w:rPr>
                <w:rFonts w:hint="eastAsia"/>
              </w:rPr>
              <w:t>）</w:t>
            </w:r>
          </w:p>
        </w:tc>
      </w:tr>
    </w:tbl>
    <w:p w14:paraId="022B5C5D" w14:textId="77777777" w:rsidR="009D2282" w:rsidRDefault="002D76C9" w:rsidP="00281D35">
      <w:pPr>
        <w:spacing w:line="360" w:lineRule="exact"/>
        <w:ind w:firstLineChars="200" w:firstLine="420"/>
      </w:pPr>
      <w:r>
        <w:rPr>
          <w:rFonts w:hint="eastAsia"/>
        </w:rPr>
        <w:t>电池充放电内阻测试实验方法如图</w:t>
      </w:r>
      <w:r>
        <w:rPr>
          <w:rFonts w:hint="eastAsia"/>
        </w:rPr>
        <w:t>2</w:t>
      </w:r>
      <w:r>
        <w:t>.4</w:t>
      </w:r>
      <w:r>
        <w:rPr>
          <w:rFonts w:hint="eastAsia"/>
        </w:rPr>
        <w:t>所示。</w:t>
      </w:r>
      <w:r w:rsidR="00E5191D">
        <w:rPr>
          <w:rFonts w:hint="eastAsia"/>
        </w:rPr>
        <w:t>脉冲</w:t>
      </w:r>
      <w:r w:rsidR="000D1FCA">
        <w:rPr>
          <w:rFonts w:hint="eastAsia"/>
        </w:rPr>
        <w:t>电流值</w:t>
      </w:r>
      <w:r w:rsidR="00E5191D">
        <w:rPr>
          <w:rFonts w:hint="eastAsia"/>
        </w:rPr>
        <w:t>的</w:t>
      </w:r>
      <w:r w:rsidR="000D1FCA">
        <w:rPr>
          <w:rFonts w:hint="eastAsia"/>
        </w:rPr>
        <w:t>大小为</w:t>
      </w:r>
      <w:r w:rsidR="000D1FCA">
        <w:rPr>
          <w:rFonts w:hint="eastAsia"/>
        </w:rPr>
        <w:t>6</w:t>
      </w:r>
      <w:r w:rsidR="000D1FCA">
        <w:t>00mA</w:t>
      </w:r>
      <w:r w:rsidR="00131A2C">
        <w:rPr>
          <w:rFonts w:hint="eastAsia"/>
        </w:rPr>
        <w:t>，</w:t>
      </w:r>
      <w:r w:rsidR="00E533E8">
        <w:rPr>
          <w:rFonts w:hint="eastAsia"/>
        </w:rPr>
        <w:t>每次</w:t>
      </w:r>
      <w:r w:rsidR="00E5191D">
        <w:rPr>
          <w:rFonts w:hint="eastAsia"/>
        </w:rPr>
        <w:t>脉冲</w:t>
      </w:r>
      <w:r w:rsidR="00E533E8">
        <w:rPr>
          <w:rFonts w:hint="eastAsia"/>
        </w:rPr>
        <w:t>充电或放电后，均需静置</w:t>
      </w:r>
      <w:r w:rsidR="00E533E8">
        <w:rPr>
          <w:rFonts w:hint="eastAsia"/>
        </w:rPr>
        <w:t>3</w:t>
      </w:r>
      <w:r w:rsidR="00E533E8">
        <w:t>0</w:t>
      </w:r>
      <w:r w:rsidR="00E533E8">
        <w:rPr>
          <w:rFonts w:hint="eastAsia"/>
        </w:rPr>
        <w:t>min</w:t>
      </w:r>
      <w:r w:rsidR="00E533E8">
        <w:rPr>
          <w:rFonts w:hint="eastAsia"/>
        </w:rPr>
        <w:t>使电池达到平衡电势，记录电池的电压与电流数据，每次实验重复</w:t>
      </w:r>
      <w:r w:rsidR="00E533E8">
        <w:rPr>
          <w:rFonts w:hint="eastAsia"/>
        </w:rPr>
        <w:t>5</w:t>
      </w:r>
      <w:r w:rsidR="00E533E8">
        <w:rPr>
          <w:rFonts w:hint="eastAsia"/>
        </w:rPr>
        <w:t>次并求取平均值。</w:t>
      </w:r>
    </w:p>
    <w:p w14:paraId="54831002" w14:textId="77777777" w:rsidR="00BD7E69" w:rsidRDefault="00181306" w:rsidP="00281D35">
      <w:pPr>
        <w:spacing w:line="360" w:lineRule="exact"/>
        <w:ind w:firstLineChars="200" w:firstLine="420"/>
      </w:pPr>
      <w:r>
        <w:rPr>
          <w:noProof/>
        </w:rPr>
        <w:drawing>
          <wp:anchor distT="0" distB="0" distL="114300" distR="114300" simplePos="0" relativeHeight="251667456" behindDoc="0" locked="0" layoutInCell="1" allowOverlap="1" wp14:anchorId="22AC3209" wp14:editId="43084D00">
            <wp:simplePos x="0" y="0"/>
            <wp:positionH relativeFrom="margin">
              <wp:align>center</wp:align>
            </wp:positionH>
            <wp:positionV relativeFrom="paragraph">
              <wp:posOffset>292735</wp:posOffset>
            </wp:positionV>
            <wp:extent cx="3924300" cy="183070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4.bmp"/>
                    <pic:cNvPicPr/>
                  </pic:nvPicPr>
                  <pic:blipFill>
                    <a:blip r:embed="rId21">
                      <a:extLst>
                        <a:ext uri="{28A0092B-C50C-407E-A947-70E740481C1C}">
                          <a14:useLocalDpi xmlns:a14="http://schemas.microsoft.com/office/drawing/2010/main" val="0"/>
                        </a:ext>
                      </a:extLst>
                    </a:blip>
                    <a:stretch>
                      <a:fillRect/>
                    </a:stretch>
                  </pic:blipFill>
                  <pic:spPr>
                    <a:xfrm>
                      <a:off x="0" y="0"/>
                      <a:ext cx="3924300" cy="1830705"/>
                    </a:xfrm>
                    <a:prstGeom prst="rect">
                      <a:avLst/>
                    </a:prstGeom>
                  </pic:spPr>
                </pic:pic>
              </a:graphicData>
            </a:graphic>
            <wp14:sizeRelH relativeFrom="page">
              <wp14:pctWidth>0</wp14:pctWidth>
            </wp14:sizeRelH>
            <wp14:sizeRelV relativeFrom="page">
              <wp14:pctHeight>0</wp14:pctHeight>
            </wp14:sizeRelV>
          </wp:anchor>
        </w:drawing>
      </w:r>
    </w:p>
    <w:p w14:paraId="430A0DB9" w14:textId="77777777" w:rsidR="00A952AF" w:rsidRDefault="004C4D1E" w:rsidP="006A7D66">
      <w:pPr>
        <w:spacing w:line="360" w:lineRule="exact"/>
        <w:ind w:firstLineChars="200" w:firstLine="360"/>
        <w:jc w:val="center"/>
      </w:pPr>
      <w:r>
        <w:rPr>
          <w:rFonts w:hint="eastAsia"/>
          <w:sz w:val="18"/>
          <w:szCs w:val="18"/>
        </w:rPr>
        <w:t>图</w:t>
      </w:r>
      <w:r>
        <w:rPr>
          <w:rFonts w:hint="eastAsia"/>
          <w:sz w:val="18"/>
          <w:szCs w:val="18"/>
        </w:rPr>
        <w:t>2</w:t>
      </w:r>
      <w:r>
        <w:rPr>
          <w:sz w:val="18"/>
          <w:szCs w:val="18"/>
        </w:rPr>
        <w:t xml:space="preserve">.4 </w:t>
      </w:r>
      <w:del w:id="38" w:author="赵 杰" w:date="2019-06-01T13:15:00Z">
        <w:r w:rsidR="00E535E5" w:rsidDel="00BA3464">
          <w:rPr>
            <w:rFonts w:hint="eastAsia"/>
            <w:sz w:val="18"/>
            <w:szCs w:val="18"/>
          </w:rPr>
          <w:delText>H</w:delText>
        </w:r>
        <w:r w:rsidR="00E535E5" w:rsidDel="00BA3464">
          <w:rPr>
            <w:sz w:val="18"/>
            <w:szCs w:val="18"/>
          </w:rPr>
          <w:delText>PPC</w:delText>
        </w:r>
      </w:del>
      <w:r w:rsidR="00E5191D">
        <w:rPr>
          <w:rFonts w:hint="eastAsia"/>
          <w:sz w:val="18"/>
          <w:szCs w:val="18"/>
        </w:rPr>
        <w:t>脉冲</w:t>
      </w:r>
      <w:r>
        <w:rPr>
          <w:rFonts w:hint="eastAsia"/>
          <w:sz w:val="18"/>
          <w:szCs w:val="18"/>
        </w:rPr>
        <w:t>充放电测试方法示意图</w:t>
      </w:r>
    </w:p>
    <w:p w14:paraId="73BD3963" w14:textId="77777777" w:rsidR="009D2282" w:rsidRDefault="009D2282" w:rsidP="002F677A">
      <w:pPr>
        <w:spacing w:line="360" w:lineRule="exact"/>
        <w:ind w:firstLineChars="200" w:firstLine="420"/>
      </w:pPr>
    </w:p>
    <w:p w14:paraId="3D4F7A3C" w14:textId="77777777" w:rsidR="009D2282" w:rsidRDefault="00EE419E" w:rsidP="002F677A">
      <w:pPr>
        <w:spacing w:line="360" w:lineRule="exact"/>
        <w:ind w:firstLineChars="200" w:firstLine="420"/>
      </w:pPr>
      <w:r>
        <w:rPr>
          <w:rFonts w:hint="eastAsia"/>
        </w:rPr>
        <w:t>实验所得电池的电压响应曲线如图</w:t>
      </w:r>
      <w:r>
        <w:rPr>
          <w:rFonts w:hint="eastAsia"/>
        </w:rPr>
        <w:t>2</w:t>
      </w:r>
      <w:bookmarkStart w:id="39" w:name="_GoBack"/>
      <w:bookmarkEnd w:id="39"/>
      <w:r>
        <w:t>.5</w:t>
      </w:r>
      <w:r>
        <w:rPr>
          <w:rFonts w:hint="eastAsia"/>
        </w:rPr>
        <w:t>所示</w:t>
      </w:r>
      <w:r w:rsidR="00546524" w:rsidRPr="00546524">
        <w:rPr>
          <w:vertAlign w:val="superscript"/>
        </w:rPr>
        <w:fldChar w:fldCharType="begin"/>
      </w:r>
      <w:r w:rsidR="00546524" w:rsidRPr="00546524">
        <w:rPr>
          <w:vertAlign w:val="superscript"/>
        </w:rPr>
        <w:instrText xml:space="preserve"> </w:instrText>
      </w:r>
      <w:r w:rsidR="00546524" w:rsidRPr="00546524">
        <w:rPr>
          <w:rFonts w:hint="eastAsia"/>
          <w:vertAlign w:val="superscript"/>
        </w:rPr>
        <w:instrText>REF _Ref1658979 \r \h</w:instrText>
      </w:r>
      <w:r w:rsidR="00546524" w:rsidRPr="00546524">
        <w:rPr>
          <w:vertAlign w:val="superscript"/>
        </w:rPr>
        <w:instrText xml:space="preserve"> </w:instrText>
      </w:r>
      <w:r w:rsidR="00546524">
        <w:rPr>
          <w:vertAlign w:val="superscript"/>
        </w:rPr>
        <w:instrText xml:space="preserve"> \* MERGEFORMAT </w:instrText>
      </w:r>
      <w:r w:rsidR="00546524" w:rsidRPr="00546524">
        <w:rPr>
          <w:vertAlign w:val="superscript"/>
        </w:rPr>
      </w:r>
      <w:r w:rsidR="00546524" w:rsidRPr="00546524">
        <w:rPr>
          <w:vertAlign w:val="superscript"/>
        </w:rPr>
        <w:fldChar w:fldCharType="separate"/>
      </w:r>
      <w:r w:rsidR="00546524" w:rsidRPr="00546524">
        <w:rPr>
          <w:vertAlign w:val="superscript"/>
        </w:rPr>
        <w:t>[8]</w:t>
      </w:r>
      <w:r w:rsidR="00546524" w:rsidRPr="00546524">
        <w:rPr>
          <w:vertAlign w:val="superscript"/>
        </w:rPr>
        <w:fldChar w:fldCharType="end"/>
      </w:r>
      <w:r>
        <w:rPr>
          <w:rFonts w:hint="eastAsia"/>
        </w:rPr>
        <w:t>。</w:t>
      </w:r>
    </w:p>
    <w:p w14:paraId="2D111F99" w14:textId="77777777" w:rsidR="009D2282" w:rsidRDefault="008E118F" w:rsidP="002F677A">
      <w:pPr>
        <w:spacing w:line="360" w:lineRule="exact"/>
        <w:ind w:firstLineChars="200" w:firstLine="420"/>
      </w:pPr>
      <w:r>
        <w:rPr>
          <w:noProof/>
        </w:rPr>
        <w:drawing>
          <wp:anchor distT="0" distB="0" distL="114300" distR="114300" simplePos="0" relativeHeight="251668480" behindDoc="0" locked="0" layoutInCell="1" allowOverlap="1" wp14:anchorId="307EC8A6" wp14:editId="0AE4655F">
            <wp:simplePos x="0" y="0"/>
            <wp:positionH relativeFrom="margin">
              <wp:align>left</wp:align>
            </wp:positionH>
            <wp:positionV relativeFrom="paragraph">
              <wp:posOffset>266700</wp:posOffset>
            </wp:positionV>
            <wp:extent cx="2795270" cy="1552575"/>
            <wp:effectExtent l="0" t="0" r="508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5.bmp"/>
                    <pic:cNvPicPr/>
                  </pic:nvPicPr>
                  <pic:blipFill>
                    <a:blip r:embed="rId22">
                      <a:extLst>
                        <a:ext uri="{28A0092B-C50C-407E-A947-70E740481C1C}">
                          <a14:useLocalDpi xmlns:a14="http://schemas.microsoft.com/office/drawing/2010/main" val="0"/>
                        </a:ext>
                      </a:extLst>
                    </a:blip>
                    <a:stretch>
                      <a:fillRect/>
                    </a:stretch>
                  </pic:blipFill>
                  <pic:spPr>
                    <a:xfrm>
                      <a:off x="0" y="0"/>
                      <a:ext cx="2817463" cy="15648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0" locked="0" layoutInCell="1" allowOverlap="1" wp14:anchorId="7711918D" wp14:editId="7809B638">
            <wp:simplePos x="0" y="0"/>
            <wp:positionH relativeFrom="margin">
              <wp:align>right</wp:align>
            </wp:positionH>
            <wp:positionV relativeFrom="paragraph">
              <wp:posOffset>276860</wp:posOffset>
            </wp:positionV>
            <wp:extent cx="2744470" cy="152400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6.bmp"/>
                    <pic:cNvPicPr/>
                  </pic:nvPicPr>
                  <pic:blipFill>
                    <a:blip r:embed="rId23">
                      <a:extLst>
                        <a:ext uri="{28A0092B-C50C-407E-A947-70E740481C1C}">
                          <a14:useLocalDpi xmlns:a14="http://schemas.microsoft.com/office/drawing/2010/main" val="0"/>
                        </a:ext>
                      </a:extLst>
                    </a:blip>
                    <a:stretch>
                      <a:fillRect/>
                    </a:stretch>
                  </pic:blipFill>
                  <pic:spPr>
                    <a:xfrm>
                      <a:off x="0" y="0"/>
                      <a:ext cx="2744470" cy="1524000"/>
                    </a:xfrm>
                    <a:prstGeom prst="rect">
                      <a:avLst/>
                    </a:prstGeom>
                  </pic:spPr>
                </pic:pic>
              </a:graphicData>
            </a:graphic>
            <wp14:sizeRelH relativeFrom="page">
              <wp14:pctWidth>0</wp14:pctWidth>
            </wp14:sizeRelH>
            <wp14:sizeRelV relativeFrom="page">
              <wp14:pctHeight>0</wp14:pctHeight>
            </wp14:sizeRelV>
          </wp:anchor>
        </w:drawing>
      </w:r>
    </w:p>
    <w:p w14:paraId="04F5F538" w14:textId="77777777" w:rsidR="009D2282" w:rsidRPr="001056A6" w:rsidRDefault="001056A6" w:rsidP="002F677A">
      <w:pPr>
        <w:spacing w:line="360" w:lineRule="exact"/>
        <w:ind w:firstLineChars="200" w:firstLine="360"/>
        <w:rPr>
          <w:sz w:val="18"/>
          <w:szCs w:val="18"/>
        </w:rPr>
      </w:pPr>
      <w:r>
        <w:rPr>
          <w:sz w:val="18"/>
          <w:szCs w:val="18"/>
        </w:rPr>
        <w:tab/>
      </w:r>
      <w:r>
        <w:rPr>
          <w:sz w:val="18"/>
          <w:szCs w:val="18"/>
        </w:rPr>
        <w:tab/>
      </w:r>
      <w:r w:rsidR="00BD7C11">
        <w:rPr>
          <w:rFonts w:hint="eastAsia"/>
          <w:sz w:val="18"/>
          <w:szCs w:val="18"/>
        </w:rPr>
        <w:t>图</w:t>
      </w:r>
      <w:r>
        <w:rPr>
          <w:sz w:val="18"/>
          <w:szCs w:val="18"/>
        </w:rPr>
        <w:t xml:space="preserve">2.5 </w:t>
      </w:r>
      <w:r>
        <w:rPr>
          <w:rFonts w:hint="eastAsia"/>
          <w:sz w:val="18"/>
          <w:szCs w:val="18"/>
        </w:rPr>
        <w:t>（</w:t>
      </w:r>
      <w:r>
        <w:rPr>
          <w:rFonts w:hint="eastAsia"/>
          <w:sz w:val="18"/>
          <w:szCs w:val="18"/>
        </w:rPr>
        <w:t>a</w:t>
      </w:r>
      <w:r>
        <w:rPr>
          <w:rFonts w:hint="eastAsia"/>
          <w:sz w:val="18"/>
          <w:szCs w:val="18"/>
        </w:rPr>
        <w:t>）电池</w:t>
      </w:r>
      <w:r w:rsidR="00950AA5">
        <w:rPr>
          <w:rFonts w:hint="eastAsia"/>
          <w:sz w:val="18"/>
          <w:szCs w:val="18"/>
        </w:rPr>
        <w:t>电压</w:t>
      </w:r>
      <w:r>
        <w:rPr>
          <w:rFonts w:hint="eastAsia"/>
          <w:sz w:val="18"/>
          <w:szCs w:val="18"/>
        </w:rPr>
        <w:t>响应曲线（</w:t>
      </w:r>
      <w:r w:rsidR="00950AA5">
        <w:rPr>
          <w:rFonts w:hint="eastAsia"/>
          <w:sz w:val="18"/>
          <w:szCs w:val="18"/>
        </w:rPr>
        <w:t>充电</w:t>
      </w:r>
      <w:r>
        <w:rPr>
          <w:rFonts w:hint="eastAsia"/>
          <w:sz w:val="18"/>
          <w:szCs w:val="18"/>
        </w:rPr>
        <w:t>）</w:t>
      </w:r>
      <w:r>
        <w:rPr>
          <w:sz w:val="18"/>
          <w:szCs w:val="18"/>
        </w:rPr>
        <w:tab/>
      </w:r>
      <w:r>
        <w:rPr>
          <w:sz w:val="18"/>
          <w:szCs w:val="18"/>
        </w:rPr>
        <w:tab/>
      </w:r>
      <w:r>
        <w:rPr>
          <w:sz w:val="18"/>
          <w:szCs w:val="18"/>
        </w:rPr>
        <w:tab/>
      </w:r>
      <w:r w:rsidR="00BD7C11">
        <w:rPr>
          <w:sz w:val="18"/>
          <w:szCs w:val="18"/>
        </w:rPr>
        <w:t xml:space="preserve"> </w:t>
      </w:r>
      <w:r w:rsidR="00BD7C11">
        <w:rPr>
          <w:rFonts w:hint="eastAsia"/>
          <w:sz w:val="18"/>
          <w:szCs w:val="18"/>
        </w:rPr>
        <w:t>图</w:t>
      </w:r>
      <w:r>
        <w:rPr>
          <w:sz w:val="18"/>
          <w:szCs w:val="18"/>
        </w:rPr>
        <w:t>2.5</w:t>
      </w:r>
      <w:r>
        <w:rPr>
          <w:rFonts w:hint="eastAsia"/>
          <w:sz w:val="18"/>
          <w:szCs w:val="18"/>
        </w:rPr>
        <w:t>（</w:t>
      </w:r>
      <w:r>
        <w:rPr>
          <w:rFonts w:hint="eastAsia"/>
          <w:sz w:val="18"/>
          <w:szCs w:val="18"/>
        </w:rPr>
        <w:t>b</w:t>
      </w:r>
      <w:r>
        <w:rPr>
          <w:rFonts w:hint="eastAsia"/>
          <w:sz w:val="18"/>
          <w:szCs w:val="18"/>
        </w:rPr>
        <w:t>）</w:t>
      </w:r>
      <w:r w:rsidR="00950AA5">
        <w:rPr>
          <w:rFonts w:hint="eastAsia"/>
          <w:sz w:val="18"/>
          <w:szCs w:val="18"/>
        </w:rPr>
        <w:t>电池电压响应曲线（放电）</w:t>
      </w:r>
    </w:p>
    <w:p w14:paraId="6ACD2781" w14:textId="77777777" w:rsidR="00346269" w:rsidRDefault="00346269" w:rsidP="002F677A">
      <w:pPr>
        <w:spacing w:line="360" w:lineRule="exact"/>
        <w:ind w:firstLineChars="200" w:firstLine="420"/>
      </w:pPr>
    </w:p>
    <w:p w14:paraId="5B71689D" w14:textId="77777777" w:rsidR="0089560B" w:rsidRDefault="00844F44" w:rsidP="003F4BD4">
      <w:pPr>
        <w:spacing w:line="360" w:lineRule="exact"/>
        <w:ind w:firstLineChars="200" w:firstLine="420"/>
      </w:pPr>
      <w:r>
        <w:rPr>
          <w:rFonts w:hint="eastAsia"/>
        </w:rPr>
        <w:t>根据前述欧姆内阻</w:t>
      </w:r>
      <w:r w:rsidR="00130D85">
        <w:rPr>
          <w:rFonts w:hint="eastAsia"/>
        </w:rPr>
        <w:t>的辨识方法，</w:t>
      </w:r>
      <w:r w:rsidR="00DE39FD">
        <w:rPr>
          <w:rFonts w:hint="eastAsia"/>
        </w:rPr>
        <w:t>对不同温度下锂离子电池欧姆内阻进行辨识，可以得到图</w:t>
      </w:r>
      <w:r w:rsidR="00DE39FD">
        <w:rPr>
          <w:rFonts w:hint="eastAsia"/>
        </w:rPr>
        <w:t>2</w:t>
      </w:r>
      <w:r w:rsidR="00DE39FD">
        <w:t>.6</w:t>
      </w:r>
      <w:r w:rsidR="00DE39FD">
        <w:rPr>
          <w:rFonts w:hint="eastAsia"/>
        </w:rPr>
        <w:t>所示不同温度下锂离子电池欧姆内阻随</w:t>
      </w:r>
      <w:r w:rsidR="00DE39FD">
        <w:rPr>
          <w:rFonts w:hint="eastAsia"/>
        </w:rPr>
        <w:t>S</w:t>
      </w:r>
      <w:r w:rsidR="00DE39FD">
        <w:t>OC</w:t>
      </w:r>
      <w:r w:rsidR="00DE39FD">
        <w:rPr>
          <w:rFonts w:hint="eastAsia"/>
        </w:rPr>
        <w:t>变化的曲线关系。</w:t>
      </w:r>
      <w:r w:rsidR="006475B5">
        <w:rPr>
          <w:rFonts w:hint="eastAsia"/>
        </w:rPr>
        <w:t>根据实验数据</w:t>
      </w:r>
      <w:r w:rsidR="00463FB5">
        <w:rPr>
          <w:rFonts w:hint="eastAsia"/>
        </w:rPr>
        <w:t>辨识得到的结果</w:t>
      </w:r>
      <w:r w:rsidR="006475B5">
        <w:rPr>
          <w:rFonts w:hint="eastAsia"/>
        </w:rPr>
        <w:t>可以看出，</w:t>
      </w:r>
      <w:r w:rsidR="00D674A2">
        <w:rPr>
          <w:rFonts w:hint="eastAsia"/>
        </w:rPr>
        <w:t>低温情况下</w:t>
      </w:r>
      <w:r w:rsidR="000F3B23">
        <w:rPr>
          <w:rFonts w:hint="eastAsia"/>
        </w:rPr>
        <w:t>电池欧姆内阻明显增大，并且随</w:t>
      </w:r>
      <w:r w:rsidR="000F3B23">
        <w:rPr>
          <w:rFonts w:hint="eastAsia"/>
        </w:rPr>
        <w:t>S</w:t>
      </w:r>
      <w:r w:rsidR="000F3B23">
        <w:t>OC</w:t>
      </w:r>
      <w:r w:rsidR="000F3B23">
        <w:rPr>
          <w:rFonts w:hint="eastAsia"/>
        </w:rPr>
        <w:t>变化的程度较</w:t>
      </w:r>
      <w:r w:rsidR="00AF6FB6">
        <w:rPr>
          <w:rFonts w:hint="eastAsia"/>
        </w:rPr>
        <w:t>剧烈</w:t>
      </w:r>
      <w:r w:rsidR="000F3B23">
        <w:rPr>
          <w:rFonts w:hint="eastAsia"/>
        </w:rPr>
        <w:t>，而温度升高后欧姆内阻逐渐减小，且随</w:t>
      </w:r>
      <w:r w:rsidR="000F3B23">
        <w:rPr>
          <w:rFonts w:hint="eastAsia"/>
        </w:rPr>
        <w:t>S</w:t>
      </w:r>
      <w:r w:rsidR="000F3B23">
        <w:t>OC</w:t>
      </w:r>
      <w:r w:rsidR="000F3B23">
        <w:rPr>
          <w:rFonts w:hint="eastAsia"/>
        </w:rPr>
        <w:t>变化趋于平缓。当温度继续升高时，欧姆内阻增大</w:t>
      </w:r>
      <w:r w:rsidR="00D33F2A">
        <w:rPr>
          <w:rFonts w:hint="eastAsia"/>
        </w:rPr>
        <w:t>，印证了低温和高温情况下</w:t>
      </w:r>
      <w:r w:rsidR="00125AA8">
        <w:rPr>
          <w:rFonts w:hint="eastAsia"/>
        </w:rPr>
        <w:t>锂离子</w:t>
      </w:r>
      <w:r w:rsidR="00D33F2A">
        <w:rPr>
          <w:rFonts w:hint="eastAsia"/>
        </w:rPr>
        <w:t>电池内阻上升</w:t>
      </w:r>
      <w:r w:rsidR="00017B5F">
        <w:rPr>
          <w:rFonts w:hint="eastAsia"/>
        </w:rPr>
        <w:t>导致端电压下降</w:t>
      </w:r>
      <w:r w:rsidR="00D33F2A">
        <w:rPr>
          <w:rFonts w:hint="eastAsia"/>
        </w:rPr>
        <w:t>的</w:t>
      </w:r>
      <w:r w:rsidR="00E60B56">
        <w:rPr>
          <w:rFonts w:hint="eastAsia"/>
        </w:rPr>
        <w:t>现象</w:t>
      </w:r>
      <w:r w:rsidR="00D33F2A">
        <w:rPr>
          <w:rFonts w:hint="eastAsia"/>
        </w:rPr>
        <w:t>。</w:t>
      </w:r>
      <w:r w:rsidR="004A0634">
        <w:rPr>
          <w:rFonts w:hint="eastAsia"/>
        </w:rPr>
        <w:t>根据式（</w:t>
      </w:r>
      <w:r w:rsidR="004A0634">
        <w:rPr>
          <w:rFonts w:hint="eastAsia"/>
        </w:rPr>
        <w:t>2</w:t>
      </w:r>
      <w:r w:rsidR="004A0634">
        <w:t>.9</w:t>
      </w:r>
      <w:r w:rsidR="004A0634">
        <w:rPr>
          <w:rFonts w:hint="eastAsia"/>
        </w:rPr>
        <w:t>）对数据进行拟合，</w:t>
      </w:r>
      <w:r w:rsidR="00067D56">
        <w:rPr>
          <w:rFonts w:hint="eastAsia"/>
        </w:rPr>
        <w:t>通过</w:t>
      </w:r>
      <w:r w:rsidR="00067D56">
        <w:rPr>
          <w:rFonts w:hint="eastAsia"/>
        </w:rPr>
        <w:t>Matlab</w:t>
      </w:r>
      <w:r w:rsidR="00067D56">
        <w:t xml:space="preserve"> </w:t>
      </w:r>
      <w:r w:rsidR="00E50C5C">
        <w:rPr>
          <w:rFonts w:hint="eastAsia"/>
        </w:rPr>
        <w:t>函数拟合</w:t>
      </w:r>
      <w:r w:rsidR="00067D56">
        <w:rPr>
          <w:rFonts w:hint="eastAsia"/>
        </w:rPr>
        <w:t>工具箱可得欧姆内阻的拟合曲线参数</w:t>
      </w:r>
      <w:r w:rsidR="004D7F8D">
        <w:rPr>
          <w:rFonts w:hint="eastAsia"/>
        </w:rPr>
        <w:t>如表</w:t>
      </w:r>
      <w:r w:rsidR="004D7F8D">
        <w:rPr>
          <w:rFonts w:hint="eastAsia"/>
        </w:rPr>
        <w:t>2</w:t>
      </w:r>
      <w:r w:rsidR="004D7F8D">
        <w:t>.6</w:t>
      </w:r>
      <w:r w:rsidR="009E4EA2">
        <w:rPr>
          <w:rFonts w:hint="eastAsia"/>
        </w:rPr>
        <w:t>所示</w:t>
      </w:r>
      <w:r w:rsidR="00291DFA">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3"/>
        <w:gridCol w:w="6906"/>
        <w:gridCol w:w="899"/>
      </w:tblGrid>
      <w:tr w:rsidR="00AB2735" w14:paraId="01160191" w14:textId="77777777" w:rsidTr="000F1E40">
        <w:tc>
          <w:tcPr>
            <w:tcW w:w="988" w:type="dxa"/>
          </w:tcPr>
          <w:p w14:paraId="28C7267A" w14:textId="77777777" w:rsidR="00AB2735" w:rsidRDefault="00AB2735" w:rsidP="00C1457D">
            <w:pPr>
              <w:spacing w:line="360" w:lineRule="auto"/>
            </w:pPr>
          </w:p>
        </w:tc>
        <w:tc>
          <w:tcPr>
            <w:tcW w:w="6945" w:type="dxa"/>
          </w:tcPr>
          <w:p w14:paraId="7B1BEF2F" w14:textId="77777777" w:rsidR="00AB2735" w:rsidRDefault="0036115C" w:rsidP="00C1457D">
            <w:pPr>
              <w:spacing w:line="36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hint="eastAsia"/>
                  </w:rPr>
                  <m:t>=</m:t>
                </m:r>
                <m:sSub>
                  <m:sSubPr>
                    <m:ctrlPr>
                      <w:rPr>
                        <w:rFonts w:ascii="Cambria Math" w:hAnsi="Cambria Math"/>
                      </w:rPr>
                    </m:ctrlPr>
                  </m:sSubPr>
                  <m:e>
                    <m:r>
                      <w:rPr>
                        <w:rFonts w:ascii="Cambria Math" w:hAnsi="Cambria Math" w:hint="eastAsia"/>
                      </w:rPr>
                      <m:t>a</m:t>
                    </m:r>
                  </m:e>
                  <m:sub>
                    <m:r>
                      <w:rPr>
                        <w:rFonts w:ascii="Cambria Math" w:hAnsi="Cambria Math"/>
                      </w:rPr>
                      <m:t>3</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∙SOC</m:t>
                        </m:r>
                      </m:e>
                    </m:d>
                  </m:e>
                </m:func>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∙SOC</m:t>
                        </m:r>
                      </m:e>
                    </m:d>
                  </m:e>
                </m:func>
              </m:oMath>
            </m:oMathPara>
          </w:p>
        </w:tc>
        <w:tc>
          <w:tcPr>
            <w:tcW w:w="845" w:type="dxa"/>
          </w:tcPr>
          <w:p w14:paraId="79B3C83F" w14:textId="77777777" w:rsidR="00AB2735" w:rsidRDefault="00266CB1" w:rsidP="00C1457D">
            <w:pPr>
              <w:spacing w:line="360" w:lineRule="auto"/>
              <w:jc w:val="right"/>
            </w:pPr>
            <w:r>
              <w:rPr>
                <w:rFonts w:hint="eastAsia"/>
              </w:rPr>
              <w:t>（</w:t>
            </w:r>
            <w:r>
              <w:rPr>
                <w:rFonts w:hint="eastAsia"/>
              </w:rPr>
              <w:t>2</w:t>
            </w:r>
            <w:r>
              <w:t>.9</w:t>
            </w:r>
            <w:r>
              <w:rPr>
                <w:rFonts w:hint="eastAsia"/>
              </w:rPr>
              <w:t>）</w:t>
            </w:r>
          </w:p>
        </w:tc>
      </w:tr>
    </w:tbl>
    <w:p w14:paraId="4446C1B6" w14:textId="77777777" w:rsidR="003F4BD4" w:rsidRDefault="003F4BD4" w:rsidP="003F4BD4">
      <w:pPr>
        <w:spacing w:line="360" w:lineRule="exact"/>
        <w:ind w:firstLineChars="200" w:firstLine="420"/>
      </w:pPr>
    </w:p>
    <w:p w14:paraId="69823922" w14:textId="77777777" w:rsidR="009D2282" w:rsidRDefault="00C52020" w:rsidP="00217746">
      <w:pPr>
        <w:spacing w:line="360" w:lineRule="exact"/>
        <w:ind w:firstLineChars="300" w:firstLine="630"/>
        <w:jc w:val="left"/>
      </w:pPr>
      <w:r>
        <w:rPr>
          <w:noProof/>
        </w:rPr>
        <w:lastRenderedPageBreak/>
        <w:drawing>
          <wp:anchor distT="0" distB="0" distL="114300" distR="114300" simplePos="0" relativeHeight="251670528" behindDoc="0" locked="0" layoutInCell="1" allowOverlap="1" wp14:anchorId="17F047B4" wp14:editId="77FB76BD">
            <wp:simplePos x="0" y="0"/>
            <wp:positionH relativeFrom="margin">
              <wp:posOffset>-80851</wp:posOffset>
            </wp:positionH>
            <wp:positionV relativeFrom="paragraph">
              <wp:posOffset>0</wp:posOffset>
            </wp:positionV>
            <wp:extent cx="3077845" cy="2171700"/>
            <wp:effectExtent l="0" t="0" r="8255"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a:blip r:embed="rId24">
                      <a:extLst>
                        <a:ext uri="{28A0092B-C50C-407E-A947-70E740481C1C}">
                          <a14:useLocalDpi xmlns:a14="http://schemas.microsoft.com/office/drawing/2010/main" val="0"/>
                        </a:ext>
                      </a:extLst>
                    </a:blip>
                    <a:stretch>
                      <a:fillRect/>
                    </a:stretch>
                  </pic:blipFill>
                  <pic:spPr>
                    <a:xfrm>
                      <a:off x="0" y="0"/>
                      <a:ext cx="3077845" cy="2171700"/>
                    </a:xfrm>
                    <a:prstGeom prst="rect">
                      <a:avLst/>
                    </a:prstGeom>
                  </pic:spPr>
                </pic:pic>
              </a:graphicData>
            </a:graphic>
            <wp14:sizeRelH relativeFrom="page">
              <wp14:pctWidth>0</wp14:pctWidth>
            </wp14:sizeRelH>
            <wp14:sizeRelV relativeFrom="page">
              <wp14:pctHeight>0</wp14:pctHeight>
            </wp14:sizeRelV>
          </wp:anchor>
        </w:drawing>
      </w:r>
      <w:r w:rsidR="00217746">
        <w:rPr>
          <w:rFonts w:hint="eastAsia"/>
          <w:sz w:val="18"/>
          <w:szCs w:val="18"/>
        </w:rPr>
        <w:t>图</w:t>
      </w:r>
      <w:r w:rsidR="00EB24B2">
        <w:rPr>
          <w:noProof/>
        </w:rPr>
        <w:drawing>
          <wp:anchor distT="0" distB="0" distL="114300" distR="114300" simplePos="0" relativeHeight="251671552" behindDoc="0" locked="0" layoutInCell="1" allowOverlap="1" wp14:anchorId="24352E64" wp14:editId="2741874C">
            <wp:simplePos x="0" y="0"/>
            <wp:positionH relativeFrom="column">
              <wp:posOffset>2868930</wp:posOffset>
            </wp:positionH>
            <wp:positionV relativeFrom="paragraph">
              <wp:posOffset>0</wp:posOffset>
            </wp:positionV>
            <wp:extent cx="2895600" cy="2162175"/>
            <wp:effectExtent l="0" t="0" r="0" b="952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25">
                      <a:extLst>
                        <a:ext uri="{28A0092B-C50C-407E-A947-70E740481C1C}">
                          <a14:useLocalDpi xmlns:a14="http://schemas.microsoft.com/office/drawing/2010/main" val="0"/>
                        </a:ext>
                      </a:extLst>
                    </a:blip>
                    <a:stretch>
                      <a:fillRect/>
                    </a:stretch>
                  </pic:blipFill>
                  <pic:spPr>
                    <a:xfrm>
                      <a:off x="0" y="0"/>
                      <a:ext cx="2895600" cy="2162175"/>
                    </a:xfrm>
                    <a:prstGeom prst="rect">
                      <a:avLst/>
                    </a:prstGeom>
                  </pic:spPr>
                </pic:pic>
              </a:graphicData>
            </a:graphic>
            <wp14:sizeRelH relativeFrom="page">
              <wp14:pctWidth>0</wp14:pctWidth>
            </wp14:sizeRelH>
            <wp14:sizeRelV relativeFrom="page">
              <wp14:pctHeight>0</wp14:pctHeight>
            </wp14:sizeRelV>
          </wp:anchor>
        </w:drawing>
      </w:r>
      <w:r w:rsidR="00217746">
        <w:rPr>
          <w:rFonts w:hint="eastAsia"/>
          <w:sz w:val="18"/>
          <w:szCs w:val="18"/>
        </w:rPr>
        <w:t>2</w:t>
      </w:r>
      <w:r w:rsidR="00217746">
        <w:rPr>
          <w:sz w:val="18"/>
          <w:szCs w:val="18"/>
        </w:rPr>
        <w:t>.6</w:t>
      </w:r>
      <w:r w:rsidR="00217746">
        <w:rPr>
          <w:rFonts w:hint="eastAsia"/>
          <w:sz w:val="18"/>
          <w:szCs w:val="18"/>
        </w:rPr>
        <w:t>（</w:t>
      </w:r>
      <w:r w:rsidR="00217746">
        <w:rPr>
          <w:rFonts w:hint="eastAsia"/>
          <w:sz w:val="18"/>
          <w:szCs w:val="18"/>
        </w:rPr>
        <w:t>a</w:t>
      </w:r>
      <w:r w:rsidR="00217746">
        <w:rPr>
          <w:rFonts w:hint="eastAsia"/>
          <w:sz w:val="18"/>
          <w:szCs w:val="18"/>
        </w:rPr>
        <w:t>）</w:t>
      </w:r>
      <w:r w:rsidR="00217746">
        <w:rPr>
          <w:rFonts w:hint="eastAsia"/>
          <w:sz w:val="18"/>
          <w:szCs w:val="18"/>
        </w:rPr>
        <w:t>-</w:t>
      </w:r>
      <w:r w:rsidR="00217746">
        <w:rPr>
          <w:sz w:val="18"/>
          <w:szCs w:val="18"/>
        </w:rPr>
        <w:t>10</w:t>
      </w:r>
      <w:r w:rsidR="00217746">
        <w:rPr>
          <w:rFonts w:ascii="宋体" w:hAnsi="宋体" w:cs="宋体" w:hint="eastAsia"/>
          <w:sz w:val="18"/>
          <w:szCs w:val="18"/>
        </w:rPr>
        <w:t>℃欧姆内阻随S</w:t>
      </w:r>
      <w:r w:rsidR="00217746">
        <w:rPr>
          <w:rFonts w:ascii="宋体" w:hAnsi="宋体" w:cs="宋体"/>
          <w:sz w:val="18"/>
          <w:szCs w:val="18"/>
        </w:rPr>
        <w:t>OC</w:t>
      </w:r>
      <w:r w:rsidR="00217746">
        <w:rPr>
          <w:rFonts w:ascii="宋体" w:hAnsi="宋体" w:cs="宋体" w:hint="eastAsia"/>
          <w:sz w:val="18"/>
          <w:szCs w:val="18"/>
        </w:rPr>
        <w:t>变化曲线</w:t>
      </w:r>
      <w:r w:rsidR="00217746">
        <w:rPr>
          <w:sz w:val="18"/>
          <w:szCs w:val="18"/>
        </w:rPr>
        <w:t xml:space="preserve"> </w:t>
      </w:r>
      <w:r w:rsidR="00217746">
        <w:rPr>
          <w:sz w:val="18"/>
          <w:szCs w:val="18"/>
        </w:rPr>
        <w:tab/>
      </w:r>
      <w:r w:rsidR="00217746">
        <w:rPr>
          <w:sz w:val="18"/>
          <w:szCs w:val="18"/>
        </w:rPr>
        <w:tab/>
        <w:t xml:space="preserve">  </w:t>
      </w:r>
      <w:r w:rsidR="00217746">
        <w:rPr>
          <w:rFonts w:hint="eastAsia"/>
          <w:sz w:val="18"/>
          <w:szCs w:val="18"/>
        </w:rPr>
        <w:t>图</w:t>
      </w:r>
      <w:r w:rsidR="00217746">
        <w:rPr>
          <w:rFonts w:hint="eastAsia"/>
          <w:sz w:val="18"/>
          <w:szCs w:val="18"/>
        </w:rPr>
        <w:t>2</w:t>
      </w:r>
      <w:r w:rsidR="00217746">
        <w:rPr>
          <w:sz w:val="18"/>
          <w:szCs w:val="18"/>
        </w:rPr>
        <w:t>.6</w:t>
      </w:r>
      <w:r w:rsidR="00217746">
        <w:rPr>
          <w:rFonts w:hint="eastAsia"/>
          <w:sz w:val="18"/>
          <w:szCs w:val="18"/>
        </w:rPr>
        <w:t>（</w:t>
      </w:r>
      <w:r w:rsidR="00217746">
        <w:rPr>
          <w:rFonts w:hint="eastAsia"/>
          <w:sz w:val="18"/>
          <w:szCs w:val="18"/>
        </w:rPr>
        <w:t>b</w:t>
      </w:r>
      <w:r w:rsidR="00217746">
        <w:rPr>
          <w:rFonts w:hint="eastAsia"/>
          <w:sz w:val="18"/>
          <w:szCs w:val="18"/>
        </w:rPr>
        <w:t>）不同温度下欧姆内阻随</w:t>
      </w:r>
      <w:r w:rsidR="00217746">
        <w:rPr>
          <w:rFonts w:hint="eastAsia"/>
          <w:sz w:val="18"/>
          <w:szCs w:val="18"/>
        </w:rPr>
        <w:t>S</w:t>
      </w:r>
      <w:r w:rsidR="00217746">
        <w:rPr>
          <w:sz w:val="18"/>
          <w:szCs w:val="18"/>
        </w:rPr>
        <w:t>OC</w:t>
      </w:r>
      <w:r w:rsidR="00217746">
        <w:rPr>
          <w:rFonts w:hint="eastAsia"/>
          <w:sz w:val="18"/>
          <w:szCs w:val="18"/>
        </w:rPr>
        <w:t>变化曲线</w:t>
      </w:r>
    </w:p>
    <w:p w14:paraId="43D6C6BC" w14:textId="77777777" w:rsidR="0089560B" w:rsidRDefault="0089560B" w:rsidP="002F677A">
      <w:pPr>
        <w:spacing w:line="360" w:lineRule="exact"/>
        <w:ind w:firstLineChars="200" w:firstLine="420"/>
      </w:pPr>
    </w:p>
    <w:p w14:paraId="2192FE07" w14:textId="77777777" w:rsidR="0089560B" w:rsidRPr="00F972BB" w:rsidRDefault="00F972BB" w:rsidP="00F972BB">
      <w:pPr>
        <w:spacing w:line="360" w:lineRule="exact"/>
        <w:ind w:firstLineChars="200" w:firstLine="360"/>
        <w:jc w:val="center"/>
        <w:rPr>
          <w:sz w:val="18"/>
          <w:szCs w:val="18"/>
        </w:rPr>
      </w:pPr>
      <w:r>
        <w:rPr>
          <w:rFonts w:hint="eastAsia"/>
          <w:sz w:val="18"/>
          <w:szCs w:val="18"/>
        </w:rPr>
        <w:t>表</w:t>
      </w:r>
      <w:r>
        <w:rPr>
          <w:rFonts w:hint="eastAsia"/>
          <w:sz w:val="18"/>
          <w:szCs w:val="18"/>
        </w:rPr>
        <w:t>2</w:t>
      </w:r>
      <w:r>
        <w:rPr>
          <w:sz w:val="18"/>
          <w:szCs w:val="18"/>
        </w:rPr>
        <w:t xml:space="preserve">.6 </w:t>
      </w:r>
      <w:r>
        <w:rPr>
          <w:rFonts w:hint="eastAsia"/>
          <w:sz w:val="18"/>
          <w:szCs w:val="18"/>
        </w:rPr>
        <w:t>锂离子电池欧姆内阻辨识参数</w:t>
      </w:r>
    </w:p>
    <w:tbl>
      <w:tblPr>
        <w:tblStyle w:val="afc"/>
        <w:tblW w:w="0" w:type="auto"/>
        <w:tblLook w:val="04A0" w:firstRow="1" w:lastRow="0" w:firstColumn="1" w:lastColumn="0" w:noHBand="0" w:noVBand="1"/>
      </w:tblPr>
      <w:tblGrid>
        <w:gridCol w:w="1463"/>
        <w:gridCol w:w="1463"/>
        <w:gridCol w:w="1463"/>
        <w:gridCol w:w="1463"/>
        <w:gridCol w:w="1463"/>
        <w:gridCol w:w="1463"/>
      </w:tblGrid>
      <w:tr w:rsidR="006E39D6" w14:paraId="54EFEADE" w14:textId="77777777" w:rsidTr="00286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Pr>
          <w:p w14:paraId="1F282351" w14:textId="77777777" w:rsidR="006E39D6" w:rsidRPr="004619AB" w:rsidRDefault="006E39D6" w:rsidP="00286753">
            <w:pPr>
              <w:spacing w:line="360" w:lineRule="exact"/>
              <w:jc w:val="center"/>
              <w:rPr>
                <w:i w:val="0"/>
              </w:rPr>
            </w:pPr>
            <w:r w:rsidRPr="004619AB">
              <w:rPr>
                <w:rFonts w:hint="eastAsia"/>
                <w:i w:val="0"/>
              </w:rPr>
              <w:t>参数</w:t>
            </w:r>
          </w:p>
        </w:tc>
        <w:tc>
          <w:tcPr>
            <w:tcW w:w="1463" w:type="dxa"/>
          </w:tcPr>
          <w:p w14:paraId="61DFACEC" w14:textId="77777777" w:rsidR="006E39D6" w:rsidRPr="004619AB" w:rsidRDefault="006E39D6"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w:t>
            </w:r>
            <w:r w:rsidRPr="004619AB">
              <w:rPr>
                <w:i w:val="0"/>
              </w:rPr>
              <w:t>10</w:t>
            </w:r>
            <w:r w:rsidRPr="004619AB">
              <w:rPr>
                <w:rFonts w:ascii="宋体" w:hAnsi="宋体" w:cs="宋体" w:hint="eastAsia"/>
                <w:i w:val="0"/>
              </w:rPr>
              <w:t>℃</w:t>
            </w:r>
          </w:p>
        </w:tc>
        <w:tc>
          <w:tcPr>
            <w:tcW w:w="1463" w:type="dxa"/>
          </w:tcPr>
          <w:p w14:paraId="5CF9B30C" w14:textId="77777777" w:rsidR="006E39D6" w:rsidRPr="004619AB" w:rsidRDefault="006E39D6"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1</w:t>
            </w:r>
            <w:r w:rsidRPr="004619AB">
              <w:rPr>
                <w:i w:val="0"/>
              </w:rPr>
              <w:t>0</w:t>
            </w:r>
            <w:r w:rsidRPr="004619AB">
              <w:rPr>
                <w:rFonts w:ascii="宋体" w:hAnsi="宋体" w:cs="宋体" w:hint="eastAsia"/>
                <w:i w:val="0"/>
              </w:rPr>
              <w:t>℃</w:t>
            </w:r>
          </w:p>
        </w:tc>
        <w:tc>
          <w:tcPr>
            <w:tcW w:w="1463" w:type="dxa"/>
          </w:tcPr>
          <w:p w14:paraId="7256C0FA" w14:textId="77777777" w:rsidR="006E39D6" w:rsidRPr="004619AB" w:rsidRDefault="006E39D6"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2</w:t>
            </w:r>
            <w:r w:rsidRPr="004619AB">
              <w:rPr>
                <w:i w:val="0"/>
              </w:rPr>
              <w:t>5</w:t>
            </w:r>
            <w:r w:rsidRPr="004619AB">
              <w:rPr>
                <w:rFonts w:ascii="宋体" w:hAnsi="宋体" w:cs="宋体" w:hint="eastAsia"/>
                <w:i w:val="0"/>
              </w:rPr>
              <w:t>℃</w:t>
            </w:r>
          </w:p>
        </w:tc>
        <w:tc>
          <w:tcPr>
            <w:tcW w:w="1463" w:type="dxa"/>
          </w:tcPr>
          <w:p w14:paraId="05362D10" w14:textId="77777777" w:rsidR="006E39D6" w:rsidRPr="004619AB" w:rsidRDefault="006E39D6"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4</w:t>
            </w:r>
            <w:r w:rsidRPr="004619AB">
              <w:rPr>
                <w:i w:val="0"/>
              </w:rPr>
              <w:t>0</w:t>
            </w:r>
            <w:r w:rsidRPr="004619AB">
              <w:rPr>
                <w:rFonts w:ascii="宋体" w:hAnsi="宋体" w:cs="宋体" w:hint="eastAsia"/>
                <w:i w:val="0"/>
              </w:rPr>
              <w:t>℃</w:t>
            </w:r>
          </w:p>
        </w:tc>
        <w:tc>
          <w:tcPr>
            <w:tcW w:w="1463" w:type="dxa"/>
          </w:tcPr>
          <w:p w14:paraId="0A6B6435" w14:textId="77777777" w:rsidR="006E39D6" w:rsidRPr="004619AB" w:rsidRDefault="006E39D6"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5</w:t>
            </w:r>
            <w:r w:rsidRPr="004619AB">
              <w:rPr>
                <w:i w:val="0"/>
              </w:rPr>
              <w:t>5</w:t>
            </w:r>
            <w:r w:rsidRPr="004619AB">
              <w:rPr>
                <w:rFonts w:ascii="宋体" w:hAnsi="宋体" w:cs="宋体" w:hint="eastAsia"/>
                <w:i w:val="0"/>
              </w:rPr>
              <w:t>℃</w:t>
            </w:r>
          </w:p>
        </w:tc>
      </w:tr>
      <w:tr w:rsidR="006E39D6" w14:paraId="718D52F8" w14:textId="77777777" w:rsidTr="00286753">
        <w:tc>
          <w:tcPr>
            <w:cnfStyle w:val="001000000000" w:firstRow="0" w:lastRow="0" w:firstColumn="1" w:lastColumn="0" w:oddVBand="0" w:evenVBand="0" w:oddHBand="0" w:evenHBand="0" w:firstRowFirstColumn="0" w:firstRowLastColumn="0" w:lastRowFirstColumn="0" w:lastRowLastColumn="0"/>
            <w:tcW w:w="1463" w:type="dxa"/>
          </w:tcPr>
          <w:p w14:paraId="13122789" w14:textId="77777777" w:rsidR="006E39D6" w:rsidRDefault="0036115C" w:rsidP="00286753">
            <w:pPr>
              <w:spacing w:line="360" w:lineRule="exact"/>
              <w:jc w:val="center"/>
            </w:pPr>
            <m:oMathPara>
              <m:oMath>
                <m:sSub>
                  <m:sSubPr>
                    <m:ctrlPr>
                      <w:rPr>
                        <w:rFonts w:ascii="Cambria Math" w:hAnsi="Cambria Math"/>
                      </w:rPr>
                    </m:ctrlPr>
                  </m:sSubPr>
                  <m:e>
                    <m:r>
                      <w:rPr>
                        <w:rFonts w:ascii="Cambria Math" w:hAnsi="Cambria Math" w:hint="eastAsia"/>
                      </w:rPr>
                      <m:t>a</m:t>
                    </m:r>
                  </m:e>
                  <m:sub>
                    <m:r>
                      <w:rPr>
                        <w:rFonts w:ascii="Cambria Math" w:hAnsi="Cambria Math"/>
                      </w:rPr>
                      <m:t>3</m:t>
                    </m:r>
                  </m:sub>
                </m:sSub>
              </m:oMath>
            </m:oMathPara>
          </w:p>
        </w:tc>
        <w:tc>
          <w:tcPr>
            <w:tcW w:w="1463" w:type="dxa"/>
          </w:tcPr>
          <w:p w14:paraId="3A8360ED" w14:textId="77777777"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7.382</w:t>
            </w:r>
          </w:p>
        </w:tc>
        <w:tc>
          <w:tcPr>
            <w:tcW w:w="1463" w:type="dxa"/>
          </w:tcPr>
          <w:p w14:paraId="5D2A39BD" w14:textId="77777777"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.1901</w:t>
            </w:r>
          </w:p>
        </w:tc>
        <w:tc>
          <w:tcPr>
            <w:tcW w:w="1463" w:type="dxa"/>
          </w:tcPr>
          <w:p w14:paraId="37F5F91A" w14:textId="77777777"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.0151</w:t>
            </w:r>
          </w:p>
        </w:tc>
        <w:tc>
          <w:tcPr>
            <w:tcW w:w="1463" w:type="dxa"/>
          </w:tcPr>
          <w:p w14:paraId="7262346E" w14:textId="77777777"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.008852</w:t>
            </w:r>
          </w:p>
        </w:tc>
        <w:tc>
          <w:tcPr>
            <w:tcW w:w="1463" w:type="dxa"/>
          </w:tcPr>
          <w:p w14:paraId="3C8265EF" w14:textId="77777777"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.003233</w:t>
            </w:r>
          </w:p>
        </w:tc>
      </w:tr>
      <w:tr w:rsidR="006E39D6" w14:paraId="66845328" w14:textId="77777777" w:rsidTr="00286753">
        <w:tc>
          <w:tcPr>
            <w:cnfStyle w:val="001000000000" w:firstRow="0" w:lastRow="0" w:firstColumn="1" w:lastColumn="0" w:oddVBand="0" w:evenVBand="0" w:oddHBand="0" w:evenHBand="0" w:firstRowFirstColumn="0" w:firstRowLastColumn="0" w:lastRowFirstColumn="0" w:lastRowLastColumn="0"/>
            <w:tcW w:w="1463" w:type="dxa"/>
          </w:tcPr>
          <w:p w14:paraId="55B4E96E" w14:textId="77777777" w:rsidR="006E39D6" w:rsidRDefault="0036115C" w:rsidP="00286753">
            <w:pPr>
              <w:spacing w:line="360" w:lineRule="exact"/>
              <w:jc w:val="center"/>
            </w:pPr>
            <m:oMathPara>
              <m:oMath>
                <m:sSub>
                  <m:sSubPr>
                    <m:ctrlPr>
                      <w:rPr>
                        <w:rFonts w:ascii="Cambria Math" w:hAnsi="Cambria Math"/>
                      </w:rPr>
                    </m:ctrlPr>
                  </m:sSubPr>
                  <m:e>
                    <m:r>
                      <w:rPr>
                        <w:rFonts w:ascii="Cambria Math" w:hAnsi="Cambria Math"/>
                      </w:rPr>
                      <m:t>b</m:t>
                    </m:r>
                  </m:e>
                  <m:sub>
                    <m:r>
                      <w:rPr>
                        <w:rFonts w:ascii="Cambria Math" w:hAnsi="Cambria Math"/>
                      </w:rPr>
                      <m:t>3</m:t>
                    </m:r>
                  </m:sub>
                </m:sSub>
              </m:oMath>
            </m:oMathPara>
          </w:p>
        </w:tc>
        <w:tc>
          <w:tcPr>
            <w:tcW w:w="1463" w:type="dxa"/>
          </w:tcPr>
          <w:p w14:paraId="186C0C30" w14:textId="77777777"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1</w:t>
            </w:r>
            <w:r>
              <w:t>.097</w:t>
            </w:r>
          </w:p>
        </w:tc>
        <w:tc>
          <w:tcPr>
            <w:tcW w:w="1463" w:type="dxa"/>
          </w:tcPr>
          <w:p w14:paraId="041C3E25" w14:textId="77777777"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0.4899</w:t>
            </w:r>
          </w:p>
        </w:tc>
        <w:tc>
          <w:tcPr>
            <w:tcW w:w="1463" w:type="dxa"/>
          </w:tcPr>
          <w:p w14:paraId="4A88C777" w14:textId="77777777"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2.504</w:t>
            </w:r>
          </w:p>
        </w:tc>
        <w:tc>
          <w:tcPr>
            <w:tcW w:w="1463" w:type="dxa"/>
          </w:tcPr>
          <w:p w14:paraId="7C58F8A4" w14:textId="77777777"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10.72</w:t>
            </w:r>
          </w:p>
        </w:tc>
        <w:tc>
          <w:tcPr>
            <w:tcW w:w="1463" w:type="dxa"/>
          </w:tcPr>
          <w:p w14:paraId="7C47B8AA" w14:textId="77777777"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3.733</w:t>
            </w:r>
          </w:p>
        </w:tc>
      </w:tr>
      <w:tr w:rsidR="006E39D6" w14:paraId="0EF3E208" w14:textId="77777777" w:rsidTr="00286753">
        <w:tc>
          <w:tcPr>
            <w:cnfStyle w:val="001000000000" w:firstRow="0" w:lastRow="0" w:firstColumn="1" w:lastColumn="0" w:oddVBand="0" w:evenVBand="0" w:oddHBand="0" w:evenHBand="0" w:firstRowFirstColumn="0" w:firstRowLastColumn="0" w:lastRowFirstColumn="0" w:lastRowLastColumn="0"/>
            <w:tcW w:w="1463" w:type="dxa"/>
          </w:tcPr>
          <w:p w14:paraId="7D771A0B" w14:textId="77777777" w:rsidR="006E39D6" w:rsidRDefault="0036115C" w:rsidP="00286753">
            <w:pPr>
              <w:spacing w:line="360" w:lineRule="exact"/>
              <w:jc w:val="center"/>
            </w:pPr>
            <m:oMathPara>
              <m:oMath>
                <m:sSub>
                  <m:sSubPr>
                    <m:ctrlPr>
                      <w:rPr>
                        <w:rFonts w:ascii="Cambria Math" w:hAnsi="Cambria Math"/>
                      </w:rPr>
                    </m:ctrlPr>
                  </m:sSubPr>
                  <m:e>
                    <m:r>
                      <w:rPr>
                        <w:rFonts w:ascii="Cambria Math" w:hAnsi="Cambria Math"/>
                      </w:rPr>
                      <m:t>c</m:t>
                    </m:r>
                  </m:e>
                  <m:sub>
                    <m:r>
                      <w:rPr>
                        <w:rFonts w:ascii="Cambria Math" w:hAnsi="Cambria Math"/>
                      </w:rPr>
                      <m:t>3</m:t>
                    </m:r>
                  </m:sub>
                </m:sSub>
              </m:oMath>
            </m:oMathPara>
          </w:p>
        </w:tc>
        <w:tc>
          <w:tcPr>
            <w:tcW w:w="1463" w:type="dxa"/>
          </w:tcPr>
          <w:p w14:paraId="5D2F0324" w14:textId="77777777"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8</w:t>
            </w:r>
            <w:r>
              <w:t>.364</w:t>
            </w:r>
          </w:p>
        </w:tc>
        <w:tc>
          <w:tcPr>
            <w:tcW w:w="1463" w:type="dxa"/>
          </w:tcPr>
          <w:p w14:paraId="6F9872B0" w14:textId="77777777"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.09331</w:t>
            </w:r>
          </w:p>
        </w:tc>
        <w:tc>
          <w:tcPr>
            <w:tcW w:w="1463" w:type="dxa"/>
          </w:tcPr>
          <w:p w14:paraId="4674B862" w14:textId="77777777"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.2302</w:t>
            </w:r>
          </w:p>
        </w:tc>
        <w:tc>
          <w:tcPr>
            <w:tcW w:w="1463" w:type="dxa"/>
          </w:tcPr>
          <w:p w14:paraId="06D2578E" w14:textId="77777777"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.2487</w:t>
            </w:r>
          </w:p>
        </w:tc>
        <w:tc>
          <w:tcPr>
            <w:tcW w:w="1463" w:type="dxa"/>
          </w:tcPr>
          <w:p w14:paraId="4E758ECB" w14:textId="77777777"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.297</w:t>
            </w:r>
          </w:p>
        </w:tc>
      </w:tr>
      <w:tr w:rsidR="006E39D6" w14:paraId="6396F251" w14:textId="77777777" w:rsidTr="00286753">
        <w:tc>
          <w:tcPr>
            <w:cnfStyle w:val="001000000000" w:firstRow="0" w:lastRow="0" w:firstColumn="1" w:lastColumn="0" w:oddVBand="0" w:evenVBand="0" w:oddHBand="0" w:evenHBand="0" w:firstRowFirstColumn="0" w:firstRowLastColumn="0" w:lastRowFirstColumn="0" w:lastRowLastColumn="0"/>
            <w:tcW w:w="1463" w:type="dxa"/>
          </w:tcPr>
          <w:p w14:paraId="3D33100B" w14:textId="77777777" w:rsidR="006E39D6" w:rsidRDefault="0036115C" w:rsidP="00286753">
            <w:pPr>
              <w:spacing w:line="360" w:lineRule="exact"/>
              <w:jc w:val="center"/>
            </w:pPr>
            <m:oMathPara>
              <m:oMath>
                <m:sSub>
                  <m:sSubPr>
                    <m:ctrlPr>
                      <w:rPr>
                        <w:rFonts w:ascii="Cambria Math" w:hAnsi="Cambria Math"/>
                      </w:rPr>
                    </m:ctrlPr>
                  </m:sSubPr>
                  <m:e>
                    <m:r>
                      <w:rPr>
                        <w:rFonts w:ascii="Cambria Math" w:hAnsi="Cambria Math"/>
                      </w:rPr>
                      <m:t>d</m:t>
                    </m:r>
                  </m:e>
                  <m:sub>
                    <m:r>
                      <w:rPr>
                        <w:rFonts w:ascii="Cambria Math" w:hAnsi="Cambria Math"/>
                      </w:rPr>
                      <m:t>3</m:t>
                    </m:r>
                  </m:sub>
                </m:sSub>
              </m:oMath>
            </m:oMathPara>
          </w:p>
        </w:tc>
        <w:tc>
          <w:tcPr>
            <w:tcW w:w="1463" w:type="dxa"/>
          </w:tcPr>
          <w:p w14:paraId="6AFB463E" w14:textId="77777777"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.9984</w:t>
            </w:r>
          </w:p>
        </w:tc>
        <w:tc>
          <w:tcPr>
            <w:tcW w:w="1463" w:type="dxa"/>
          </w:tcPr>
          <w:p w14:paraId="44C2A6F8" w14:textId="77777777"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.434</w:t>
            </w:r>
          </w:p>
        </w:tc>
        <w:tc>
          <w:tcPr>
            <w:tcW w:w="1463" w:type="dxa"/>
          </w:tcPr>
          <w:p w14:paraId="7A8C480A" w14:textId="77777777"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0.00124</w:t>
            </w:r>
          </w:p>
        </w:tc>
        <w:tc>
          <w:tcPr>
            <w:tcW w:w="1463" w:type="dxa"/>
          </w:tcPr>
          <w:p w14:paraId="72B4A090" w14:textId="77777777"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0.02033</w:t>
            </w:r>
          </w:p>
        </w:tc>
        <w:tc>
          <w:tcPr>
            <w:tcW w:w="1463" w:type="dxa"/>
          </w:tcPr>
          <w:p w14:paraId="1680BB1D" w14:textId="77777777" w:rsidR="006E39D6" w:rsidRDefault="006E39D6"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w:t>
            </w:r>
            <w:r w:rsidR="000E3592">
              <w:t>03979</w:t>
            </w:r>
          </w:p>
        </w:tc>
      </w:tr>
      <w:tr w:rsidR="006E39D6" w14:paraId="162E5693" w14:textId="77777777" w:rsidTr="00286753">
        <w:tc>
          <w:tcPr>
            <w:cnfStyle w:val="001000000000" w:firstRow="0" w:lastRow="0" w:firstColumn="1" w:lastColumn="0" w:oddVBand="0" w:evenVBand="0" w:oddHBand="0" w:evenHBand="0" w:firstRowFirstColumn="0" w:firstRowLastColumn="0" w:lastRowFirstColumn="0" w:lastRowLastColumn="0"/>
            <w:tcW w:w="1463" w:type="dxa"/>
          </w:tcPr>
          <w:p w14:paraId="30DB02C4" w14:textId="77777777" w:rsidR="006E39D6" w:rsidRDefault="0036115C" w:rsidP="00286753">
            <w:pPr>
              <w:spacing w:line="360" w:lineRule="exact"/>
              <w:jc w:val="center"/>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1463" w:type="dxa"/>
          </w:tcPr>
          <w:p w14:paraId="5D05DDE9" w14:textId="77777777" w:rsidR="006E39D6" w:rsidRDefault="006E39D6"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w:t>
            </w:r>
            <w:r w:rsidR="000E3592">
              <w:t>267</w:t>
            </w:r>
          </w:p>
        </w:tc>
        <w:tc>
          <w:tcPr>
            <w:tcW w:w="1463" w:type="dxa"/>
          </w:tcPr>
          <w:p w14:paraId="451F2323" w14:textId="77777777" w:rsidR="006E39D6" w:rsidRDefault="006E39D6"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w:t>
            </w:r>
            <w:r w:rsidR="000E3592">
              <w:t>915</w:t>
            </w:r>
          </w:p>
        </w:tc>
        <w:tc>
          <w:tcPr>
            <w:tcW w:w="1463" w:type="dxa"/>
          </w:tcPr>
          <w:p w14:paraId="5693DA58" w14:textId="77777777" w:rsidR="006E39D6" w:rsidRDefault="006E39D6"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w:t>
            </w:r>
            <w:r w:rsidR="000E3592">
              <w:t>869</w:t>
            </w:r>
          </w:p>
        </w:tc>
        <w:tc>
          <w:tcPr>
            <w:tcW w:w="1463" w:type="dxa"/>
          </w:tcPr>
          <w:p w14:paraId="012C39A4" w14:textId="77777777" w:rsidR="006E39D6" w:rsidRDefault="000E3592"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.969</w:t>
            </w:r>
          </w:p>
        </w:tc>
        <w:tc>
          <w:tcPr>
            <w:tcW w:w="1463" w:type="dxa"/>
          </w:tcPr>
          <w:p w14:paraId="18ABE9A0" w14:textId="77777777" w:rsidR="006E39D6" w:rsidRDefault="006E39D6"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w:t>
            </w:r>
            <w:r w:rsidR="000E3592">
              <w:t>905</w:t>
            </w:r>
          </w:p>
        </w:tc>
      </w:tr>
    </w:tbl>
    <w:p w14:paraId="0ABC1445" w14:textId="77777777" w:rsidR="009D2282" w:rsidRDefault="009D2282" w:rsidP="002F677A">
      <w:pPr>
        <w:spacing w:line="360" w:lineRule="exact"/>
        <w:ind w:firstLineChars="200" w:firstLine="420"/>
      </w:pPr>
    </w:p>
    <w:p w14:paraId="6C624224" w14:textId="77777777" w:rsidR="00693E60" w:rsidRPr="000130DA" w:rsidRDefault="00693E60" w:rsidP="00693E60">
      <w:pPr>
        <w:pStyle w:val="2"/>
        <w:spacing w:beforeLines="50" w:before="120" w:afterLines="50" w:after="120" w:line="360" w:lineRule="exact"/>
        <w:rPr>
          <w:rFonts w:ascii="黑体" w:eastAsia="黑体" w:hAnsi="黑体"/>
          <w:b w:val="0"/>
          <w:i w:val="0"/>
        </w:rPr>
      </w:pPr>
      <w:bookmarkStart w:id="40" w:name="_Toc9882154"/>
      <w:r w:rsidRPr="000130DA">
        <w:rPr>
          <w:rFonts w:ascii="黑体" w:eastAsia="黑体" w:hAnsi="黑体" w:hint="eastAsia"/>
          <w:b w:val="0"/>
          <w:i w:val="0"/>
        </w:rPr>
        <w:t>2</w:t>
      </w:r>
      <w:r w:rsidRPr="000130DA">
        <w:rPr>
          <w:rFonts w:ascii="黑体" w:eastAsia="黑体" w:hAnsi="黑体"/>
          <w:b w:val="0"/>
          <w:i w:val="0"/>
        </w:rPr>
        <w:t>.</w:t>
      </w:r>
      <w:r>
        <w:rPr>
          <w:rFonts w:ascii="黑体" w:eastAsia="黑体" w:hAnsi="黑体"/>
          <w:b w:val="0"/>
          <w:i w:val="0"/>
        </w:rPr>
        <w:t>6</w:t>
      </w:r>
      <w:r w:rsidRPr="000130DA">
        <w:rPr>
          <w:rFonts w:ascii="黑体" w:eastAsia="黑体" w:hAnsi="黑体"/>
          <w:b w:val="0"/>
          <w:i w:val="0"/>
        </w:rPr>
        <w:t xml:space="preserve"> </w:t>
      </w:r>
      <w:r w:rsidR="00730179">
        <w:rPr>
          <w:rFonts w:eastAsia="黑体" w:hint="eastAsia"/>
          <w:b w:val="0"/>
          <w:i w:val="0"/>
        </w:rPr>
        <w:t>极化电阻、电容</w:t>
      </w:r>
      <w:r>
        <w:rPr>
          <w:rFonts w:eastAsia="黑体" w:hint="eastAsia"/>
          <w:b w:val="0"/>
          <w:i w:val="0"/>
        </w:rPr>
        <w:t>标定实验及参数辨识</w:t>
      </w:r>
      <w:bookmarkEnd w:id="40"/>
    </w:p>
    <w:p w14:paraId="10904193" w14:textId="77777777" w:rsidR="006E39D6" w:rsidRPr="00730179" w:rsidRDefault="00C2289B" w:rsidP="002F677A">
      <w:pPr>
        <w:spacing w:line="360" w:lineRule="exact"/>
        <w:ind w:firstLineChars="200" w:firstLine="420"/>
      </w:pPr>
      <w:r>
        <w:rPr>
          <w:rFonts w:hint="eastAsia"/>
        </w:rPr>
        <w:t>如前文所述，脉冲放电静置过程中电压缓慢恢复主要是受到电池内部的极化电阻和极化电容的影响。</w:t>
      </w:r>
      <w:r w:rsidR="00832351">
        <w:rPr>
          <w:rFonts w:hint="eastAsia"/>
        </w:rPr>
        <w:t>在电压回弹过程中</w:t>
      </w:r>
      <w:r w:rsidR="00832351">
        <w:rPr>
          <w:rFonts w:hint="eastAsia"/>
        </w:rPr>
        <w:t>R</w:t>
      </w:r>
      <w:r w:rsidR="00832351">
        <w:t>C</w:t>
      </w:r>
      <w:r w:rsidR="00832351">
        <w:rPr>
          <w:rFonts w:hint="eastAsia"/>
        </w:rPr>
        <w:t>电路为零输入响应，求解</w:t>
      </w:r>
      <w:r w:rsidR="002A2C93">
        <w:rPr>
          <w:rFonts w:hint="eastAsia"/>
        </w:rPr>
        <w:t>微分</w:t>
      </w:r>
      <w:r w:rsidR="00832351">
        <w:rPr>
          <w:rFonts w:hint="eastAsia"/>
        </w:rPr>
        <w:t>方程（</w:t>
      </w:r>
      <w:r w:rsidR="005E09BF">
        <w:rPr>
          <w:rFonts w:hint="eastAsia"/>
        </w:rPr>
        <w:t>2</w:t>
      </w:r>
      <w:r w:rsidR="005E09BF">
        <w:t>.1</w:t>
      </w:r>
      <w:r w:rsidR="00832351">
        <w:rPr>
          <w:rFonts w:hint="eastAsia"/>
        </w:rPr>
        <w:t>）</w:t>
      </w:r>
      <w:r w:rsidR="00FE342C">
        <w:rPr>
          <w:rFonts w:hint="eastAsia"/>
        </w:rPr>
        <w:t>~</w:t>
      </w:r>
      <w:r w:rsidR="00FE342C">
        <w:rPr>
          <w:rFonts w:hint="eastAsia"/>
        </w:rPr>
        <w:t>（</w:t>
      </w:r>
      <w:r w:rsidR="00FE342C">
        <w:rPr>
          <w:rFonts w:hint="eastAsia"/>
        </w:rPr>
        <w:t>2</w:t>
      </w:r>
      <w:r w:rsidR="00FE342C">
        <w:t>.3</w:t>
      </w:r>
      <w:r w:rsidR="00FE342C">
        <w:rPr>
          <w:rFonts w:hint="eastAsia"/>
        </w:rPr>
        <w:t>）</w:t>
      </w:r>
      <w:r w:rsidR="005E09BF">
        <w:rPr>
          <w:rFonts w:hint="eastAsia"/>
        </w:rPr>
        <w:t>可得两个</w:t>
      </w:r>
      <w:r w:rsidR="005E09BF">
        <w:rPr>
          <w:rFonts w:hint="eastAsia"/>
        </w:rPr>
        <w:t>R</w:t>
      </w:r>
      <w:r w:rsidR="005E09BF">
        <w:t>C</w:t>
      </w:r>
      <w:r w:rsidR="005E09BF">
        <w:rPr>
          <w:rFonts w:hint="eastAsia"/>
        </w:rPr>
        <w:t>支路电压如式</w:t>
      </w:r>
      <w:r w:rsidR="00F37930">
        <w:rPr>
          <w:rFonts w:hint="eastAsia"/>
        </w:rPr>
        <w:t>（</w:t>
      </w:r>
      <w:r w:rsidR="00F37930">
        <w:rPr>
          <w:rFonts w:hint="eastAsia"/>
        </w:rPr>
        <w:t>2</w:t>
      </w:r>
      <w:r w:rsidR="00F37930">
        <w:t>.10</w:t>
      </w:r>
      <w:r w:rsidR="00F37930">
        <w:rPr>
          <w:rFonts w:hint="eastAsia"/>
        </w:rPr>
        <w:t>）</w:t>
      </w:r>
      <w:r w:rsidR="006F3D6F">
        <w:rPr>
          <w:rFonts w:hint="eastAsia"/>
        </w:rPr>
        <w:t>~</w:t>
      </w:r>
      <w:r w:rsidR="006F3D6F">
        <w:rPr>
          <w:rFonts w:hint="eastAsia"/>
        </w:rPr>
        <w:t>（</w:t>
      </w:r>
      <w:r w:rsidR="006F3D6F">
        <w:rPr>
          <w:rFonts w:hint="eastAsia"/>
        </w:rPr>
        <w:t>2</w:t>
      </w:r>
      <w:r w:rsidR="006F3D6F">
        <w:t>.12</w:t>
      </w:r>
      <w:r w:rsidR="006F3D6F">
        <w:rPr>
          <w:rFonts w:hint="eastAsia"/>
        </w:rPr>
        <w:t>）</w:t>
      </w:r>
      <w:r w:rsidR="00F37930">
        <w:rPr>
          <w:rFonts w:hint="eastAsia"/>
        </w:rPr>
        <w:t>所示</w:t>
      </w:r>
      <w:r w:rsidR="0008269D">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662"/>
        <w:gridCol w:w="1128"/>
      </w:tblGrid>
      <w:tr w:rsidR="00F64422" w14:paraId="0A5CF6FB" w14:textId="77777777" w:rsidTr="007F14E3">
        <w:tc>
          <w:tcPr>
            <w:tcW w:w="988" w:type="dxa"/>
          </w:tcPr>
          <w:p w14:paraId="09306239" w14:textId="77777777" w:rsidR="00F64422" w:rsidRDefault="00F64422" w:rsidP="00F64422">
            <w:pPr>
              <w:spacing w:line="360" w:lineRule="auto"/>
            </w:pPr>
          </w:p>
        </w:tc>
        <w:tc>
          <w:tcPr>
            <w:tcW w:w="6662" w:type="dxa"/>
          </w:tcPr>
          <w:p w14:paraId="2034D291" w14:textId="77777777" w:rsidR="00F64422" w:rsidRDefault="0036115C" w:rsidP="00F64422">
            <w:pPr>
              <w:spacing w:line="360" w:lineRule="auto"/>
              <w:jc w:val="center"/>
            </w:pPr>
            <m:oMathPara>
              <m:oMath>
                <m:sSub>
                  <m:sSubPr>
                    <m:ctrlPr>
                      <w:rPr>
                        <w:rFonts w:ascii="Cambria Math" w:hAnsi="Cambria Math"/>
                      </w:rPr>
                    </m:ctrlPr>
                  </m:sSubPr>
                  <m:e>
                    <m:r>
                      <w:rPr>
                        <w:rFonts w:ascii="Cambria Math" w:hAnsi="Cambria Math"/>
                      </w:rPr>
                      <m:t>U</m:t>
                    </m:r>
                  </m:e>
                  <m:sub>
                    <m:r>
                      <w:rPr>
                        <w:rFonts w:ascii="Cambria Math" w:hAnsi="Cambria Math"/>
                      </w:rPr>
                      <m:t>p1</m:t>
                    </m:r>
                  </m:sub>
                </m:sSub>
                <m:r>
                  <w:rPr>
                    <w:rFonts w:ascii="Cambria Math" w:hAnsi="Cambria Math"/>
                  </w:rPr>
                  <m:t>(t)=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p1</m:t>
                    </m:r>
                  </m:sub>
                </m:sSub>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R</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p1</m:t>
                        </m:r>
                      </m:sub>
                    </m:sSub>
                  </m:den>
                </m:f>
                <m:r>
                  <w:rPr>
                    <w:rFonts w:ascii="Cambria Math" w:hAnsi="Cambria Math"/>
                  </w:rPr>
                  <m:t>)</m:t>
                </m:r>
              </m:oMath>
            </m:oMathPara>
          </w:p>
        </w:tc>
        <w:tc>
          <w:tcPr>
            <w:tcW w:w="1128" w:type="dxa"/>
          </w:tcPr>
          <w:p w14:paraId="257EBE73" w14:textId="77777777" w:rsidR="00F64422" w:rsidRDefault="00F64422" w:rsidP="005D1668">
            <w:pPr>
              <w:spacing w:line="360" w:lineRule="auto"/>
              <w:jc w:val="right"/>
            </w:pPr>
            <w:r>
              <w:rPr>
                <w:rFonts w:hint="eastAsia"/>
              </w:rPr>
              <w:t>（</w:t>
            </w:r>
            <w:r>
              <w:rPr>
                <w:rFonts w:hint="eastAsia"/>
              </w:rPr>
              <w:t>2</w:t>
            </w:r>
            <w:r>
              <w:t>.10</w:t>
            </w:r>
            <w:r>
              <w:rPr>
                <w:rFonts w:hint="eastAsia"/>
              </w:rPr>
              <w:t>）</w:t>
            </w:r>
          </w:p>
        </w:tc>
      </w:tr>
      <w:tr w:rsidR="00F64422" w14:paraId="75F90940" w14:textId="77777777" w:rsidTr="007F14E3">
        <w:tc>
          <w:tcPr>
            <w:tcW w:w="988" w:type="dxa"/>
          </w:tcPr>
          <w:p w14:paraId="2B7BAD50" w14:textId="77777777" w:rsidR="00F64422" w:rsidRDefault="00F64422" w:rsidP="00F64422">
            <w:pPr>
              <w:spacing w:line="360" w:lineRule="auto"/>
            </w:pPr>
          </w:p>
        </w:tc>
        <w:tc>
          <w:tcPr>
            <w:tcW w:w="6662" w:type="dxa"/>
          </w:tcPr>
          <w:p w14:paraId="42B49D65" w14:textId="77777777" w:rsidR="00F64422" w:rsidRPr="00037E16" w:rsidRDefault="0036115C" w:rsidP="00F64422">
            <w:pPr>
              <w:spacing w:line="360" w:lineRule="auto"/>
              <w:jc w:val="center"/>
            </w:pPr>
            <m:oMathPara>
              <m:oMath>
                <m:sSub>
                  <m:sSubPr>
                    <m:ctrlPr>
                      <w:rPr>
                        <w:rFonts w:ascii="Cambria Math" w:hAnsi="Cambria Math"/>
                      </w:rPr>
                    </m:ctrlPr>
                  </m:sSubPr>
                  <m:e>
                    <m:r>
                      <w:rPr>
                        <w:rFonts w:ascii="Cambria Math" w:hAnsi="Cambria Math"/>
                      </w:rPr>
                      <m:t>U</m:t>
                    </m:r>
                  </m:e>
                  <m:sub>
                    <m:r>
                      <w:rPr>
                        <w:rFonts w:ascii="Cambria Math" w:hAnsi="Cambria Math"/>
                      </w:rPr>
                      <m:t>p2</m:t>
                    </m:r>
                  </m:sub>
                </m:sSub>
                <m:r>
                  <w:rPr>
                    <w:rFonts w:ascii="Cambria Math" w:hAnsi="Cambria Math"/>
                  </w:rPr>
                  <m:t>(t)=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p2</m:t>
                    </m:r>
                  </m:sub>
                </m:sSub>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R</m:t>
                        </m:r>
                      </m:e>
                      <m:sub>
                        <m:r>
                          <w:rPr>
                            <w:rFonts w:ascii="Cambria Math" w:hAnsi="Cambria Math"/>
                          </w:rPr>
                          <m:t>p2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p2</m:t>
                        </m:r>
                      </m:sub>
                    </m:sSub>
                  </m:den>
                </m:f>
                <m:r>
                  <w:rPr>
                    <w:rFonts w:ascii="Cambria Math" w:hAnsi="Cambria Math"/>
                  </w:rPr>
                  <m:t>)</m:t>
                </m:r>
              </m:oMath>
            </m:oMathPara>
          </w:p>
        </w:tc>
        <w:tc>
          <w:tcPr>
            <w:tcW w:w="1128" w:type="dxa"/>
          </w:tcPr>
          <w:p w14:paraId="26070289" w14:textId="77777777" w:rsidR="00F64422" w:rsidRDefault="00F64422" w:rsidP="005D1668">
            <w:pPr>
              <w:spacing w:line="360" w:lineRule="auto"/>
              <w:jc w:val="right"/>
            </w:pPr>
            <w:r>
              <w:rPr>
                <w:rFonts w:hint="eastAsia"/>
              </w:rPr>
              <w:t>（</w:t>
            </w:r>
            <w:r>
              <w:rPr>
                <w:rFonts w:hint="eastAsia"/>
              </w:rPr>
              <w:t>2</w:t>
            </w:r>
            <w:r>
              <w:t>.11</w:t>
            </w:r>
            <w:r>
              <w:rPr>
                <w:rFonts w:hint="eastAsia"/>
              </w:rPr>
              <w:t>）</w:t>
            </w:r>
          </w:p>
        </w:tc>
      </w:tr>
      <w:tr w:rsidR="008E238F" w14:paraId="22AAC97E" w14:textId="77777777" w:rsidTr="007F14E3">
        <w:tc>
          <w:tcPr>
            <w:tcW w:w="988" w:type="dxa"/>
          </w:tcPr>
          <w:p w14:paraId="6DE4C107" w14:textId="77777777" w:rsidR="008E238F" w:rsidRDefault="008E238F" w:rsidP="008E238F">
            <w:pPr>
              <w:spacing w:line="360" w:lineRule="auto"/>
            </w:pPr>
          </w:p>
        </w:tc>
        <w:tc>
          <w:tcPr>
            <w:tcW w:w="6662" w:type="dxa"/>
          </w:tcPr>
          <w:p w14:paraId="7BCE0F38" w14:textId="77777777" w:rsidR="008E238F" w:rsidRPr="00037E16" w:rsidRDefault="0036115C" w:rsidP="008E238F">
            <w:pPr>
              <w:spacing w:line="360" w:lineRule="auto"/>
              <w:jc w:val="center"/>
            </w:pPr>
            <m:oMathPara>
              <m:oMath>
                <m:sSub>
                  <m:sSubPr>
                    <m:ctrlPr>
                      <w:rPr>
                        <w:rFonts w:ascii="Cambria Math" w:hAnsi="Cambria Math"/>
                      </w:rPr>
                    </m:ctrlPr>
                  </m:sSubPr>
                  <m:e>
                    <m:r>
                      <w:rPr>
                        <w:rFonts w:ascii="Cambria Math" w:hAnsi="Cambria Math"/>
                      </w:rPr>
                      <m:t>U</m:t>
                    </m:r>
                  </m:e>
                  <m:sub>
                    <m:r>
                      <w:rPr>
                        <w:rFonts w:ascii="Cambria Math" w:hAnsi="Cambria Math"/>
                      </w:rPr>
                      <m:t>L</m:t>
                    </m:r>
                  </m:sub>
                </m:sSub>
                <m:r>
                  <m:rPr>
                    <m:sty m:val="p"/>
                  </m:rP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OCV</m:t>
                    </m:r>
                  </m:sub>
                </m:sSub>
                <m:r>
                  <w:rPr>
                    <w:rFonts w:ascii="Cambria Math" w:eastAsia="微软雅黑" w:hAnsi="Cambria Math"/>
                  </w:rPr>
                  <m:t>-</m:t>
                </m:r>
                <m:sSub>
                  <m:sSubPr>
                    <m:ctrlPr>
                      <w:rPr>
                        <w:rFonts w:ascii="Cambria Math" w:hAnsi="Cambria Math"/>
                        <w:i/>
                      </w:rPr>
                    </m:ctrlPr>
                  </m:sSubPr>
                  <m:e>
                    <m:r>
                      <w:rPr>
                        <w:rFonts w:ascii="Cambria Math" w:hAnsi="Cambria Math"/>
                      </w:rPr>
                      <m:t>U</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p2</m:t>
                    </m:r>
                  </m:sub>
                </m:sSub>
              </m:oMath>
            </m:oMathPara>
          </w:p>
        </w:tc>
        <w:tc>
          <w:tcPr>
            <w:tcW w:w="1128" w:type="dxa"/>
          </w:tcPr>
          <w:p w14:paraId="2B2AC3EB" w14:textId="77777777" w:rsidR="008E238F" w:rsidRDefault="008E238F" w:rsidP="008E238F">
            <w:pPr>
              <w:spacing w:line="360" w:lineRule="auto"/>
              <w:jc w:val="right"/>
            </w:pPr>
            <w:r>
              <w:rPr>
                <w:rFonts w:hint="eastAsia"/>
              </w:rPr>
              <w:t>（</w:t>
            </w:r>
            <w:r>
              <w:rPr>
                <w:rFonts w:hint="eastAsia"/>
              </w:rPr>
              <w:t>2</w:t>
            </w:r>
            <w:r>
              <w:t>.12</w:t>
            </w:r>
            <w:r>
              <w:rPr>
                <w:rFonts w:hint="eastAsia"/>
              </w:rPr>
              <w:t>）</w:t>
            </w:r>
          </w:p>
        </w:tc>
      </w:tr>
    </w:tbl>
    <w:p w14:paraId="0D00A651" w14:textId="77777777" w:rsidR="006E39D6" w:rsidRDefault="001E56F9" w:rsidP="00F64422">
      <w:pPr>
        <w:spacing w:line="360" w:lineRule="auto"/>
        <w:ind w:firstLineChars="200" w:firstLine="420"/>
      </w:pPr>
      <w:r>
        <w:rPr>
          <w:rFonts w:hint="eastAsia"/>
        </w:rPr>
        <w:t>将回弹电压曲线</w:t>
      </w:r>
      <w:r w:rsidR="00F11922">
        <w:rPr>
          <w:rFonts w:hint="eastAsia"/>
        </w:rPr>
        <w:t>通过</w:t>
      </w:r>
      <w:r w:rsidR="00F11922">
        <w:rPr>
          <w:rFonts w:hint="eastAsia"/>
        </w:rPr>
        <w:t>Matlab</w:t>
      </w:r>
      <w:r w:rsidR="00F11922">
        <w:rPr>
          <w:rFonts w:hint="eastAsia"/>
        </w:rPr>
        <w:t>函数拟合</w:t>
      </w:r>
      <w:r w:rsidR="00E50C5C">
        <w:rPr>
          <w:rFonts w:hint="eastAsia"/>
        </w:rPr>
        <w:t>工具箱</w:t>
      </w:r>
      <w:r w:rsidR="00EF3676">
        <w:rPr>
          <w:rFonts w:hint="eastAsia"/>
        </w:rPr>
        <w:t>中的自定义二阶指数函数进行拟合，</w:t>
      </w:r>
      <w:r w:rsidR="003478C0">
        <w:rPr>
          <w:rFonts w:hint="eastAsia"/>
        </w:rPr>
        <w:t>拟合函数表达形式如式（</w:t>
      </w:r>
      <w:r w:rsidR="003478C0">
        <w:rPr>
          <w:rFonts w:hint="eastAsia"/>
        </w:rPr>
        <w:t>2</w:t>
      </w:r>
      <w:r w:rsidR="003478C0">
        <w:t>.11</w:t>
      </w:r>
      <w:r w:rsidR="003478C0">
        <w:rPr>
          <w:rFonts w:hint="eastAsia"/>
        </w:rPr>
        <w:t>）所示</w:t>
      </w:r>
      <w:r w:rsidR="0008269D">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
        <w:gridCol w:w="6952"/>
        <w:gridCol w:w="1004"/>
      </w:tblGrid>
      <w:tr w:rsidR="005F5637" w14:paraId="0F0F2F1A" w14:textId="77777777" w:rsidTr="00E92749">
        <w:tc>
          <w:tcPr>
            <w:tcW w:w="846" w:type="dxa"/>
          </w:tcPr>
          <w:p w14:paraId="6CF92619" w14:textId="77777777" w:rsidR="005F5637" w:rsidRDefault="005F5637" w:rsidP="001C2C26">
            <w:pPr>
              <w:spacing w:line="360" w:lineRule="auto"/>
            </w:pPr>
          </w:p>
        </w:tc>
        <w:tc>
          <w:tcPr>
            <w:tcW w:w="7087" w:type="dxa"/>
          </w:tcPr>
          <w:p w14:paraId="2D378186" w14:textId="77777777" w:rsidR="005F5637" w:rsidRDefault="00F55471" w:rsidP="00F55471">
            <w:pPr>
              <w:spacing w:line="360" w:lineRule="auto"/>
              <w:jc w:val="center"/>
            </w:pPr>
            <m:oMathPara>
              <m:oMath>
                <m:r>
                  <m:rPr>
                    <m:sty m:val="p"/>
                  </m:rPr>
                  <w:rPr>
                    <w:rFonts w:ascii="Cambria Math" w:hAnsi="Cambria Math"/>
                  </w:rPr>
                  <m:t>U</m:t>
                </m:r>
                <m:d>
                  <m:dPr>
                    <m:begChr m:val="（"/>
                    <m:endChr m:val="）"/>
                    <m:ctrlPr>
                      <w:rPr>
                        <w:rFonts w:ascii="Cambria Math" w:hAnsi="Cambria Math"/>
                      </w:rPr>
                    </m:ctrlPr>
                  </m:dPr>
                  <m:e>
                    <m:r>
                      <m:rPr>
                        <m:sty m:val="p"/>
                      </m:rPr>
                      <w:rPr>
                        <w:rFonts w:ascii="Cambria Math" w:hAnsi="Cambria Math" w:hint="eastAsia"/>
                      </w:rPr>
                      <m:t>t</m:t>
                    </m:r>
                  </m:e>
                </m:d>
                <m:r>
                  <m:rPr>
                    <m:sty m:val="p"/>
                  </m:rPr>
                  <w:rPr>
                    <w:rFonts w:ascii="Cambria Math" w:hAnsi="Cambria Math"/>
                  </w:rPr>
                  <m:t>=A-B∙</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-C∙t</m:t>
                        </m:r>
                      </m:e>
                    </m:d>
                  </m:e>
                </m:func>
                <m:r>
                  <m:rPr>
                    <m:sty m:val="p"/>
                  </m:rPr>
                  <w:rPr>
                    <w:rFonts w:ascii="Cambria Math" w:hAnsi="Cambria Math"/>
                  </w:rPr>
                  <m:t>-D∙exp⁡(-E∙t)</m:t>
                </m:r>
              </m:oMath>
            </m:oMathPara>
          </w:p>
        </w:tc>
        <w:tc>
          <w:tcPr>
            <w:tcW w:w="845" w:type="dxa"/>
          </w:tcPr>
          <w:p w14:paraId="4570AFA5" w14:textId="77777777" w:rsidR="005F5637" w:rsidRDefault="00E92749" w:rsidP="00F55471">
            <w:pPr>
              <w:spacing w:line="360" w:lineRule="auto"/>
              <w:jc w:val="right"/>
            </w:pPr>
            <w:r>
              <w:rPr>
                <w:rFonts w:hint="eastAsia"/>
              </w:rPr>
              <w:t>（</w:t>
            </w:r>
            <w:r>
              <w:rPr>
                <w:rFonts w:hint="eastAsia"/>
              </w:rPr>
              <w:t>2</w:t>
            </w:r>
            <w:r>
              <w:t>.13</w:t>
            </w:r>
            <w:r>
              <w:rPr>
                <w:rFonts w:hint="eastAsia"/>
              </w:rPr>
              <w:t>）</w:t>
            </w:r>
          </w:p>
        </w:tc>
      </w:tr>
    </w:tbl>
    <w:p w14:paraId="548EA9F9" w14:textId="77777777" w:rsidR="006E39D6" w:rsidRPr="00E130EB" w:rsidRDefault="00326FB5" w:rsidP="0053453F">
      <w:pPr>
        <w:spacing w:line="360" w:lineRule="exact"/>
        <w:ind w:firstLineChars="200" w:firstLine="420"/>
      </w:pPr>
      <w:r>
        <w:rPr>
          <w:rFonts w:hint="eastAsia"/>
        </w:rPr>
        <w:t>将式（</w:t>
      </w:r>
      <w:r>
        <w:rPr>
          <w:rFonts w:hint="eastAsia"/>
        </w:rPr>
        <w:t>2</w:t>
      </w:r>
      <w:r>
        <w:t>.12</w:t>
      </w:r>
      <w:r>
        <w:rPr>
          <w:rFonts w:hint="eastAsia"/>
        </w:rPr>
        <w:t>）与（</w:t>
      </w:r>
      <w:r>
        <w:rPr>
          <w:rFonts w:hint="eastAsia"/>
        </w:rPr>
        <w:t>2</w:t>
      </w:r>
      <w:r>
        <w:t>.13</w:t>
      </w:r>
      <w:r>
        <w:rPr>
          <w:rFonts w:hint="eastAsia"/>
        </w:rPr>
        <w:t>）相等</w:t>
      </w:r>
      <w:r w:rsidR="006A4B80">
        <w:rPr>
          <w:rFonts w:hint="eastAsia"/>
        </w:rPr>
        <w:t>求解</w:t>
      </w:r>
      <w:r>
        <w:rPr>
          <w:rFonts w:hint="eastAsia"/>
        </w:rPr>
        <w:t>可求出极化电容电阻参数</w:t>
      </w:r>
      <w:r w:rsidR="003755AA">
        <w:rPr>
          <w:rFonts w:hint="eastAsia"/>
        </w:rPr>
        <w:t>如下：</w:t>
      </w:r>
    </w:p>
    <w:p w14:paraId="001B91C6" w14:textId="77777777" w:rsidR="00746ECD" w:rsidRDefault="00746ECD">
      <w:pPr>
        <w:widowControl/>
        <w:adjustRightInd/>
        <w:jc w:val="left"/>
        <w:textAlignment w:val="auto"/>
      </w:pPr>
      <w:r>
        <w:br w:type="page"/>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379"/>
        <w:gridCol w:w="1270"/>
      </w:tblGrid>
      <w:tr w:rsidR="00746ECD" w14:paraId="59DF8A17" w14:textId="77777777" w:rsidTr="00000FEE">
        <w:tc>
          <w:tcPr>
            <w:tcW w:w="1129" w:type="dxa"/>
          </w:tcPr>
          <w:p w14:paraId="3CB40404" w14:textId="77777777" w:rsidR="00746ECD" w:rsidRDefault="00746ECD" w:rsidP="00746ECD">
            <w:pPr>
              <w:spacing w:line="360" w:lineRule="auto"/>
            </w:pPr>
          </w:p>
        </w:tc>
        <w:tc>
          <w:tcPr>
            <w:tcW w:w="6379" w:type="dxa"/>
          </w:tcPr>
          <w:p w14:paraId="610AD1F0" w14:textId="77777777" w:rsidR="00746ECD" w:rsidRDefault="0036115C" w:rsidP="00746ECD">
            <w:pPr>
              <w:spacing w:line="360" w:lineRule="auto"/>
              <w:jc w:val="center"/>
            </w:pPr>
            <m:oMathPara>
              <m:oMath>
                <m:sSub>
                  <m:sSubPr>
                    <m:ctrlPr>
                      <w:rPr>
                        <w:rFonts w:ascii="Cambria Math" w:hAnsi="Cambria Math"/>
                      </w:rPr>
                    </m:ctrlPr>
                  </m:sSubPr>
                  <m:e>
                    <m:r>
                      <w:rPr>
                        <w:rFonts w:ascii="Cambria Math" w:hAnsi="Cambria Math"/>
                      </w:rPr>
                      <m:t>R</m:t>
                    </m:r>
                  </m:e>
                  <m:sub>
                    <m:r>
                      <w:rPr>
                        <w:rFonts w:ascii="Cambria Math" w:hAnsi="Cambria Math"/>
                      </w:rPr>
                      <m:t>p1</m:t>
                    </m:r>
                  </m:sub>
                </m:sSub>
                <m:r>
                  <w:rPr>
                    <w:rFonts w:ascii="Cambria Math" w:hAnsi="Cambria Math"/>
                  </w:rPr>
                  <m:t>=</m:t>
                </m:r>
                <m:f>
                  <m:fPr>
                    <m:ctrlPr>
                      <w:rPr>
                        <w:rFonts w:ascii="Cambria Math" w:hAnsi="Cambria Math"/>
                        <w:i/>
                      </w:rPr>
                    </m:ctrlPr>
                  </m:fPr>
                  <m:num>
                    <m:r>
                      <w:rPr>
                        <w:rFonts w:ascii="Cambria Math" w:hAnsi="Cambria Math"/>
                      </w:rPr>
                      <m:t>B</m:t>
                    </m:r>
                  </m:num>
                  <m:den>
                    <m:sSub>
                      <m:sSubPr>
                        <m:ctrlPr>
                          <w:rPr>
                            <w:rFonts w:ascii="Cambria Math" w:hAnsi="Cambria Math"/>
                            <w:i/>
                          </w:rPr>
                        </m:ctrlPr>
                      </m:sSubPr>
                      <m:e>
                        <m:r>
                          <w:rPr>
                            <w:rFonts w:ascii="Cambria Math" w:hAnsi="Cambria Math"/>
                          </w:rPr>
                          <m:t>I</m:t>
                        </m:r>
                      </m:e>
                      <m:sub>
                        <m:r>
                          <w:rPr>
                            <w:rFonts w:ascii="Cambria Math" w:hAnsi="Cambria Math"/>
                          </w:rPr>
                          <m:t>L</m:t>
                        </m:r>
                      </m:sub>
                    </m:sSub>
                  </m:den>
                </m:f>
              </m:oMath>
            </m:oMathPara>
          </w:p>
        </w:tc>
        <w:tc>
          <w:tcPr>
            <w:tcW w:w="1270" w:type="dxa"/>
          </w:tcPr>
          <w:p w14:paraId="7724CD29" w14:textId="77777777" w:rsidR="00746ECD" w:rsidRDefault="00000FEE" w:rsidP="00746ECD">
            <w:pPr>
              <w:spacing w:line="360" w:lineRule="auto"/>
              <w:jc w:val="right"/>
            </w:pPr>
            <w:r>
              <w:rPr>
                <w:rFonts w:hint="eastAsia"/>
              </w:rPr>
              <w:t>（</w:t>
            </w:r>
            <w:r>
              <w:rPr>
                <w:rFonts w:hint="eastAsia"/>
              </w:rPr>
              <w:t>2</w:t>
            </w:r>
            <w:r>
              <w:t>.14</w:t>
            </w:r>
            <w:r>
              <w:rPr>
                <w:rFonts w:hint="eastAsia"/>
              </w:rPr>
              <w:t>）</w:t>
            </w:r>
          </w:p>
        </w:tc>
      </w:tr>
      <w:tr w:rsidR="00746ECD" w14:paraId="36659067" w14:textId="77777777" w:rsidTr="00000FEE">
        <w:tc>
          <w:tcPr>
            <w:tcW w:w="1129" w:type="dxa"/>
          </w:tcPr>
          <w:p w14:paraId="6FC17948" w14:textId="77777777" w:rsidR="00746ECD" w:rsidRDefault="00746ECD" w:rsidP="00746ECD">
            <w:pPr>
              <w:spacing w:line="360" w:lineRule="auto"/>
            </w:pPr>
          </w:p>
        </w:tc>
        <w:tc>
          <w:tcPr>
            <w:tcW w:w="6379" w:type="dxa"/>
          </w:tcPr>
          <w:p w14:paraId="6C56B2B1" w14:textId="77777777" w:rsidR="00746ECD" w:rsidRDefault="0036115C" w:rsidP="00746ECD">
            <w:pPr>
              <w:spacing w:line="360" w:lineRule="auto"/>
              <w:jc w:val="center"/>
            </w:pPr>
            <m:oMathPara>
              <m:oMath>
                <m:sSub>
                  <m:sSubPr>
                    <m:ctrlPr>
                      <w:rPr>
                        <w:rFonts w:ascii="Cambria Math" w:hAnsi="Cambria Math"/>
                      </w:rPr>
                    </m:ctrlPr>
                  </m:sSubPr>
                  <m:e>
                    <m:r>
                      <w:rPr>
                        <w:rFonts w:ascii="Cambria Math" w:hAnsi="Cambria Math"/>
                      </w:rPr>
                      <m:t>C</m:t>
                    </m:r>
                  </m:e>
                  <m:sub>
                    <m:r>
                      <w:rPr>
                        <w:rFonts w:ascii="Cambria Math" w:hAnsi="Cambria Math"/>
                      </w:rPr>
                      <m:t>p1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B∙C</m:t>
                    </m:r>
                  </m:den>
                </m:f>
              </m:oMath>
            </m:oMathPara>
          </w:p>
        </w:tc>
        <w:tc>
          <w:tcPr>
            <w:tcW w:w="1270" w:type="dxa"/>
          </w:tcPr>
          <w:p w14:paraId="55123419" w14:textId="77777777" w:rsidR="00746ECD" w:rsidRDefault="00000FEE" w:rsidP="00746ECD">
            <w:pPr>
              <w:spacing w:line="360" w:lineRule="auto"/>
              <w:jc w:val="right"/>
            </w:pPr>
            <w:r>
              <w:rPr>
                <w:rFonts w:hint="eastAsia"/>
              </w:rPr>
              <w:t>（</w:t>
            </w:r>
            <w:r>
              <w:rPr>
                <w:rFonts w:hint="eastAsia"/>
              </w:rPr>
              <w:t>2</w:t>
            </w:r>
            <w:r>
              <w:t>.15</w:t>
            </w:r>
            <w:r>
              <w:rPr>
                <w:rFonts w:hint="eastAsia"/>
              </w:rPr>
              <w:t>）</w:t>
            </w:r>
          </w:p>
        </w:tc>
      </w:tr>
      <w:tr w:rsidR="00746ECD" w14:paraId="4D4FDB2E" w14:textId="77777777" w:rsidTr="00000FEE">
        <w:tc>
          <w:tcPr>
            <w:tcW w:w="1129" w:type="dxa"/>
          </w:tcPr>
          <w:p w14:paraId="716199C7" w14:textId="77777777" w:rsidR="00746ECD" w:rsidRDefault="00746ECD" w:rsidP="00746ECD">
            <w:pPr>
              <w:spacing w:line="360" w:lineRule="auto"/>
            </w:pPr>
          </w:p>
        </w:tc>
        <w:tc>
          <w:tcPr>
            <w:tcW w:w="6379" w:type="dxa"/>
          </w:tcPr>
          <w:p w14:paraId="485569BE" w14:textId="77777777" w:rsidR="00746ECD" w:rsidRDefault="0036115C" w:rsidP="00746ECD">
            <w:pPr>
              <w:spacing w:line="360" w:lineRule="auto"/>
              <w:jc w:val="center"/>
            </w:pPr>
            <m:oMathPara>
              <m:oMath>
                <m:sSub>
                  <m:sSubPr>
                    <m:ctrlPr>
                      <w:rPr>
                        <w:rFonts w:ascii="Cambria Math" w:hAnsi="Cambria Math"/>
                      </w:rPr>
                    </m:ctrlPr>
                  </m:sSubPr>
                  <m:e>
                    <m:r>
                      <w:rPr>
                        <w:rFonts w:ascii="Cambria Math" w:hAnsi="Cambria Math"/>
                      </w:rPr>
                      <m:t>R</m:t>
                    </m:r>
                  </m:e>
                  <m:sub>
                    <m:r>
                      <w:rPr>
                        <w:rFonts w:ascii="Cambria Math" w:hAnsi="Cambria Math"/>
                      </w:rPr>
                      <m:t>p2</m:t>
                    </m:r>
                  </m:sub>
                </m:sSub>
                <m:r>
                  <w:rPr>
                    <w:rFonts w:ascii="Cambria Math" w:hAnsi="Cambria Math"/>
                  </w:rPr>
                  <m:t>=</m:t>
                </m:r>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I</m:t>
                        </m:r>
                      </m:e>
                      <m:sub>
                        <m:r>
                          <w:rPr>
                            <w:rFonts w:ascii="Cambria Math" w:hAnsi="Cambria Math"/>
                          </w:rPr>
                          <m:t>L</m:t>
                        </m:r>
                      </m:sub>
                    </m:sSub>
                  </m:den>
                </m:f>
              </m:oMath>
            </m:oMathPara>
          </w:p>
        </w:tc>
        <w:tc>
          <w:tcPr>
            <w:tcW w:w="1270" w:type="dxa"/>
          </w:tcPr>
          <w:p w14:paraId="0FC68102" w14:textId="77777777" w:rsidR="00746ECD" w:rsidRDefault="00000FEE" w:rsidP="00746ECD">
            <w:pPr>
              <w:spacing w:line="360" w:lineRule="auto"/>
              <w:jc w:val="right"/>
            </w:pPr>
            <w:r>
              <w:rPr>
                <w:rFonts w:hint="eastAsia"/>
              </w:rPr>
              <w:t>（</w:t>
            </w:r>
            <w:r>
              <w:rPr>
                <w:rFonts w:hint="eastAsia"/>
              </w:rPr>
              <w:t>2</w:t>
            </w:r>
            <w:r>
              <w:t>.16</w:t>
            </w:r>
            <w:r>
              <w:rPr>
                <w:rFonts w:hint="eastAsia"/>
              </w:rPr>
              <w:t>）</w:t>
            </w:r>
          </w:p>
        </w:tc>
      </w:tr>
      <w:tr w:rsidR="00746ECD" w14:paraId="4E111B43" w14:textId="77777777" w:rsidTr="00000FEE">
        <w:tc>
          <w:tcPr>
            <w:tcW w:w="1129" w:type="dxa"/>
          </w:tcPr>
          <w:p w14:paraId="0B98490F" w14:textId="77777777" w:rsidR="00746ECD" w:rsidRDefault="00746ECD" w:rsidP="00746ECD">
            <w:pPr>
              <w:spacing w:line="360" w:lineRule="auto"/>
            </w:pPr>
          </w:p>
        </w:tc>
        <w:tc>
          <w:tcPr>
            <w:tcW w:w="6379" w:type="dxa"/>
          </w:tcPr>
          <w:p w14:paraId="6C3773A7" w14:textId="77777777" w:rsidR="00746ECD" w:rsidRDefault="0036115C" w:rsidP="00746ECD">
            <w:pPr>
              <w:spacing w:line="360" w:lineRule="auto"/>
              <w:jc w:val="center"/>
            </w:pPr>
            <m:oMathPara>
              <m:oMath>
                <m:sSub>
                  <m:sSubPr>
                    <m:ctrlPr>
                      <w:rPr>
                        <w:rFonts w:ascii="Cambria Math" w:hAnsi="Cambria Math"/>
                      </w:rPr>
                    </m:ctrlPr>
                  </m:sSubPr>
                  <m:e>
                    <m:r>
                      <w:rPr>
                        <w:rFonts w:ascii="Cambria Math" w:hAnsi="Cambria Math"/>
                      </w:rPr>
                      <m:t>C</m:t>
                    </m:r>
                  </m:e>
                  <m:sub>
                    <m:r>
                      <w:rPr>
                        <w:rFonts w:ascii="Cambria Math" w:hAnsi="Cambria Math"/>
                      </w:rPr>
                      <m:t>p1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D∙E</m:t>
                    </m:r>
                  </m:den>
                </m:f>
              </m:oMath>
            </m:oMathPara>
          </w:p>
        </w:tc>
        <w:tc>
          <w:tcPr>
            <w:tcW w:w="1270" w:type="dxa"/>
          </w:tcPr>
          <w:p w14:paraId="265CB825" w14:textId="77777777" w:rsidR="00746ECD" w:rsidRDefault="00000FEE" w:rsidP="00746ECD">
            <w:pPr>
              <w:spacing w:line="360" w:lineRule="auto"/>
              <w:jc w:val="right"/>
            </w:pPr>
            <w:r>
              <w:rPr>
                <w:rFonts w:hint="eastAsia"/>
              </w:rPr>
              <w:t>（</w:t>
            </w:r>
            <w:r>
              <w:rPr>
                <w:rFonts w:hint="eastAsia"/>
              </w:rPr>
              <w:t>2</w:t>
            </w:r>
            <w:r>
              <w:t>.17</w:t>
            </w:r>
            <w:r>
              <w:rPr>
                <w:rFonts w:hint="eastAsia"/>
              </w:rPr>
              <w:t>）</w:t>
            </w:r>
          </w:p>
        </w:tc>
      </w:tr>
    </w:tbl>
    <w:p w14:paraId="014FBF8C" w14:textId="77777777" w:rsidR="00C23BEC" w:rsidRDefault="00B4360E" w:rsidP="002F677A">
      <w:pPr>
        <w:spacing w:line="360" w:lineRule="exact"/>
        <w:ind w:firstLineChars="200" w:firstLine="420"/>
      </w:pPr>
      <w:r>
        <w:rPr>
          <w:rFonts w:hint="eastAsia"/>
        </w:rPr>
        <w:t>通过上述参数辨识方法，可以得出不同温度下锂离子电池的极化电阻和极化电容的大小</w:t>
      </w:r>
      <w:r w:rsidR="00D15BD8">
        <w:rPr>
          <w:rFonts w:hint="eastAsia"/>
        </w:rPr>
        <w:t>，结果如表</w:t>
      </w:r>
      <w:r w:rsidR="00F201AE">
        <w:rPr>
          <w:rFonts w:hint="eastAsia"/>
        </w:rPr>
        <w:t>2</w:t>
      </w:r>
      <w:r w:rsidR="00F201AE">
        <w:t>.7</w:t>
      </w:r>
      <w:r w:rsidR="00F201AE">
        <w:rPr>
          <w:rFonts w:hint="eastAsia"/>
        </w:rPr>
        <w:t>所示。</w:t>
      </w:r>
    </w:p>
    <w:p w14:paraId="6B74080B" w14:textId="77777777" w:rsidR="00347991" w:rsidRDefault="00347991" w:rsidP="002F677A">
      <w:pPr>
        <w:spacing w:line="360" w:lineRule="exact"/>
        <w:ind w:firstLineChars="200" w:firstLine="420"/>
      </w:pPr>
    </w:p>
    <w:p w14:paraId="5D6571F3" w14:textId="77777777" w:rsidR="00347991" w:rsidRPr="00CD55A2" w:rsidRDefault="00CD55A2" w:rsidP="00CD55A2">
      <w:pPr>
        <w:spacing w:line="360" w:lineRule="exact"/>
        <w:ind w:firstLineChars="200" w:firstLine="360"/>
        <w:jc w:val="center"/>
        <w:rPr>
          <w:sz w:val="18"/>
          <w:szCs w:val="18"/>
        </w:rPr>
      </w:pPr>
      <w:r>
        <w:rPr>
          <w:rFonts w:hint="eastAsia"/>
          <w:sz w:val="18"/>
          <w:szCs w:val="18"/>
        </w:rPr>
        <w:t>表</w:t>
      </w:r>
      <w:r>
        <w:rPr>
          <w:rFonts w:hint="eastAsia"/>
          <w:sz w:val="18"/>
          <w:szCs w:val="18"/>
        </w:rPr>
        <w:t>2</w:t>
      </w:r>
      <w:r>
        <w:rPr>
          <w:sz w:val="18"/>
          <w:szCs w:val="18"/>
        </w:rPr>
        <w:t xml:space="preserve">.7 </w:t>
      </w:r>
      <w:r>
        <w:rPr>
          <w:rFonts w:hint="eastAsia"/>
          <w:sz w:val="18"/>
          <w:szCs w:val="18"/>
        </w:rPr>
        <w:t>锂离子电池极化电阻电容参数</w:t>
      </w:r>
    </w:p>
    <w:tbl>
      <w:tblPr>
        <w:tblStyle w:val="afc"/>
        <w:tblW w:w="0" w:type="auto"/>
        <w:tblLook w:val="04A0" w:firstRow="1" w:lastRow="0" w:firstColumn="1" w:lastColumn="0" w:noHBand="0" w:noVBand="1"/>
      </w:tblPr>
      <w:tblGrid>
        <w:gridCol w:w="1463"/>
        <w:gridCol w:w="1463"/>
        <w:gridCol w:w="1463"/>
        <w:gridCol w:w="1463"/>
        <w:gridCol w:w="1463"/>
        <w:gridCol w:w="1463"/>
      </w:tblGrid>
      <w:tr w:rsidR="00E03A69" w14:paraId="1F0C845E" w14:textId="77777777" w:rsidTr="00286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Pr>
          <w:p w14:paraId="17D1687F" w14:textId="77777777" w:rsidR="00E03A69" w:rsidRPr="004619AB" w:rsidRDefault="00E03A69" w:rsidP="00286753">
            <w:pPr>
              <w:spacing w:line="360" w:lineRule="exact"/>
              <w:jc w:val="center"/>
              <w:rPr>
                <w:i w:val="0"/>
              </w:rPr>
            </w:pPr>
            <w:r w:rsidRPr="004619AB">
              <w:rPr>
                <w:rFonts w:hint="eastAsia"/>
                <w:i w:val="0"/>
              </w:rPr>
              <w:t>参数</w:t>
            </w:r>
          </w:p>
        </w:tc>
        <w:tc>
          <w:tcPr>
            <w:tcW w:w="1463" w:type="dxa"/>
          </w:tcPr>
          <w:p w14:paraId="57A29538" w14:textId="77777777" w:rsidR="00E03A69" w:rsidRPr="004619AB" w:rsidRDefault="00E03A69"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w:t>
            </w:r>
            <w:r w:rsidRPr="004619AB">
              <w:rPr>
                <w:i w:val="0"/>
              </w:rPr>
              <w:t>10</w:t>
            </w:r>
            <w:r w:rsidRPr="004619AB">
              <w:rPr>
                <w:rFonts w:ascii="宋体" w:hAnsi="宋体" w:cs="宋体" w:hint="eastAsia"/>
                <w:i w:val="0"/>
              </w:rPr>
              <w:t>℃</w:t>
            </w:r>
          </w:p>
        </w:tc>
        <w:tc>
          <w:tcPr>
            <w:tcW w:w="1463" w:type="dxa"/>
          </w:tcPr>
          <w:p w14:paraId="13437152" w14:textId="77777777" w:rsidR="00E03A69" w:rsidRPr="004619AB" w:rsidRDefault="00E03A69"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1</w:t>
            </w:r>
            <w:r w:rsidRPr="004619AB">
              <w:rPr>
                <w:i w:val="0"/>
              </w:rPr>
              <w:t>0</w:t>
            </w:r>
            <w:r w:rsidRPr="004619AB">
              <w:rPr>
                <w:rFonts w:ascii="宋体" w:hAnsi="宋体" w:cs="宋体" w:hint="eastAsia"/>
                <w:i w:val="0"/>
              </w:rPr>
              <w:t>℃</w:t>
            </w:r>
          </w:p>
        </w:tc>
        <w:tc>
          <w:tcPr>
            <w:tcW w:w="1463" w:type="dxa"/>
          </w:tcPr>
          <w:p w14:paraId="1D5F0074" w14:textId="77777777" w:rsidR="00E03A69" w:rsidRPr="004619AB" w:rsidRDefault="00E03A69"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2</w:t>
            </w:r>
            <w:r w:rsidRPr="004619AB">
              <w:rPr>
                <w:i w:val="0"/>
              </w:rPr>
              <w:t>5</w:t>
            </w:r>
            <w:r w:rsidRPr="004619AB">
              <w:rPr>
                <w:rFonts w:ascii="宋体" w:hAnsi="宋体" w:cs="宋体" w:hint="eastAsia"/>
                <w:i w:val="0"/>
              </w:rPr>
              <w:t>℃</w:t>
            </w:r>
          </w:p>
        </w:tc>
        <w:tc>
          <w:tcPr>
            <w:tcW w:w="1463" w:type="dxa"/>
          </w:tcPr>
          <w:p w14:paraId="60A11551" w14:textId="77777777" w:rsidR="00E03A69" w:rsidRPr="004619AB" w:rsidRDefault="00E03A69"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4</w:t>
            </w:r>
            <w:r w:rsidRPr="004619AB">
              <w:rPr>
                <w:i w:val="0"/>
              </w:rPr>
              <w:t>0</w:t>
            </w:r>
            <w:r w:rsidRPr="004619AB">
              <w:rPr>
                <w:rFonts w:ascii="宋体" w:hAnsi="宋体" w:cs="宋体" w:hint="eastAsia"/>
                <w:i w:val="0"/>
              </w:rPr>
              <w:t>℃</w:t>
            </w:r>
          </w:p>
        </w:tc>
        <w:tc>
          <w:tcPr>
            <w:tcW w:w="1463" w:type="dxa"/>
          </w:tcPr>
          <w:p w14:paraId="1EBBA097" w14:textId="77777777" w:rsidR="00E03A69" w:rsidRPr="004619AB" w:rsidRDefault="00E03A69"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w:r w:rsidRPr="004619AB">
              <w:rPr>
                <w:rFonts w:hint="eastAsia"/>
                <w:i w:val="0"/>
              </w:rPr>
              <w:t>5</w:t>
            </w:r>
            <w:r w:rsidRPr="004619AB">
              <w:rPr>
                <w:i w:val="0"/>
              </w:rPr>
              <w:t>5</w:t>
            </w:r>
            <w:r w:rsidRPr="004619AB">
              <w:rPr>
                <w:rFonts w:ascii="宋体" w:hAnsi="宋体" w:cs="宋体" w:hint="eastAsia"/>
                <w:i w:val="0"/>
              </w:rPr>
              <w:t>℃</w:t>
            </w:r>
          </w:p>
        </w:tc>
      </w:tr>
      <w:tr w:rsidR="00E03A69" w14:paraId="447680FF" w14:textId="77777777" w:rsidTr="00286753">
        <w:tc>
          <w:tcPr>
            <w:cnfStyle w:val="001000000000" w:firstRow="0" w:lastRow="0" w:firstColumn="1" w:lastColumn="0" w:oddVBand="0" w:evenVBand="0" w:oddHBand="0" w:evenHBand="0" w:firstRowFirstColumn="0" w:firstRowLastColumn="0" w:lastRowFirstColumn="0" w:lastRowLastColumn="0"/>
            <w:tcW w:w="1463" w:type="dxa"/>
          </w:tcPr>
          <w:p w14:paraId="3E3ED6E0" w14:textId="77777777" w:rsidR="00E03A69" w:rsidRDefault="0036115C" w:rsidP="00286753">
            <w:pPr>
              <w:spacing w:line="360" w:lineRule="exact"/>
              <w:jc w:val="center"/>
            </w:pPr>
            <m:oMathPara>
              <m:oMath>
                <m:sSub>
                  <m:sSubPr>
                    <m:ctrlPr>
                      <w:rPr>
                        <w:rFonts w:ascii="Cambria Math" w:hAnsi="Cambria Math"/>
                      </w:rPr>
                    </m:ctrlPr>
                  </m:sSubPr>
                  <m:e>
                    <m:r>
                      <w:rPr>
                        <w:rFonts w:ascii="Cambria Math" w:hAnsi="Cambria Math"/>
                      </w:rPr>
                      <m:t>R</m:t>
                    </m:r>
                  </m:e>
                  <m:sub>
                    <m:r>
                      <w:rPr>
                        <w:rFonts w:ascii="Cambria Math" w:hAnsi="Cambria Math"/>
                      </w:rPr>
                      <m:t>p1</m:t>
                    </m:r>
                  </m:sub>
                </m:sSub>
              </m:oMath>
            </m:oMathPara>
          </w:p>
        </w:tc>
        <w:tc>
          <w:tcPr>
            <w:tcW w:w="1463" w:type="dxa"/>
          </w:tcPr>
          <w:p w14:paraId="0BC62938" w14:textId="77777777"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.022</w:t>
            </w:r>
          </w:p>
        </w:tc>
        <w:tc>
          <w:tcPr>
            <w:tcW w:w="1463" w:type="dxa"/>
          </w:tcPr>
          <w:p w14:paraId="4C27F4A7" w14:textId="77777777"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.0227</w:t>
            </w:r>
          </w:p>
        </w:tc>
        <w:tc>
          <w:tcPr>
            <w:tcW w:w="1463" w:type="dxa"/>
          </w:tcPr>
          <w:p w14:paraId="33E1840F" w14:textId="77777777"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.0237</w:t>
            </w:r>
          </w:p>
        </w:tc>
        <w:tc>
          <w:tcPr>
            <w:tcW w:w="1463" w:type="dxa"/>
          </w:tcPr>
          <w:p w14:paraId="6D9401AC" w14:textId="77777777"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.0252</w:t>
            </w:r>
          </w:p>
        </w:tc>
        <w:tc>
          <w:tcPr>
            <w:tcW w:w="1463" w:type="dxa"/>
          </w:tcPr>
          <w:p w14:paraId="62111599" w14:textId="77777777"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.0267</w:t>
            </w:r>
          </w:p>
        </w:tc>
      </w:tr>
      <w:tr w:rsidR="00E03A69" w14:paraId="2FF5A10B" w14:textId="77777777" w:rsidTr="00286753">
        <w:tc>
          <w:tcPr>
            <w:cnfStyle w:val="001000000000" w:firstRow="0" w:lastRow="0" w:firstColumn="1" w:lastColumn="0" w:oddVBand="0" w:evenVBand="0" w:oddHBand="0" w:evenHBand="0" w:firstRowFirstColumn="0" w:firstRowLastColumn="0" w:lastRowFirstColumn="0" w:lastRowLastColumn="0"/>
            <w:tcW w:w="1463" w:type="dxa"/>
          </w:tcPr>
          <w:p w14:paraId="113F9E7E" w14:textId="77777777" w:rsidR="00E03A69" w:rsidRDefault="0036115C" w:rsidP="00286753">
            <w:pPr>
              <w:spacing w:line="360" w:lineRule="exact"/>
              <w:jc w:val="center"/>
            </w:pPr>
            <m:oMathPara>
              <m:oMath>
                <m:sSub>
                  <m:sSubPr>
                    <m:ctrlPr>
                      <w:rPr>
                        <w:rFonts w:ascii="Cambria Math" w:hAnsi="Cambria Math"/>
                      </w:rPr>
                    </m:ctrlPr>
                  </m:sSubPr>
                  <m:e>
                    <m:r>
                      <w:rPr>
                        <w:rFonts w:ascii="Cambria Math" w:hAnsi="Cambria Math"/>
                      </w:rPr>
                      <m:t>C</m:t>
                    </m:r>
                  </m:e>
                  <m:sub>
                    <m:r>
                      <w:rPr>
                        <w:rFonts w:ascii="Cambria Math" w:hAnsi="Cambria Math"/>
                      </w:rPr>
                      <m:t>p1</m:t>
                    </m:r>
                  </m:sub>
                </m:sSub>
              </m:oMath>
            </m:oMathPara>
          </w:p>
        </w:tc>
        <w:tc>
          <w:tcPr>
            <w:tcW w:w="1463" w:type="dxa"/>
          </w:tcPr>
          <w:p w14:paraId="50AFF1CF" w14:textId="77777777"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245.3</w:t>
            </w:r>
          </w:p>
        </w:tc>
        <w:tc>
          <w:tcPr>
            <w:tcW w:w="1463" w:type="dxa"/>
          </w:tcPr>
          <w:p w14:paraId="08DC6838" w14:textId="77777777"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330.4</w:t>
            </w:r>
          </w:p>
        </w:tc>
        <w:tc>
          <w:tcPr>
            <w:tcW w:w="1463" w:type="dxa"/>
          </w:tcPr>
          <w:p w14:paraId="0A96F3E7" w14:textId="77777777"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519.4</w:t>
            </w:r>
          </w:p>
        </w:tc>
        <w:tc>
          <w:tcPr>
            <w:tcW w:w="1463" w:type="dxa"/>
          </w:tcPr>
          <w:p w14:paraId="5C17AA4D" w14:textId="77777777"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4</w:t>
            </w:r>
            <w:r>
              <w:t>120.9</w:t>
            </w:r>
          </w:p>
        </w:tc>
        <w:tc>
          <w:tcPr>
            <w:tcW w:w="1463" w:type="dxa"/>
          </w:tcPr>
          <w:p w14:paraId="12ED2D75" w14:textId="77777777"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4</w:t>
            </w:r>
            <w:r>
              <w:t>381.1</w:t>
            </w:r>
          </w:p>
        </w:tc>
      </w:tr>
      <w:tr w:rsidR="00E03A69" w14:paraId="04AC4A5B" w14:textId="77777777" w:rsidTr="00286753">
        <w:tc>
          <w:tcPr>
            <w:cnfStyle w:val="001000000000" w:firstRow="0" w:lastRow="0" w:firstColumn="1" w:lastColumn="0" w:oddVBand="0" w:evenVBand="0" w:oddHBand="0" w:evenHBand="0" w:firstRowFirstColumn="0" w:firstRowLastColumn="0" w:lastRowFirstColumn="0" w:lastRowLastColumn="0"/>
            <w:tcW w:w="1463" w:type="dxa"/>
          </w:tcPr>
          <w:p w14:paraId="7D2FFE08" w14:textId="77777777" w:rsidR="00E03A69" w:rsidRDefault="0036115C" w:rsidP="00286753">
            <w:pPr>
              <w:spacing w:line="360" w:lineRule="exact"/>
              <w:jc w:val="center"/>
            </w:pPr>
            <m:oMathPara>
              <m:oMath>
                <m:sSub>
                  <m:sSubPr>
                    <m:ctrlPr>
                      <w:rPr>
                        <w:rFonts w:ascii="Cambria Math" w:hAnsi="Cambria Math"/>
                      </w:rPr>
                    </m:ctrlPr>
                  </m:sSubPr>
                  <m:e>
                    <m:r>
                      <w:rPr>
                        <w:rFonts w:ascii="Cambria Math" w:hAnsi="Cambria Math"/>
                      </w:rPr>
                      <m:t>R</m:t>
                    </m:r>
                  </m:e>
                  <m:sub>
                    <m:r>
                      <w:rPr>
                        <w:rFonts w:ascii="Cambria Math" w:hAnsi="Cambria Math"/>
                      </w:rPr>
                      <m:t>p2</m:t>
                    </m:r>
                  </m:sub>
                </m:sSub>
              </m:oMath>
            </m:oMathPara>
          </w:p>
        </w:tc>
        <w:tc>
          <w:tcPr>
            <w:tcW w:w="1463" w:type="dxa"/>
          </w:tcPr>
          <w:p w14:paraId="35316D59" w14:textId="77777777"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.0052</w:t>
            </w:r>
          </w:p>
        </w:tc>
        <w:tc>
          <w:tcPr>
            <w:tcW w:w="1463" w:type="dxa"/>
          </w:tcPr>
          <w:p w14:paraId="443CAD4C" w14:textId="77777777"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.0061</w:t>
            </w:r>
          </w:p>
        </w:tc>
        <w:tc>
          <w:tcPr>
            <w:tcW w:w="1463" w:type="dxa"/>
          </w:tcPr>
          <w:p w14:paraId="66D11EC3" w14:textId="77777777"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.0068</w:t>
            </w:r>
          </w:p>
        </w:tc>
        <w:tc>
          <w:tcPr>
            <w:tcW w:w="1463" w:type="dxa"/>
          </w:tcPr>
          <w:p w14:paraId="7F961D17" w14:textId="77777777" w:rsidR="00E03A69" w:rsidRDefault="00E03A6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w:t>
            </w:r>
            <w:r w:rsidR="00C92D29">
              <w:t>0091</w:t>
            </w:r>
          </w:p>
        </w:tc>
        <w:tc>
          <w:tcPr>
            <w:tcW w:w="1463" w:type="dxa"/>
          </w:tcPr>
          <w:p w14:paraId="3CE6FE08" w14:textId="77777777"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.0111</w:t>
            </w:r>
          </w:p>
        </w:tc>
      </w:tr>
      <w:tr w:rsidR="00E03A69" w14:paraId="0946006E" w14:textId="77777777" w:rsidTr="00286753">
        <w:tc>
          <w:tcPr>
            <w:cnfStyle w:val="001000000000" w:firstRow="0" w:lastRow="0" w:firstColumn="1" w:lastColumn="0" w:oddVBand="0" w:evenVBand="0" w:oddHBand="0" w:evenHBand="0" w:firstRowFirstColumn="0" w:firstRowLastColumn="0" w:lastRowFirstColumn="0" w:lastRowLastColumn="0"/>
            <w:tcW w:w="1463" w:type="dxa"/>
          </w:tcPr>
          <w:p w14:paraId="60AD498B" w14:textId="77777777" w:rsidR="00E03A69" w:rsidRDefault="0036115C" w:rsidP="00286753">
            <w:pPr>
              <w:spacing w:line="360" w:lineRule="exact"/>
              <w:jc w:val="center"/>
            </w:pPr>
            <m:oMathPara>
              <m:oMath>
                <m:sSub>
                  <m:sSubPr>
                    <m:ctrlPr>
                      <w:rPr>
                        <w:rFonts w:ascii="Cambria Math" w:hAnsi="Cambria Math"/>
                      </w:rPr>
                    </m:ctrlPr>
                  </m:sSubPr>
                  <m:e>
                    <m:r>
                      <w:rPr>
                        <w:rFonts w:ascii="Cambria Math" w:hAnsi="Cambria Math"/>
                      </w:rPr>
                      <m:t>C</m:t>
                    </m:r>
                  </m:e>
                  <m:sub>
                    <m:r>
                      <w:rPr>
                        <w:rFonts w:ascii="Cambria Math" w:hAnsi="Cambria Math"/>
                      </w:rPr>
                      <m:t>p2</m:t>
                    </m:r>
                  </m:sub>
                </m:sSub>
              </m:oMath>
            </m:oMathPara>
          </w:p>
        </w:tc>
        <w:tc>
          <w:tcPr>
            <w:tcW w:w="1463" w:type="dxa"/>
          </w:tcPr>
          <w:p w14:paraId="72EB3415" w14:textId="77777777"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8182</w:t>
            </w:r>
          </w:p>
        </w:tc>
        <w:tc>
          <w:tcPr>
            <w:tcW w:w="1463" w:type="dxa"/>
          </w:tcPr>
          <w:p w14:paraId="4439FA9F" w14:textId="77777777"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4293</w:t>
            </w:r>
          </w:p>
        </w:tc>
        <w:tc>
          <w:tcPr>
            <w:tcW w:w="1463" w:type="dxa"/>
          </w:tcPr>
          <w:p w14:paraId="7F507C4D" w14:textId="77777777"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2674</w:t>
            </w:r>
          </w:p>
        </w:tc>
        <w:tc>
          <w:tcPr>
            <w:tcW w:w="1463" w:type="dxa"/>
          </w:tcPr>
          <w:p w14:paraId="4DBD8E4F" w14:textId="77777777"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2000</w:t>
            </w:r>
          </w:p>
        </w:tc>
        <w:tc>
          <w:tcPr>
            <w:tcW w:w="1463" w:type="dxa"/>
          </w:tcPr>
          <w:p w14:paraId="7C093BBF" w14:textId="77777777" w:rsidR="00E03A69" w:rsidRDefault="00C92D29"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1</w:t>
            </w:r>
            <w:r>
              <w:t>7728</w:t>
            </w:r>
          </w:p>
        </w:tc>
      </w:tr>
    </w:tbl>
    <w:p w14:paraId="5D8B411E" w14:textId="77777777" w:rsidR="00CD55A2" w:rsidRDefault="00CD55A2" w:rsidP="002F677A">
      <w:pPr>
        <w:spacing w:line="360" w:lineRule="exact"/>
        <w:ind w:firstLineChars="200" w:firstLine="420"/>
      </w:pPr>
    </w:p>
    <w:p w14:paraId="424E0ED7" w14:textId="77777777" w:rsidR="00CD55A2" w:rsidRDefault="00F9201E" w:rsidP="002F677A">
      <w:pPr>
        <w:spacing w:line="360" w:lineRule="exact"/>
        <w:ind w:firstLineChars="200" w:firstLine="420"/>
      </w:pPr>
      <w:r>
        <w:rPr>
          <w:rFonts w:hint="eastAsia"/>
        </w:rPr>
        <w:t>通过</w:t>
      </w:r>
      <w:r>
        <w:rPr>
          <w:rFonts w:hint="eastAsia"/>
        </w:rPr>
        <w:t>Matlab</w:t>
      </w:r>
      <w:r>
        <w:rPr>
          <w:rFonts w:hint="eastAsia"/>
        </w:rPr>
        <w:t>函数拟合工具包</w:t>
      </w:r>
      <w:r w:rsidR="00A46DCE">
        <w:rPr>
          <w:rFonts w:hint="eastAsia"/>
        </w:rPr>
        <w:t>对电池的极化电容电阻进行拟合，函数形式如式（</w:t>
      </w:r>
      <w:r w:rsidR="00A46DCE">
        <w:rPr>
          <w:rFonts w:hint="eastAsia"/>
        </w:rPr>
        <w:t>2</w:t>
      </w:r>
      <w:r w:rsidR="00A46DCE">
        <w:t>.18</w:t>
      </w:r>
      <w:r w:rsidR="00A46DCE">
        <w:rPr>
          <w:rFonts w:hint="eastAsia"/>
        </w:rPr>
        <w:t>）所示：</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7"/>
        <w:gridCol w:w="6797"/>
        <w:gridCol w:w="1004"/>
      </w:tblGrid>
      <w:tr w:rsidR="00F325C9" w14:paraId="1A72CD9D" w14:textId="77777777" w:rsidTr="001E03DD">
        <w:tc>
          <w:tcPr>
            <w:tcW w:w="988" w:type="dxa"/>
          </w:tcPr>
          <w:p w14:paraId="479C1A02" w14:textId="77777777" w:rsidR="00F325C9" w:rsidRDefault="00F325C9" w:rsidP="00F325C9">
            <w:pPr>
              <w:spacing w:line="360" w:lineRule="auto"/>
            </w:pPr>
          </w:p>
        </w:tc>
        <w:tc>
          <w:tcPr>
            <w:tcW w:w="6804" w:type="dxa"/>
          </w:tcPr>
          <w:p w14:paraId="4A9E98A4" w14:textId="77777777" w:rsidR="00F325C9" w:rsidRDefault="00F325C9" w:rsidP="00F325C9">
            <w:pPr>
              <w:spacing w:line="360" w:lineRule="auto"/>
              <w:jc w:val="center"/>
            </w:pPr>
            <m:oMathPara>
              <m:oMath>
                <m:r>
                  <m:rPr>
                    <m:sty m:val="p"/>
                  </m:rPr>
                  <w:rPr>
                    <w:rFonts w:ascii="Cambria Math" w:hAnsi="Cambria Math" w:hint="eastAsia"/>
                  </w:rPr>
                  <m:t>f</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4</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∙T</m:t>
                        </m:r>
                      </m:e>
                    </m:d>
                  </m:e>
                </m:func>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4</m:t>
                    </m:r>
                  </m:sub>
                </m:sSub>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4</m:t>
                            </m:r>
                          </m:sub>
                        </m:sSub>
                        <m:r>
                          <w:rPr>
                            <w:rFonts w:ascii="Cambria Math" w:hAnsi="Cambria Math"/>
                          </w:rPr>
                          <m:t>∙T</m:t>
                        </m:r>
                      </m:e>
                    </m:d>
                  </m:e>
                </m:func>
              </m:oMath>
            </m:oMathPara>
          </w:p>
        </w:tc>
        <w:tc>
          <w:tcPr>
            <w:tcW w:w="986" w:type="dxa"/>
          </w:tcPr>
          <w:p w14:paraId="4152A438" w14:textId="77777777" w:rsidR="00F325C9" w:rsidRDefault="00F325C9" w:rsidP="00F325C9">
            <w:pPr>
              <w:spacing w:line="360" w:lineRule="auto"/>
              <w:jc w:val="right"/>
            </w:pPr>
            <w:r>
              <w:rPr>
                <w:rFonts w:hint="eastAsia"/>
              </w:rPr>
              <w:t>（</w:t>
            </w:r>
            <w:r>
              <w:rPr>
                <w:rFonts w:hint="eastAsia"/>
              </w:rPr>
              <w:t>2</w:t>
            </w:r>
            <w:r>
              <w:t>.18</w:t>
            </w:r>
            <w:r>
              <w:rPr>
                <w:rFonts w:hint="eastAsia"/>
              </w:rPr>
              <w:t>）</w:t>
            </w:r>
          </w:p>
        </w:tc>
      </w:tr>
    </w:tbl>
    <w:p w14:paraId="4146CEA3" w14:textId="77777777" w:rsidR="00A46DCE" w:rsidRDefault="00946222" w:rsidP="002F677A">
      <w:pPr>
        <w:spacing w:line="360" w:lineRule="exact"/>
        <w:ind w:firstLineChars="200" w:firstLine="420"/>
      </w:pPr>
      <w:r>
        <w:rPr>
          <w:rFonts w:hint="eastAsia"/>
        </w:rPr>
        <w:t>拟合函数的</w:t>
      </w:r>
      <w:r w:rsidR="001F67E4">
        <w:rPr>
          <w:rFonts w:hint="eastAsia"/>
        </w:rPr>
        <w:t>辨识</w:t>
      </w:r>
      <w:r>
        <w:rPr>
          <w:rFonts w:hint="eastAsia"/>
        </w:rPr>
        <w:t>参数结果如表</w:t>
      </w:r>
      <w:r>
        <w:rPr>
          <w:rFonts w:hint="eastAsia"/>
        </w:rPr>
        <w:t>2</w:t>
      </w:r>
      <w:r>
        <w:t>.8</w:t>
      </w:r>
      <w:r>
        <w:rPr>
          <w:rFonts w:hint="eastAsia"/>
        </w:rPr>
        <w:t>所示。</w:t>
      </w:r>
    </w:p>
    <w:p w14:paraId="54720B72" w14:textId="77777777" w:rsidR="00CD55A2" w:rsidRPr="001F67E4" w:rsidRDefault="00CD55A2" w:rsidP="002F677A">
      <w:pPr>
        <w:spacing w:line="360" w:lineRule="exact"/>
        <w:ind w:firstLineChars="200" w:firstLine="420"/>
      </w:pPr>
    </w:p>
    <w:p w14:paraId="362DF226" w14:textId="77777777" w:rsidR="00A46DCE" w:rsidRPr="001F67E4" w:rsidRDefault="001F67E4" w:rsidP="001F67E4">
      <w:pPr>
        <w:spacing w:line="360" w:lineRule="exact"/>
        <w:ind w:firstLineChars="200" w:firstLine="360"/>
        <w:jc w:val="center"/>
        <w:rPr>
          <w:sz w:val="18"/>
          <w:szCs w:val="18"/>
        </w:rPr>
      </w:pPr>
      <w:r>
        <w:rPr>
          <w:rFonts w:hint="eastAsia"/>
          <w:sz w:val="18"/>
          <w:szCs w:val="18"/>
        </w:rPr>
        <w:t>表</w:t>
      </w:r>
      <w:r>
        <w:rPr>
          <w:rFonts w:hint="eastAsia"/>
          <w:sz w:val="18"/>
          <w:szCs w:val="18"/>
        </w:rPr>
        <w:t>2</w:t>
      </w:r>
      <w:r>
        <w:rPr>
          <w:sz w:val="18"/>
          <w:szCs w:val="18"/>
        </w:rPr>
        <w:t xml:space="preserve">.8 </w:t>
      </w:r>
      <w:r w:rsidR="006A4A8C">
        <w:rPr>
          <w:rFonts w:hint="eastAsia"/>
          <w:sz w:val="18"/>
          <w:szCs w:val="18"/>
        </w:rPr>
        <w:t>锂离子电池极化电阻电容辨识参数</w:t>
      </w:r>
    </w:p>
    <w:tbl>
      <w:tblPr>
        <w:tblStyle w:val="afc"/>
        <w:tblW w:w="8830" w:type="dxa"/>
        <w:tblLook w:val="04A0" w:firstRow="1" w:lastRow="0" w:firstColumn="1" w:lastColumn="0" w:noHBand="0" w:noVBand="1"/>
      </w:tblPr>
      <w:tblGrid>
        <w:gridCol w:w="1418"/>
        <w:gridCol w:w="2114"/>
        <w:gridCol w:w="1766"/>
        <w:gridCol w:w="1766"/>
        <w:gridCol w:w="1766"/>
      </w:tblGrid>
      <w:tr w:rsidR="00C22ADC" w14:paraId="5BE024A0" w14:textId="77777777" w:rsidTr="00C22ADC">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418" w:type="dxa"/>
          </w:tcPr>
          <w:p w14:paraId="1BAF7E90" w14:textId="77777777" w:rsidR="00C22ADC" w:rsidRPr="004619AB" w:rsidRDefault="00C22ADC" w:rsidP="00286753">
            <w:pPr>
              <w:spacing w:line="360" w:lineRule="exact"/>
              <w:jc w:val="center"/>
              <w:rPr>
                <w:i w:val="0"/>
              </w:rPr>
            </w:pPr>
            <w:r w:rsidRPr="004619AB">
              <w:rPr>
                <w:rFonts w:hint="eastAsia"/>
                <w:i w:val="0"/>
              </w:rPr>
              <w:t>参数</w:t>
            </w:r>
          </w:p>
        </w:tc>
        <w:tc>
          <w:tcPr>
            <w:tcW w:w="2114" w:type="dxa"/>
          </w:tcPr>
          <w:p w14:paraId="36971D39" w14:textId="77777777" w:rsidR="00C22ADC" w:rsidRPr="004619AB" w:rsidRDefault="0036115C"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m:oMathPara>
              <m:oMath>
                <m:sSub>
                  <m:sSubPr>
                    <m:ctrlPr>
                      <w:rPr>
                        <w:rFonts w:ascii="Cambria Math" w:hAnsi="Cambria Math"/>
                      </w:rPr>
                    </m:ctrlPr>
                  </m:sSubPr>
                  <m:e>
                    <m:r>
                      <w:rPr>
                        <w:rFonts w:ascii="Cambria Math" w:hAnsi="Cambria Math"/>
                      </w:rPr>
                      <m:t>R</m:t>
                    </m:r>
                  </m:e>
                  <m:sub>
                    <m:r>
                      <w:rPr>
                        <w:rFonts w:ascii="Cambria Math" w:hAnsi="Cambria Math"/>
                      </w:rPr>
                      <m:t>p1</m:t>
                    </m:r>
                  </m:sub>
                </m:sSub>
              </m:oMath>
            </m:oMathPara>
          </w:p>
        </w:tc>
        <w:tc>
          <w:tcPr>
            <w:tcW w:w="1766" w:type="dxa"/>
          </w:tcPr>
          <w:p w14:paraId="5E48F569" w14:textId="77777777" w:rsidR="00C22ADC" w:rsidRPr="004619AB" w:rsidRDefault="0036115C"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m:oMathPara>
              <m:oMath>
                <m:sSub>
                  <m:sSubPr>
                    <m:ctrlPr>
                      <w:rPr>
                        <w:rFonts w:ascii="Cambria Math" w:hAnsi="Cambria Math"/>
                      </w:rPr>
                    </m:ctrlPr>
                  </m:sSubPr>
                  <m:e>
                    <m:r>
                      <w:rPr>
                        <w:rFonts w:ascii="Cambria Math" w:hAnsi="Cambria Math"/>
                      </w:rPr>
                      <m:t>C</m:t>
                    </m:r>
                  </m:e>
                  <m:sub>
                    <m:r>
                      <w:rPr>
                        <w:rFonts w:ascii="Cambria Math" w:hAnsi="Cambria Math"/>
                      </w:rPr>
                      <m:t>p1</m:t>
                    </m:r>
                  </m:sub>
                </m:sSub>
              </m:oMath>
            </m:oMathPara>
          </w:p>
        </w:tc>
        <w:tc>
          <w:tcPr>
            <w:tcW w:w="1766" w:type="dxa"/>
          </w:tcPr>
          <w:p w14:paraId="2FFBB7F4" w14:textId="77777777" w:rsidR="00C22ADC" w:rsidRPr="004619AB" w:rsidRDefault="0036115C"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m:oMathPara>
              <m:oMath>
                <m:sSub>
                  <m:sSubPr>
                    <m:ctrlPr>
                      <w:rPr>
                        <w:rFonts w:ascii="Cambria Math" w:hAnsi="Cambria Math"/>
                      </w:rPr>
                    </m:ctrlPr>
                  </m:sSubPr>
                  <m:e>
                    <m:r>
                      <w:rPr>
                        <w:rFonts w:ascii="Cambria Math" w:hAnsi="Cambria Math"/>
                      </w:rPr>
                      <m:t>R</m:t>
                    </m:r>
                  </m:e>
                  <m:sub>
                    <m:r>
                      <w:rPr>
                        <w:rFonts w:ascii="Cambria Math" w:hAnsi="Cambria Math"/>
                      </w:rPr>
                      <m:t>p2</m:t>
                    </m:r>
                  </m:sub>
                </m:sSub>
              </m:oMath>
            </m:oMathPara>
          </w:p>
        </w:tc>
        <w:tc>
          <w:tcPr>
            <w:tcW w:w="1766" w:type="dxa"/>
          </w:tcPr>
          <w:p w14:paraId="66CCDA50" w14:textId="77777777" w:rsidR="00C22ADC" w:rsidRPr="004619AB" w:rsidRDefault="0036115C" w:rsidP="00286753">
            <w:pPr>
              <w:spacing w:line="360" w:lineRule="exact"/>
              <w:jc w:val="center"/>
              <w:cnfStyle w:val="100000000000" w:firstRow="1" w:lastRow="0" w:firstColumn="0" w:lastColumn="0" w:oddVBand="0" w:evenVBand="0" w:oddHBand="0" w:evenHBand="0" w:firstRowFirstColumn="0" w:firstRowLastColumn="0" w:lastRowFirstColumn="0" w:lastRowLastColumn="0"/>
              <w:rPr>
                <w:i w:val="0"/>
              </w:rPr>
            </w:pPr>
            <m:oMathPara>
              <m:oMath>
                <m:sSub>
                  <m:sSubPr>
                    <m:ctrlPr>
                      <w:rPr>
                        <w:rFonts w:ascii="Cambria Math" w:hAnsi="Cambria Math"/>
                      </w:rPr>
                    </m:ctrlPr>
                  </m:sSubPr>
                  <m:e>
                    <m:r>
                      <w:rPr>
                        <w:rFonts w:ascii="Cambria Math" w:hAnsi="Cambria Math"/>
                      </w:rPr>
                      <m:t>C</m:t>
                    </m:r>
                  </m:e>
                  <m:sub>
                    <m:r>
                      <w:rPr>
                        <w:rFonts w:ascii="Cambria Math" w:hAnsi="Cambria Math"/>
                      </w:rPr>
                      <m:t>p2</m:t>
                    </m:r>
                  </m:sub>
                </m:sSub>
              </m:oMath>
            </m:oMathPara>
          </w:p>
        </w:tc>
      </w:tr>
      <w:tr w:rsidR="00C22ADC" w14:paraId="43F04FF4" w14:textId="77777777" w:rsidTr="00C22ADC">
        <w:trPr>
          <w:trHeight w:val="379"/>
        </w:trPr>
        <w:tc>
          <w:tcPr>
            <w:cnfStyle w:val="001000000000" w:firstRow="0" w:lastRow="0" w:firstColumn="1" w:lastColumn="0" w:oddVBand="0" w:evenVBand="0" w:oddHBand="0" w:evenHBand="0" w:firstRowFirstColumn="0" w:firstRowLastColumn="0" w:lastRowFirstColumn="0" w:lastRowLastColumn="0"/>
            <w:tcW w:w="1418" w:type="dxa"/>
          </w:tcPr>
          <w:p w14:paraId="40E9E7BD" w14:textId="77777777" w:rsidR="00C22ADC" w:rsidRDefault="0036115C" w:rsidP="00286753">
            <w:pPr>
              <w:spacing w:line="360" w:lineRule="exact"/>
              <w:jc w:val="center"/>
            </w:pPr>
            <m:oMathPara>
              <m:oMath>
                <m:sSub>
                  <m:sSubPr>
                    <m:ctrlPr>
                      <w:rPr>
                        <w:rFonts w:ascii="Cambria Math" w:hAnsi="Cambria Math"/>
                      </w:rPr>
                    </m:ctrlPr>
                  </m:sSubPr>
                  <m:e>
                    <m:r>
                      <w:rPr>
                        <w:rFonts w:ascii="Cambria Math" w:hAnsi="Cambria Math" w:hint="eastAsia"/>
                      </w:rPr>
                      <m:t>a</m:t>
                    </m:r>
                  </m:e>
                  <m:sub>
                    <m:r>
                      <w:rPr>
                        <w:rFonts w:ascii="Cambria Math" w:hAnsi="Cambria Math"/>
                      </w:rPr>
                      <m:t>4</m:t>
                    </m:r>
                  </m:sub>
                </m:sSub>
              </m:oMath>
            </m:oMathPara>
          </w:p>
        </w:tc>
        <w:tc>
          <w:tcPr>
            <w:tcW w:w="2114" w:type="dxa"/>
          </w:tcPr>
          <w:p w14:paraId="686C20CA" w14:textId="77777777"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.01764</w:t>
            </w:r>
          </w:p>
        </w:tc>
        <w:tc>
          <w:tcPr>
            <w:tcW w:w="1766" w:type="dxa"/>
          </w:tcPr>
          <w:p w14:paraId="1732CB23" w14:textId="77777777"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3</w:t>
            </w:r>
            <w:r>
              <w:t>041</w:t>
            </w:r>
          </w:p>
        </w:tc>
        <w:tc>
          <w:tcPr>
            <w:tcW w:w="1766" w:type="dxa"/>
          </w:tcPr>
          <w:p w14:paraId="12A7CAD2" w14:textId="77777777" w:rsidR="00C22ADC" w:rsidRDefault="00C22ADC"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rsidR="0086009A">
              <w:t>.004787</w:t>
            </w:r>
          </w:p>
        </w:tc>
        <w:tc>
          <w:tcPr>
            <w:tcW w:w="1766" w:type="dxa"/>
          </w:tcPr>
          <w:p w14:paraId="4A1C8A3E" w14:textId="77777777"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5.5e-13</w:t>
            </w:r>
          </w:p>
        </w:tc>
      </w:tr>
      <w:tr w:rsidR="00C22ADC" w14:paraId="3F72DB4D" w14:textId="77777777" w:rsidTr="00C22ADC">
        <w:trPr>
          <w:trHeight w:val="379"/>
        </w:trPr>
        <w:tc>
          <w:tcPr>
            <w:cnfStyle w:val="001000000000" w:firstRow="0" w:lastRow="0" w:firstColumn="1" w:lastColumn="0" w:oddVBand="0" w:evenVBand="0" w:oddHBand="0" w:evenHBand="0" w:firstRowFirstColumn="0" w:firstRowLastColumn="0" w:lastRowFirstColumn="0" w:lastRowLastColumn="0"/>
            <w:tcW w:w="1418" w:type="dxa"/>
          </w:tcPr>
          <w:p w14:paraId="75381EE6" w14:textId="77777777" w:rsidR="00C22ADC" w:rsidRDefault="0036115C" w:rsidP="00286753">
            <w:pPr>
              <w:spacing w:line="360" w:lineRule="exact"/>
              <w:jc w:val="center"/>
            </w:pPr>
            <m:oMathPara>
              <m:oMath>
                <m:sSub>
                  <m:sSubPr>
                    <m:ctrlPr>
                      <w:rPr>
                        <w:rFonts w:ascii="Cambria Math" w:hAnsi="Cambria Math"/>
                      </w:rPr>
                    </m:ctrlPr>
                  </m:sSubPr>
                  <m:e>
                    <m:r>
                      <w:rPr>
                        <w:rFonts w:ascii="Cambria Math" w:hAnsi="Cambria Math"/>
                      </w:rPr>
                      <m:t>b</m:t>
                    </m:r>
                  </m:e>
                  <m:sub>
                    <m:r>
                      <w:rPr>
                        <w:rFonts w:ascii="Cambria Math" w:hAnsi="Cambria Math"/>
                      </w:rPr>
                      <m:t>4</m:t>
                    </m:r>
                  </m:sub>
                </m:sSub>
              </m:oMath>
            </m:oMathPara>
          </w:p>
        </w:tc>
        <w:tc>
          <w:tcPr>
            <w:tcW w:w="2114" w:type="dxa"/>
          </w:tcPr>
          <w:p w14:paraId="050666E7" w14:textId="77777777"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0.001288</w:t>
            </w:r>
          </w:p>
        </w:tc>
        <w:tc>
          <w:tcPr>
            <w:tcW w:w="1766" w:type="dxa"/>
          </w:tcPr>
          <w:p w14:paraId="61A65D72" w14:textId="77777777"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.006829</w:t>
            </w:r>
          </w:p>
        </w:tc>
        <w:tc>
          <w:tcPr>
            <w:tcW w:w="1766" w:type="dxa"/>
          </w:tcPr>
          <w:p w14:paraId="465BBABA" w14:textId="77777777"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.005646</w:t>
            </w:r>
          </w:p>
        </w:tc>
        <w:tc>
          <w:tcPr>
            <w:tcW w:w="1766" w:type="dxa"/>
          </w:tcPr>
          <w:p w14:paraId="48174304" w14:textId="77777777"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.6517</w:t>
            </w:r>
          </w:p>
        </w:tc>
      </w:tr>
      <w:tr w:rsidR="00C22ADC" w14:paraId="22C8DC73" w14:textId="77777777" w:rsidTr="00C22ADC">
        <w:trPr>
          <w:trHeight w:val="379"/>
        </w:trPr>
        <w:tc>
          <w:tcPr>
            <w:cnfStyle w:val="001000000000" w:firstRow="0" w:lastRow="0" w:firstColumn="1" w:lastColumn="0" w:oddVBand="0" w:evenVBand="0" w:oddHBand="0" w:evenHBand="0" w:firstRowFirstColumn="0" w:firstRowLastColumn="0" w:lastRowFirstColumn="0" w:lastRowLastColumn="0"/>
            <w:tcW w:w="1418" w:type="dxa"/>
          </w:tcPr>
          <w:p w14:paraId="3453F390" w14:textId="77777777" w:rsidR="00C22ADC" w:rsidRDefault="0036115C" w:rsidP="00286753">
            <w:pPr>
              <w:spacing w:line="360" w:lineRule="exact"/>
              <w:jc w:val="center"/>
            </w:pPr>
            <m:oMathPara>
              <m:oMath>
                <m:sSub>
                  <m:sSubPr>
                    <m:ctrlPr>
                      <w:rPr>
                        <w:rFonts w:ascii="Cambria Math" w:hAnsi="Cambria Math"/>
                      </w:rPr>
                    </m:ctrlPr>
                  </m:sSubPr>
                  <m:e>
                    <m:r>
                      <w:rPr>
                        <w:rFonts w:ascii="Cambria Math" w:hAnsi="Cambria Math"/>
                      </w:rPr>
                      <m:t>c</m:t>
                    </m:r>
                  </m:e>
                  <m:sub>
                    <m:r>
                      <w:rPr>
                        <w:rFonts w:ascii="Cambria Math" w:hAnsi="Cambria Math"/>
                      </w:rPr>
                      <m:t>4</m:t>
                    </m:r>
                  </m:sub>
                </m:sSub>
              </m:oMath>
            </m:oMathPara>
          </w:p>
        </w:tc>
        <w:tc>
          <w:tcPr>
            <w:tcW w:w="2114" w:type="dxa"/>
          </w:tcPr>
          <w:p w14:paraId="13B3A5F2" w14:textId="77777777"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.004671</w:t>
            </w:r>
          </w:p>
        </w:tc>
        <w:tc>
          <w:tcPr>
            <w:tcW w:w="1766" w:type="dxa"/>
          </w:tcPr>
          <w:p w14:paraId="6DF1E517" w14:textId="77777777"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1</w:t>
            </w:r>
            <w:r>
              <w:t>42.6</w:t>
            </w:r>
          </w:p>
        </w:tc>
        <w:tc>
          <w:tcPr>
            <w:tcW w:w="1766" w:type="dxa"/>
          </w:tcPr>
          <w:p w14:paraId="73EE9BB0" w14:textId="77777777" w:rsidR="00C22ADC" w:rsidRDefault="00C22ADC"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w:t>
            </w:r>
            <w:r w:rsidR="0086009A">
              <w:t>00073</w:t>
            </w:r>
          </w:p>
        </w:tc>
        <w:tc>
          <w:tcPr>
            <w:tcW w:w="1766" w:type="dxa"/>
          </w:tcPr>
          <w:p w14:paraId="23D7A45A" w14:textId="77777777"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2</w:t>
            </w:r>
            <w:r>
              <w:t>6300</w:t>
            </w:r>
          </w:p>
        </w:tc>
      </w:tr>
      <w:tr w:rsidR="00C22ADC" w14:paraId="71F122BC" w14:textId="77777777" w:rsidTr="00C22ADC">
        <w:trPr>
          <w:trHeight w:val="379"/>
        </w:trPr>
        <w:tc>
          <w:tcPr>
            <w:cnfStyle w:val="001000000000" w:firstRow="0" w:lastRow="0" w:firstColumn="1" w:lastColumn="0" w:oddVBand="0" w:evenVBand="0" w:oddHBand="0" w:evenHBand="0" w:firstRowFirstColumn="0" w:firstRowLastColumn="0" w:lastRowFirstColumn="0" w:lastRowLastColumn="0"/>
            <w:tcW w:w="1418" w:type="dxa"/>
          </w:tcPr>
          <w:p w14:paraId="0EBDF3C2" w14:textId="77777777" w:rsidR="00C22ADC" w:rsidRDefault="0036115C" w:rsidP="00286753">
            <w:pPr>
              <w:spacing w:line="360" w:lineRule="exact"/>
              <w:jc w:val="center"/>
            </w:pPr>
            <m:oMathPara>
              <m:oMath>
                <m:sSub>
                  <m:sSubPr>
                    <m:ctrlPr>
                      <w:rPr>
                        <w:rFonts w:ascii="Cambria Math" w:hAnsi="Cambria Math"/>
                      </w:rPr>
                    </m:ctrlPr>
                  </m:sSubPr>
                  <m:e>
                    <m:r>
                      <w:rPr>
                        <w:rFonts w:ascii="Cambria Math" w:hAnsi="Cambria Math"/>
                      </w:rPr>
                      <m:t>d</m:t>
                    </m:r>
                  </m:e>
                  <m:sub>
                    <m:r>
                      <w:rPr>
                        <w:rFonts w:ascii="Cambria Math" w:hAnsi="Cambria Math"/>
                      </w:rPr>
                      <m:t>4</m:t>
                    </m:r>
                  </m:sub>
                </m:sSub>
              </m:oMath>
            </m:oMathPara>
          </w:p>
        </w:tc>
        <w:tc>
          <w:tcPr>
            <w:tcW w:w="2114" w:type="dxa"/>
          </w:tcPr>
          <w:p w14:paraId="283D13FF" w14:textId="77777777" w:rsidR="00C22ADC" w:rsidRDefault="00C22ADC"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rsidR="0086009A">
              <w:t>.01438</w:t>
            </w:r>
          </w:p>
        </w:tc>
        <w:tc>
          <w:tcPr>
            <w:tcW w:w="1766" w:type="dxa"/>
          </w:tcPr>
          <w:p w14:paraId="4A34F228" w14:textId="77777777"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0.1046</w:t>
            </w:r>
          </w:p>
        </w:tc>
        <w:tc>
          <w:tcPr>
            <w:tcW w:w="1766" w:type="dxa"/>
          </w:tcPr>
          <w:p w14:paraId="6C3ABE2C" w14:textId="77777777"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.03357</w:t>
            </w:r>
          </w:p>
        </w:tc>
        <w:tc>
          <w:tcPr>
            <w:tcW w:w="1766" w:type="dxa"/>
          </w:tcPr>
          <w:p w14:paraId="249E8F6E" w14:textId="77777777"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w:t>
            </w:r>
            <w:r>
              <w:t>0.005202</w:t>
            </w:r>
          </w:p>
        </w:tc>
      </w:tr>
      <w:tr w:rsidR="00C22ADC" w14:paraId="32ABE852" w14:textId="77777777" w:rsidTr="00C22ADC">
        <w:trPr>
          <w:trHeight w:val="379"/>
        </w:trPr>
        <w:tc>
          <w:tcPr>
            <w:cnfStyle w:val="001000000000" w:firstRow="0" w:lastRow="0" w:firstColumn="1" w:lastColumn="0" w:oddVBand="0" w:evenVBand="0" w:oddHBand="0" w:evenHBand="0" w:firstRowFirstColumn="0" w:firstRowLastColumn="0" w:lastRowFirstColumn="0" w:lastRowLastColumn="0"/>
            <w:tcW w:w="1418" w:type="dxa"/>
          </w:tcPr>
          <w:p w14:paraId="4ACE73D7" w14:textId="77777777" w:rsidR="00C22ADC" w:rsidRDefault="0036115C" w:rsidP="00286753">
            <w:pPr>
              <w:spacing w:line="360" w:lineRule="exact"/>
              <w:jc w:val="center"/>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2114" w:type="dxa"/>
          </w:tcPr>
          <w:p w14:paraId="6D3EEE85" w14:textId="77777777" w:rsidR="00C22ADC" w:rsidRDefault="00C22ADC"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w:t>
            </w:r>
            <w:r w:rsidR="0086009A">
              <w:t>97</w:t>
            </w:r>
          </w:p>
        </w:tc>
        <w:tc>
          <w:tcPr>
            <w:tcW w:w="1766" w:type="dxa"/>
          </w:tcPr>
          <w:p w14:paraId="22516858" w14:textId="77777777" w:rsidR="00C22ADC" w:rsidRDefault="00C22ADC"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rsidR="0086009A">
              <w:t>.973</w:t>
            </w:r>
          </w:p>
        </w:tc>
        <w:tc>
          <w:tcPr>
            <w:tcW w:w="1766" w:type="dxa"/>
          </w:tcPr>
          <w:p w14:paraId="281CAD8B" w14:textId="77777777" w:rsidR="00C22ADC" w:rsidRDefault="0086009A"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t>.9878</w:t>
            </w:r>
          </w:p>
        </w:tc>
        <w:tc>
          <w:tcPr>
            <w:tcW w:w="1766" w:type="dxa"/>
          </w:tcPr>
          <w:p w14:paraId="6F3A8276" w14:textId="77777777" w:rsidR="00C22ADC" w:rsidRDefault="00C22ADC" w:rsidP="00286753">
            <w:pPr>
              <w:spacing w:line="360" w:lineRule="exact"/>
              <w:jc w:val="center"/>
              <w:cnfStyle w:val="000000000000" w:firstRow="0" w:lastRow="0" w:firstColumn="0" w:lastColumn="0" w:oddVBand="0" w:evenVBand="0" w:oddHBand="0" w:evenHBand="0" w:firstRowFirstColumn="0" w:firstRowLastColumn="0" w:lastRowFirstColumn="0" w:lastRowLastColumn="0"/>
            </w:pPr>
            <w:r>
              <w:rPr>
                <w:rFonts w:hint="eastAsia"/>
              </w:rPr>
              <w:t>0</w:t>
            </w:r>
            <w:r w:rsidR="0086009A">
              <w:t>.9779</w:t>
            </w:r>
          </w:p>
        </w:tc>
      </w:tr>
    </w:tbl>
    <w:p w14:paraId="07FC6A95" w14:textId="77777777" w:rsidR="00347991" w:rsidRDefault="00347991" w:rsidP="00BA4846">
      <w:pPr>
        <w:spacing w:line="360" w:lineRule="exact"/>
        <w:ind w:firstLineChars="200" w:firstLine="420"/>
      </w:pPr>
    </w:p>
    <w:p w14:paraId="799192F8" w14:textId="77777777" w:rsidR="00087427" w:rsidRPr="002F677A" w:rsidRDefault="00087427" w:rsidP="00BA4846">
      <w:pPr>
        <w:spacing w:line="360" w:lineRule="exact"/>
        <w:ind w:firstLineChars="200" w:firstLine="420"/>
      </w:pPr>
      <w:r>
        <w:rPr>
          <w:rFonts w:hint="eastAsia"/>
        </w:rPr>
        <w:t>至此电池二阶等效电路模型中的各参数均已辨识完毕，下面两章将对电池的热行为以及低温衰减对电池容量的修正进行参数辨识，并且根据辨识所得结果可在</w:t>
      </w:r>
      <w:r>
        <w:rPr>
          <w:rFonts w:hint="eastAsia"/>
        </w:rPr>
        <w:t>Simulink</w:t>
      </w:r>
      <w:r>
        <w:rPr>
          <w:rFonts w:hint="eastAsia"/>
        </w:rPr>
        <w:t>中对模型进行搭建。</w:t>
      </w:r>
    </w:p>
    <w:p w14:paraId="60C020D0" w14:textId="77777777" w:rsidR="00A30E66" w:rsidRDefault="00972259">
      <w:pPr>
        <w:widowControl/>
        <w:adjustRightInd/>
        <w:jc w:val="left"/>
        <w:textAlignment w:val="auto"/>
      </w:pPr>
      <w:r>
        <w:br w:type="page"/>
      </w:r>
    </w:p>
    <w:p w14:paraId="45B7BAFB" w14:textId="77777777" w:rsidR="00A30E66" w:rsidRPr="00D55B1C" w:rsidRDefault="00A30E66" w:rsidP="00DB2D36">
      <w:pPr>
        <w:widowControl/>
        <w:adjustRightInd/>
        <w:spacing w:line="360" w:lineRule="exact"/>
        <w:ind w:firstLineChars="200" w:firstLine="420"/>
        <w:textAlignment w:val="auto"/>
      </w:pPr>
    </w:p>
    <w:p w14:paraId="348D0CD8" w14:textId="77777777" w:rsidR="00117D47" w:rsidRPr="00517B92" w:rsidRDefault="00117D47" w:rsidP="00117D47">
      <w:pPr>
        <w:pStyle w:val="1"/>
        <w:spacing w:beforeLines="50" w:before="120" w:afterLines="50" w:after="120" w:line="360" w:lineRule="exact"/>
        <w:jc w:val="center"/>
        <w:rPr>
          <w:rFonts w:ascii="黑体" w:eastAsia="黑体" w:hAnsi="黑体"/>
          <w:b w:val="0"/>
          <w:i w:val="0"/>
        </w:rPr>
      </w:pPr>
      <w:bookmarkStart w:id="41" w:name="_Toc9882155"/>
      <w:commentRangeStart w:id="42"/>
      <w:r>
        <w:rPr>
          <w:rFonts w:ascii="黑体" w:eastAsia="黑体" w:hAnsi="黑体" w:hint="eastAsia"/>
          <w:b w:val="0"/>
          <w:i w:val="0"/>
        </w:rPr>
        <w:t>3</w:t>
      </w:r>
      <w:r w:rsidRPr="00A2540F">
        <w:rPr>
          <w:rFonts w:ascii="黑体" w:eastAsia="黑体" w:hAnsi="黑体"/>
          <w:b w:val="0"/>
          <w:i w:val="0"/>
        </w:rPr>
        <w:t xml:space="preserve"> </w:t>
      </w:r>
      <w:r>
        <w:rPr>
          <w:rFonts w:ascii="黑体" w:eastAsia="黑体" w:hAnsi="黑体" w:hint="eastAsia"/>
          <w:b w:val="0"/>
          <w:i w:val="0"/>
        </w:rPr>
        <w:t>电池热</w:t>
      </w:r>
      <w:r w:rsidRPr="00A2540F">
        <w:rPr>
          <w:rFonts w:ascii="黑体" w:eastAsia="黑体" w:hAnsi="黑体" w:hint="eastAsia"/>
          <w:b w:val="0"/>
          <w:i w:val="0"/>
        </w:rPr>
        <w:t>模型及参数辨识</w:t>
      </w:r>
      <w:bookmarkEnd w:id="41"/>
      <w:commentRangeEnd w:id="42"/>
      <w:r w:rsidR="00C52020">
        <w:rPr>
          <w:rStyle w:val="af8"/>
          <w:rFonts w:eastAsia="宋体"/>
          <w:b w:val="0"/>
          <w:bCs w:val="0"/>
          <w:i w:val="0"/>
          <w:iCs w:val="0"/>
        </w:rPr>
        <w:commentReference w:id="42"/>
      </w:r>
    </w:p>
    <w:p w14:paraId="22329642" w14:textId="77777777" w:rsidR="0096258B" w:rsidRPr="000130DA" w:rsidRDefault="0096258B" w:rsidP="0096258B">
      <w:pPr>
        <w:pStyle w:val="2"/>
        <w:spacing w:beforeLines="50" w:before="120" w:afterLines="50" w:after="120" w:line="360" w:lineRule="exact"/>
        <w:rPr>
          <w:rFonts w:ascii="黑体" w:eastAsia="黑体" w:hAnsi="黑体"/>
          <w:b w:val="0"/>
          <w:i w:val="0"/>
        </w:rPr>
      </w:pPr>
      <w:bookmarkStart w:id="43" w:name="_Toc9882156"/>
      <w:r>
        <w:rPr>
          <w:rFonts w:ascii="黑体" w:eastAsia="黑体" w:hAnsi="黑体" w:hint="eastAsia"/>
          <w:b w:val="0"/>
          <w:i w:val="0"/>
        </w:rPr>
        <w:t>3.1</w:t>
      </w:r>
      <w:r w:rsidRPr="000130DA">
        <w:rPr>
          <w:rFonts w:ascii="黑体" w:eastAsia="黑体" w:hAnsi="黑体"/>
          <w:b w:val="0"/>
          <w:i w:val="0"/>
        </w:rPr>
        <w:t xml:space="preserve"> </w:t>
      </w:r>
      <w:r>
        <w:rPr>
          <w:rFonts w:eastAsia="黑体" w:hint="eastAsia"/>
          <w:b w:val="0"/>
          <w:i w:val="0"/>
        </w:rPr>
        <w:t>电池</w:t>
      </w:r>
      <w:r w:rsidR="00692C0D">
        <w:rPr>
          <w:rFonts w:eastAsia="黑体" w:hint="eastAsia"/>
          <w:b w:val="0"/>
          <w:i w:val="0"/>
        </w:rPr>
        <w:t>热行为</w:t>
      </w:r>
      <w:r>
        <w:rPr>
          <w:rFonts w:eastAsia="黑体" w:hint="eastAsia"/>
          <w:b w:val="0"/>
          <w:i w:val="0"/>
        </w:rPr>
        <w:t>基本理论和原理</w:t>
      </w:r>
      <w:bookmarkEnd w:id="43"/>
    </w:p>
    <w:p w14:paraId="09BB2903" w14:textId="77777777" w:rsidR="00BE1620" w:rsidRDefault="003335BD" w:rsidP="00DB2D36">
      <w:pPr>
        <w:widowControl/>
        <w:adjustRightInd/>
        <w:spacing w:line="360" w:lineRule="exact"/>
        <w:ind w:firstLineChars="200" w:firstLine="420"/>
        <w:textAlignment w:val="auto"/>
      </w:pPr>
      <w:r>
        <w:rPr>
          <w:rFonts w:hint="eastAsia"/>
        </w:rPr>
        <w:t>1985</w:t>
      </w:r>
      <w:r>
        <w:rPr>
          <w:rFonts w:hint="eastAsia"/>
        </w:rPr>
        <w:t>年，</w:t>
      </w:r>
      <w:r>
        <w:rPr>
          <w:rFonts w:hint="eastAsia"/>
        </w:rPr>
        <w:t>Bernardi</w:t>
      </w:r>
      <w:r>
        <w:rPr>
          <w:rFonts w:hint="eastAsia"/>
        </w:rPr>
        <w:t>等</w:t>
      </w:r>
      <w:r w:rsidR="00130460" w:rsidRPr="00130460">
        <w:rPr>
          <w:vertAlign w:val="superscript"/>
        </w:rPr>
        <w:fldChar w:fldCharType="begin"/>
      </w:r>
      <w:r w:rsidR="00130460" w:rsidRPr="00130460">
        <w:rPr>
          <w:vertAlign w:val="superscript"/>
        </w:rPr>
        <w:instrText xml:space="preserve"> </w:instrText>
      </w:r>
      <w:r w:rsidR="00130460" w:rsidRPr="00130460">
        <w:rPr>
          <w:rFonts w:hint="eastAsia"/>
          <w:vertAlign w:val="superscript"/>
        </w:rPr>
        <w:instrText>REF _Ref8998323 \r \h</w:instrText>
      </w:r>
      <w:r w:rsidR="00130460" w:rsidRPr="00130460">
        <w:rPr>
          <w:vertAlign w:val="superscript"/>
        </w:rPr>
        <w:instrText xml:space="preserve"> </w:instrText>
      </w:r>
      <w:r w:rsidR="00130460">
        <w:rPr>
          <w:vertAlign w:val="superscript"/>
        </w:rPr>
        <w:instrText xml:space="preserve"> \* MERGEFORMAT </w:instrText>
      </w:r>
      <w:r w:rsidR="00130460" w:rsidRPr="00130460">
        <w:rPr>
          <w:vertAlign w:val="superscript"/>
        </w:rPr>
      </w:r>
      <w:r w:rsidR="00130460" w:rsidRPr="00130460">
        <w:rPr>
          <w:vertAlign w:val="superscript"/>
        </w:rPr>
        <w:fldChar w:fldCharType="separate"/>
      </w:r>
      <w:r w:rsidR="00130460" w:rsidRPr="00130460">
        <w:rPr>
          <w:vertAlign w:val="superscript"/>
        </w:rPr>
        <w:t>[3</w:t>
      </w:r>
      <w:r w:rsidR="00DB79EC">
        <w:rPr>
          <w:vertAlign w:val="superscript"/>
        </w:rPr>
        <w:t>8</w:t>
      </w:r>
      <w:r w:rsidR="00130460" w:rsidRPr="00130460">
        <w:rPr>
          <w:vertAlign w:val="superscript"/>
        </w:rPr>
        <w:t>]</w:t>
      </w:r>
      <w:r w:rsidR="00130460" w:rsidRPr="00130460">
        <w:rPr>
          <w:vertAlign w:val="superscript"/>
        </w:rPr>
        <w:fldChar w:fldCharType="end"/>
      </w:r>
      <w:r w:rsidR="00130460">
        <w:rPr>
          <w:rFonts w:hint="eastAsia"/>
        </w:rPr>
        <w:t>提出了电池内部产热的基本理论和计算公式。对电池的热效应主要考虑电池的反应热、</w:t>
      </w:r>
      <w:r w:rsidR="002117E5">
        <w:rPr>
          <w:rFonts w:hint="eastAsia"/>
        </w:rPr>
        <w:t>极化热与欧姆内阻热、</w:t>
      </w:r>
      <w:r w:rsidR="00130460">
        <w:rPr>
          <w:rFonts w:hint="eastAsia"/>
        </w:rPr>
        <w:t>系统的</w:t>
      </w:r>
      <w:r w:rsidR="00BE1620">
        <w:rPr>
          <w:rFonts w:hint="eastAsia"/>
        </w:rPr>
        <w:t>热交换</w:t>
      </w:r>
      <w:r w:rsidR="00130460">
        <w:rPr>
          <w:rFonts w:hint="eastAsia"/>
        </w:rPr>
        <w:t>、相变产热速率和物质反应速率不均匀带来的产热速率</w:t>
      </w:r>
      <w:r w:rsidR="00955B0A">
        <w:rPr>
          <w:rFonts w:hint="eastAsia"/>
        </w:rPr>
        <w:t>。</w:t>
      </w:r>
      <w:r w:rsidR="007647CF">
        <w:rPr>
          <w:rFonts w:hint="eastAsia"/>
        </w:rPr>
        <w:t>其中，</w:t>
      </w:r>
      <w:r w:rsidR="00BE1620">
        <w:rPr>
          <w:rFonts w:hint="eastAsia"/>
        </w:rPr>
        <w:t>反应热为可逆热，极化热与欧姆内阻热为不可逆热。</w:t>
      </w:r>
    </w:p>
    <w:p w14:paraId="6C21130E" w14:textId="77777777" w:rsidR="00D55B1C" w:rsidRDefault="007647CF" w:rsidP="00DB2D36">
      <w:pPr>
        <w:widowControl/>
        <w:adjustRightInd/>
        <w:spacing w:line="360" w:lineRule="exact"/>
        <w:ind w:firstLineChars="200" w:firstLine="420"/>
        <w:textAlignment w:val="auto"/>
      </w:pPr>
      <w:r>
        <w:rPr>
          <w:rFonts w:hint="eastAsia"/>
        </w:rPr>
        <w:t>在正常充放电情况下，为简化模型可认为电池内部浓度均匀，这样可以忽略物质反应不均匀带来的产热速率的影响，同时正常状况的电池可以忽略电池内部的相变，因而可以忽略电池</w:t>
      </w:r>
      <w:r w:rsidR="00C909B4">
        <w:rPr>
          <w:rFonts w:hint="eastAsia"/>
        </w:rPr>
        <w:t>相变</w:t>
      </w:r>
      <w:r>
        <w:rPr>
          <w:rFonts w:hint="eastAsia"/>
        </w:rPr>
        <w:t>产热速率。</w:t>
      </w:r>
      <w:r w:rsidR="00A3235B">
        <w:rPr>
          <w:rFonts w:hint="eastAsia"/>
        </w:rPr>
        <w:t>若将电池看作一个等温整体，即不考虑电池极板厚度方向上不同区域的产热速率之间的差异，则可以用集中参数产热模型来计算产热率</w:t>
      </w:r>
      <w:r w:rsidR="00AA13B8">
        <w:rPr>
          <w:rFonts w:hint="eastAsia"/>
        </w:rPr>
        <w:t>。电池的可逆热主要由电池的工作状态和熵</w:t>
      </w:r>
      <w:r w:rsidR="008B7E59">
        <w:rPr>
          <w:rFonts w:hint="eastAsia"/>
        </w:rPr>
        <w:t>变</w:t>
      </w:r>
      <w:r w:rsidR="00AA13B8">
        <w:rPr>
          <w:rFonts w:hint="eastAsia"/>
        </w:rPr>
        <w:t>系数决定。如前文所述，</w:t>
      </w:r>
      <w:r w:rsidR="00AA13B8">
        <w:rPr>
          <w:rFonts w:eastAsiaTheme="minorEastAsia" w:hint="eastAsia"/>
        </w:rPr>
        <w:t>锂离子电池反应过程中熵变的大小仅和电池</w:t>
      </w:r>
      <w:r w:rsidR="00AA13B8">
        <w:rPr>
          <w:rFonts w:eastAsiaTheme="minorEastAsia" w:hint="eastAsia"/>
        </w:rPr>
        <w:t>SOC</w:t>
      </w:r>
      <w:r w:rsidR="00AA13B8">
        <w:rPr>
          <w:rFonts w:eastAsiaTheme="minorEastAsia" w:hint="eastAsia"/>
        </w:rPr>
        <w:t>有关，与电池反应过程中环境温度无关</w:t>
      </w:r>
      <w:r w:rsidR="00215D79">
        <w:rPr>
          <w:rFonts w:eastAsiaTheme="minorEastAsia" w:hint="eastAsia"/>
        </w:rPr>
        <w:t>，因而熵</w:t>
      </w:r>
      <w:r w:rsidR="008B7E59">
        <w:rPr>
          <w:rFonts w:eastAsiaTheme="minorEastAsia" w:hint="eastAsia"/>
        </w:rPr>
        <w:t>变</w:t>
      </w:r>
      <w:r w:rsidR="00215D79">
        <w:rPr>
          <w:rFonts w:eastAsiaTheme="minorEastAsia" w:hint="eastAsia"/>
        </w:rPr>
        <w:t>系数</w:t>
      </w:r>
      <w:r w:rsidR="00215D79">
        <w:rPr>
          <w:rFonts w:eastAsiaTheme="minorEastAsia" w:hint="eastAsia"/>
        </w:rPr>
        <w:t>dE/d</w:t>
      </w:r>
      <w:r w:rsidR="00215D79">
        <w:rPr>
          <w:rFonts w:eastAsiaTheme="minorEastAsia"/>
        </w:rPr>
        <w:t>T</w:t>
      </w:r>
      <w:r w:rsidR="00215D79">
        <w:rPr>
          <w:rFonts w:eastAsiaTheme="minorEastAsia" w:hint="eastAsia"/>
        </w:rPr>
        <w:t>由电池材料决定，且随</w:t>
      </w:r>
      <w:r w:rsidR="00215D79">
        <w:rPr>
          <w:rFonts w:eastAsiaTheme="minorEastAsia" w:hint="eastAsia"/>
        </w:rPr>
        <w:t>SOC</w:t>
      </w:r>
      <w:r w:rsidR="00215D79">
        <w:rPr>
          <w:rFonts w:eastAsiaTheme="minorEastAsia" w:hint="eastAsia"/>
        </w:rPr>
        <w:t>的变化而变化</w:t>
      </w:r>
      <w:r w:rsidR="0014674D">
        <w:rPr>
          <w:rFonts w:eastAsiaTheme="minorEastAsia" w:hint="eastAsia"/>
        </w:rPr>
        <w:t>。电池的不可逆热主要由电池开路电压与端电压差决定。</w:t>
      </w:r>
      <w:r w:rsidR="00513D2C">
        <w:rPr>
          <w:rFonts w:hint="eastAsia"/>
        </w:rPr>
        <w:t>这样</w:t>
      </w:r>
      <w:r w:rsidR="00172096">
        <w:rPr>
          <w:rFonts w:hint="eastAsia"/>
        </w:rPr>
        <w:t>产热</w:t>
      </w:r>
      <w:r w:rsidR="00513D2C">
        <w:rPr>
          <w:rFonts w:hint="eastAsia"/>
        </w:rPr>
        <w:t>模型可以简化为</w:t>
      </w:r>
      <w:r w:rsidR="002117E5">
        <w:rPr>
          <w:rFonts w:hint="eastAsia"/>
        </w:rPr>
        <w:t>式（</w:t>
      </w:r>
      <w:r w:rsidR="002117E5">
        <w:rPr>
          <w:rFonts w:hint="eastAsia"/>
        </w:rPr>
        <w:t>3.1</w:t>
      </w:r>
      <w:r w:rsidR="002117E5">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2117E5" w14:paraId="78F70BC1" w14:textId="77777777" w:rsidTr="00172096">
        <w:tc>
          <w:tcPr>
            <w:tcW w:w="988" w:type="dxa"/>
          </w:tcPr>
          <w:p w14:paraId="4BE4FE6A" w14:textId="77777777" w:rsidR="002117E5" w:rsidRDefault="002117E5" w:rsidP="002117E5">
            <w:pPr>
              <w:widowControl/>
              <w:adjustRightInd/>
              <w:spacing w:line="360" w:lineRule="auto"/>
              <w:textAlignment w:val="auto"/>
            </w:pPr>
          </w:p>
        </w:tc>
        <w:tc>
          <w:tcPr>
            <w:tcW w:w="6804" w:type="dxa"/>
          </w:tcPr>
          <w:p w14:paraId="2B010BF0" w14:textId="77777777" w:rsidR="002117E5" w:rsidRDefault="0036115C" w:rsidP="00172096">
            <w:pPr>
              <w:widowControl/>
              <w:adjustRightInd/>
              <w:spacing w:line="360" w:lineRule="auto"/>
              <w:textAlignment w:val="auto"/>
            </w:pPr>
            <m:oMathPara>
              <m:oMath>
                <m:acc>
                  <m:accPr>
                    <m:chr m:val="̇"/>
                    <m:ctrlPr>
                      <w:rPr>
                        <w:rFonts w:ascii="Cambria Math" w:hAnsi="Cambria Math"/>
                      </w:rPr>
                    </m:ctrlPr>
                  </m:accPr>
                  <m:e>
                    <m:sSub>
                      <m:sSubPr>
                        <m:ctrlPr>
                          <w:rPr>
                            <w:rFonts w:ascii="Cambria Math" w:hAnsi="Cambria Math"/>
                          </w:rPr>
                        </m:ctrlPr>
                      </m:sSubPr>
                      <m:e>
                        <m:r>
                          <w:rPr>
                            <w:rFonts w:ascii="Cambria Math" w:hAnsi="Cambria Math"/>
                          </w:rPr>
                          <m:t>q</m:t>
                        </m:r>
                      </m:e>
                      <m:sub>
                        <m:r>
                          <w:rPr>
                            <w:rFonts w:ascii="Cambria Math" w:hAnsi="Cambria Math" w:hint="eastAsia"/>
                          </w:rPr>
                          <m:t>g</m:t>
                        </m:r>
                      </m:sub>
                    </m:sSub>
                  </m:e>
                </m:acc>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OCV</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E</m:t>
                        </m:r>
                      </m:e>
                      <m:sub>
                        <m:r>
                          <w:rPr>
                            <w:rFonts w:ascii="Cambria Math" w:hAnsi="Cambria Math"/>
                          </w:rPr>
                          <m:t>OCV</m:t>
                        </m:r>
                      </m:sub>
                    </m:sSub>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k</m:t>
                        </m:r>
                      </m:sub>
                    </m:sSub>
                  </m:den>
                </m:f>
              </m:oMath>
            </m:oMathPara>
          </w:p>
        </w:tc>
        <w:tc>
          <w:tcPr>
            <w:tcW w:w="986" w:type="dxa"/>
          </w:tcPr>
          <w:p w14:paraId="6233D173" w14:textId="77777777" w:rsidR="002117E5" w:rsidRDefault="00172096" w:rsidP="00172096">
            <w:pPr>
              <w:widowControl/>
              <w:adjustRightInd/>
              <w:spacing w:line="360" w:lineRule="auto"/>
              <w:jc w:val="right"/>
              <w:textAlignment w:val="auto"/>
            </w:pPr>
            <w:r>
              <w:rPr>
                <w:rFonts w:hint="eastAsia"/>
              </w:rPr>
              <w:t>（</w:t>
            </w:r>
            <w:r>
              <w:rPr>
                <w:rFonts w:hint="eastAsia"/>
              </w:rPr>
              <w:t>3.1</w:t>
            </w:r>
            <w:r>
              <w:rPr>
                <w:rFonts w:hint="eastAsia"/>
              </w:rPr>
              <w:t>）</w:t>
            </w:r>
          </w:p>
        </w:tc>
      </w:tr>
    </w:tbl>
    <w:p w14:paraId="388AE94B" w14:textId="77777777" w:rsidR="002117E5" w:rsidRPr="0096258B" w:rsidRDefault="00D721A1" w:rsidP="00DB2D36">
      <w:pPr>
        <w:widowControl/>
        <w:adjustRightInd/>
        <w:spacing w:line="360" w:lineRule="exact"/>
        <w:ind w:firstLineChars="200" w:firstLine="420"/>
        <w:textAlignment w:val="auto"/>
      </w:pPr>
      <w:r>
        <w:rPr>
          <w:rFonts w:hint="eastAsia"/>
        </w:rPr>
        <w:t>式中</w:t>
      </w:r>
      <m:oMath>
        <m:sSub>
          <m:sSubPr>
            <m:ctrlPr>
              <w:rPr>
                <w:rFonts w:ascii="Cambria Math" w:hAnsi="Cambria Math"/>
              </w:rPr>
            </m:ctrlPr>
          </m:sSubPr>
          <m:e>
            <m:r>
              <m:rPr>
                <m:sty m:val="p"/>
              </m:rPr>
              <w:rPr>
                <w:rFonts w:ascii="Cambria Math" w:hAnsi="Cambria Math"/>
              </w:rPr>
              <m:t>q</m:t>
            </m:r>
          </m:e>
          <m:sub>
            <m:r>
              <w:rPr>
                <w:rFonts w:ascii="Cambria Math" w:hAnsi="Cambria Math" w:hint="eastAsia"/>
              </w:rPr>
              <m:t>g</m:t>
            </m:r>
          </m:sub>
        </m:sSub>
      </m:oMath>
      <w:r>
        <w:rPr>
          <w:rFonts w:hint="eastAsia"/>
        </w:rPr>
        <w:t>为电池产热</w:t>
      </w:r>
      <w:r w:rsidR="006D0080">
        <w:rPr>
          <w:rFonts w:hint="eastAsia"/>
        </w:rPr>
        <w:t>速率</w:t>
      </w:r>
      <w:r>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k</m:t>
            </m:r>
          </m:sub>
        </m:sSub>
      </m:oMath>
      <w:r>
        <w:rPr>
          <w:rFonts w:hint="eastAsia"/>
        </w:rPr>
        <w:t>为电池的开氏温度，单位为开尔文（</w:t>
      </w:r>
      <w:r>
        <w:rPr>
          <w:rFonts w:hint="eastAsia"/>
        </w:rPr>
        <w:t>K</w:t>
      </w:r>
      <w:r>
        <w:rPr>
          <w:rFonts w:hint="eastAsia"/>
        </w:rPr>
        <w:t>）。</w:t>
      </w:r>
    </w:p>
    <w:p w14:paraId="4424B797" w14:textId="77777777" w:rsidR="008466FA" w:rsidRDefault="00170484" w:rsidP="00DB2D36">
      <w:pPr>
        <w:widowControl/>
        <w:adjustRightInd/>
        <w:spacing w:line="360" w:lineRule="exact"/>
        <w:ind w:firstLineChars="200" w:firstLine="420"/>
        <w:textAlignment w:val="auto"/>
      </w:pPr>
      <w:r>
        <w:rPr>
          <w:rFonts w:hint="eastAsia"/>
        </w:rPr>
        <w:t>电池的热交换主要有热对流与热辐射。</w:t>
      </w:r>
      <w:r w:rsidR="004750EC">
        <w:rPr>
          <w:rFonts w:hint="eastAsia"/>
        </w:rPr>
        <w:t>一般而言，电池在实际工作过程中处于</w:t>
      </w:r>
      <w:r w:rsidR="00F5106F">
        <w:rPr>
          <w:rFonts w:hint="eastAsia"/>
        </w:rPr>
        <w:t>强制</w:t>
      </w:r>
      <w:r w:rsidR="004750EC">
        <w:rPr>
          <w:rFonts w:hint="eastAsia"/>
        </w:rPr>
        <w:t>通风</w:t>
      </w:r>
      <w:r w:rsidR="00F5106F">
        <w:rPr>
          <w:rFonts w:hint="eastAsia"/>
        </w:rPr>
        <w:t>状态，并与其他无关热源相距较远</w:t>
      </w:r>
      <w:r w:rsidR="004750EC">
        <w:rPr>
          <w:rFonts w:hint="eastAsia"/>
        </w:rPr>
        <w:t>，故可以忽略热辐射的影响。电池的热对流指电池表面通过环境介质的流动来交换热量。根据牛顿冷却公式，</w:t>
      </w:r>
      <w:r w:rsidR="00EF1221">
        <w:rPr>
          <w:rFonts w:hint="eastAsia"/>
        </w:rPr>
        <w:t>热对流</w:t>
      </w:r>
      <w:r w:rsidR="00984C42">
        <w:rPr>
          <w:rFonts w:hint="eastAsia"/>
        </w:rPr>
        <w:t>的</w:t>
      </w:r>
      <w:r w:rsidR="00EF1221">
        <w:rPr>
          <w:rFonts w:hint="eastAsia"/>
        </w:rPr>
        <w:t>热交换速率的</w:t>
      </w:r>
      <w:r w:rsidR="004750EC">
        <w:rPr>
          <w:rFonts w:hint="eastAsia"/>
        </w:rPr>
        <w:t>值与</w:t>
      </w:r>
      <w:r w:rsidR="00D42236">
        <w:rPr>
          <w:rFonts w:hint="eastAsia"/>
        </w:rPr>
        <w:t>自身和环境的</w:t>
      </w:r>
      <w:r w:rsidR="004750EC">
        <w:rPr>
          <w:rFonts w:hint="eastAsia"/>
        </w:rPr>
        <w:t>温差成正比，可表示为式（</w:t>
      </w:r>
      <w:r w:rsidR="004750EC">
        <w:rPr>
          <w:rFonts w:hint="eastAsia"/>
        </w:rPr>
        <w:t>3.2</w:t>
      </w:r>
      <w:r w:rsidR="004750EC">
        <w:rPr>
          <w:rFonts w:hint="eastAsia"/>
        </w:rPr>
        <w:t>）</w:t>
      </w:r>
      <w:r w:rsidR="00286753">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047"/>
        <w:gridCol w:w="899"/>
      </w:tblGrid>
      <w:tr w:rsidR="00D117A4" w14:paraId="1A0C3C86" w14:textId="77777777" w:rsidTr="00D117A4">
        <w:tc>
          <w:tcPr>
            <w:tcW w:w="846" w:type="dxa"/>
          </w:tcPr>
          <w:p w14:paraId="4FA3F16C" w14:textId="77777777" w:rsidR="00D117A4" w:rsidRDefault="00D117A4" w:rsidP="00D117A4">
            <w:pPr>
              <w:widowControl/>
              <w:adjustRightInd/>
              <w:spacing w:line="360" w:lineRule="auto"/>
              <w:textAlignment w:val="auto"/>
            </w:pPr>
          </w:p>
        </w:tc>
        <w:tc>
          <w:tcPr>
            <w:tcW w:w="7087" w:type="dxa"/>
          </w:tcPr>
          <w:p w14:paraId="5F71A6B5" w14:textId="77777777" w:rsidR="00D117A4" w:rsidRDefault="0036115C" w:rsidP="00D117A4">
            <w:pPr>
              <w:widowControl/>
              <w:adjustRightInd/>
              <w:spacing w:line="360" w:lineRule="auto"/>
              <w:jc w:val="center"/>
              <w:textAlignment w:val="auto"/>
            </w:pPr>
            <m:oMathPara>
              <m:oMath>
                <m:acc>
                  <m:accPr>
                    <m:chr m:val="̇"/>
                    <m:ctrlPr>
                      <w:rPr>
                        <w:rFonts w:ascii="Cambria Math" w:hAnsi="Cambria Math"/>
                        <w:i/>
                      </w:rPr>
                    </m:ctrlPr>
                  </m:accPr>
                  <m:e>
                    <m:sSub>
                      <m:sSubPr>
                        <m:ctrlPr>
                          <w:rPr>
                            <w:rFonts w:ascii="Cambria Math" w:hAnsi="Cambria Math"/>
                          </w:rPr>
                        </m:ctrlPr>
                      </m:sSubPr>
                      <m:e>
                        <m:r>
                          <w:rPr>
                            <w:rFonts w:ascii="Cambria Math" w:hAnsi="Cambria Math" w:hint="eastAsia"/>
                          </w:rPr>
                          <m:t>q</m:t>
                        </m:r>
                      </m:e>
                      <m:sub>
                        <m:r>
                          <w:rPr>
                            <w:rFonts w:ascii="Cambria Math" w:hAnsi="Cambria Math"/>
                          </w:rPr>
                          <m:t>ex</m:t>
                        </m:r>
                      </m:sub>
                    </m:sSub>
                  </m:e>
                </m:acc>
                <m:r>
                  <w:rPr>
                    <w:rFonts w:ascii="Cambria Math" w:hAnsi="Cambria Math"/>
                  </w:rPr>
                  <m:t>=-h∙S∙(</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oMath>
            </m:oMathPara>
          </w:p>
        </w:tc>
        <w:tc>
          <w:tcPr>
            <w:tcW w:w="845" w:type="dxa"/>
          </w:tcPr>
          <w:p w14:paraId="26154BDE" w14:textId="77777777" w:rsidR="00D117A4" w:rsidRDefault="00D117A4" w:rsidP="00D117A4">
            <w:pPr>
              <w:widowControl/>
              <w:adjustRightInd/>
              <w:spacing w:line="360" w:lineRule="auto"/>
              <w:jc w:val="right"/>
              <w:textAlignment w:val="auto"/>
            </w:pPr>
            <w:r>
              <w:rPr>
                <w:rFonts w:hint="eastAsia"/>
              </w:rPr>
              <w:t>（</w:t>
            </w:r>
            <w:r>
              <w:rPr>
                <w:rFonts w:hint="eastAsia"/>
              </w:rPr>
              <w:t>3.2</w:t>
            </w:r>
            <w:r>
              <w:rPr>
                <w:rFonts w:hint="eastAsia"/>
              </w:rPr>
              <w:t>）</w:t>
            </w:r>
          </w:p>
        </w:tc>
      </w:tr>
    </w:tbl>
    <w:p w14:paraId="627A8EFC" w14:textId="77777777" w:rsidR="008466FA" w:rsidRPr="00286753" w:rsidRDefault="00EF79B0" w:rsidP="00DB2D36">
      <w:pPr>
        <w:widowControl/>
        <w:adjustRightInd/>
        <w:spacing w:line="360" w:lineRule="exact"/>
        <w:ind w:firstLineChars="200" w:firstLine="420"/>
        <w:textAlignment w:val="auto"/>
      </w:pPr>
      <w:r>
        <w:rPr>
          <w:rFonts w:hint="eastAsia"/>
        </w:rPr>
        <w:t>其中</w:t>
      </w:r>
      <m:oMath>
        <m:r>
          <w:rPr>
            <w:rFonts w:ascii="Cambria Math" w:hAnsi="Cambria Math"/>
          </w:rPr>
          <m:t>h</m:t>
        </m:r>
      </m:oMath>
      <w:r>
        <w:rPr>
          <w:rFonts w:hint="eastAsia"/>
        </w:rPr>
        <w:t>为热对流换热系数，其值</w:t>
      </w:r>
      <w:r w:rsidR="005F67F6">
        <w:rPr>
          <w:rFonts w:hint="eastAsia"/>
        </w:rPr>
        <w:t>的</w:t>
      </w:r>
      <w:r>
        <w:rPr>
          <w:rFonts w:hint="eastAsia"/>
        </w:rPr>
        <w:t>大小与电池表面环境介质（一般为空气）的流速有关，单位为</w:t>
      </w:r>
      <m:oMath>
        <m:r>
          <m:rPr>
            <m:sty m:val="p"/>
          </m:rPr>
          <w:rPr>
            <w:rFonts w:ascii="Cambria Math" w:hAnsi="Cambria Math"/>
          </w:rPr>
          <m:t>W/(</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∙K)</m:t>
        </m:r>
      </m:oMath>
      <w:r w:rsidR="00453C49">
        <w:rPr>
          <w:rFonts w:hint="eastAsia"/>
        </w:rPr>
        <w:t>，</w:t>
      </w:r>
      <w:r w:rsidR="00453C49">
        <w:rPr>
          <w:rFonts w:hint="eastAsia"/>
        </w:rPr>
        <w:t>S</w:t>
      </w:r>
      <w:r w:rsidR="00453C49">
        <w:rPr>
          <w:rFonts w:hint="eastAsia"/>
        </w:rPr>
        <w:t>为电池有效换热面积，单位为</w:t>
      </w:r>
      <m:oMath>
        <m:sSup>
          <m:sSupPr>
            <m:ctrlPr>
              <w:rPr>
                <w:rFonts w:ascii="Cambria Math" w:hAnsi="Cambria Math"/>
              </w:rPr>
            </m:ctrlPr>
          </m:sSupPr>
          <m:e>
            <m:r>
              <w:rPr>
                <w:rFonts w:ascii="Cambria Math" w:hAnsi="Cambria Math"/>
              </w:rPr>
              <m:t>m</m:t>
            </m:r>
          </m:e>
          <m:sup>
            <m:r>
              <w:rPr>
                <w:rFonts w:ascii="Cambria Math" w:hAnsi="Cambria Math"/>
              </w:rPr>
              <m:t>2</m:t>
            </m:r>
          </m:sup>
        </m:sSup>
      </m:oMath>
      <w:r w:rsidR="00453C49">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453C49">
        <w:rPr>
          <w:rFonts w:hint="eastAsia"/>
        </w:rPr>
        <w:t>为环境温度。</w:t>
      </w:r>
    </w:p>
    <w:p w14:paraId="12CC3D21" w14:textId="77777777" w:rsidR="008466FA" w:rsidRDefault="00545EE8" w:rsidP="00DB2D36">
      <w:pPr>
        <w:widowControl/>
        <w:adjustRightInd/>
        <w:spacing w:line="360" w:lineRule="exact"/>
        <w:ind w:firstLineChars="200" w:firstLine="420"/>
        <w:textAlignment w:val="auto"/>
      </w:pPr>
      <w:r>
        <w:rPr>
          <w:rFonts w:hint="eastAsia"/>
        </w:rPr>
        <w:t>上述两部分热量会导致电池温度的变化，可以表示为式（</w:t>
      </w:r>
      <w:r>
        <w:rPr>
          <w:rFonts w:hint="eastAsia"/>
        </w:rPr>
        <w:t>3.3</w:t>
      </w:r>
      <w:r>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6D0080" w14:paraId="6544757D" w14:textId="77777777" w:rsidTr="006D0080">
        <w:tc>
          <w:tcPr>
            <w:tcW w:w="988" w:type="dxa"/>
          </w:tcPr>
          <w:p w14:paraId="4051DDD3" w14:textId="77777777" w:rsidR="006D0080" w:rsidRDefault="006D0080" w:rsidP="006D0080">
            <w:pPr>
              <w:widowControl/>
              <w:adjustRightInd/>
              <w:spacing w:line="360" w:lineRule="auto"/>
              <w:textAlignment w:val="auto"/>
            </w:pPr>
          </w:p>
        </w:tc>
        <w:tc>
          <w:tcPr>
            <w:tcW w:w="6804" w:type="dxa"/>
          </w:tcPr>
          <w:p w14:paraId="1FB7C265" w14:textId="77777777" w:rsidR="006D0080" w:rsidRDefault="0036115C" w:rsidP="006D0080">
            <w:pPr>
              <w:widowControl/>
              <w:adjustRightInd/>
              <w:spacing w:line="360" w:lineRule="auto"/>
              <w:jc w:val="center"/>
              <w:textAlignment w:val="auto"/>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hint="eastAsia"/>
                          </w:rPr>
                          <m:t>g</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w:rPr>
                            <w:rFonts w:ascii="Cambria Math" w:hAnsi="Cambria Math" w:hint="eastAsia"/>
                          </w:rPr>
                          <m:t>q</m:t>
                        </m:r>
                      </m:e>
                      <m:sub>
                        <m:r>
                          <w:rPr>
                            <w:rFonts w:ascii="Cambria Math" w:hAnsi="Cambria Math"/>
                          </w:rPr>
                          <m:t>ex</m:t>
                        </m:r>
                      </m:sub>
                    </m:sSub>
                  </m:e>
                </m:acc>
                <m:r>
                  <w:rPr>
                    <w:rFonts w:ascii="Cambria Math" w:hAnsi="Cambria Math" w:hint="eastAsia"/>
                  </w:rPr>
                  <m:t>=m</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cell</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k</m:t>
                        </m:r>
                      </m:sub>
                    </m:sSub>
                  </m:num>
                  <m:den>
                    <m:r>
                      <w:rPr>
                        <w:rFonts w:ascii="Cambria Math" w:hAnsi="Cambria Math"/>
                      </w:rPr>
                      <m:t>dt</m:t>
                    </m:r>
                  </m:den>
                </m:f>
              </m:oMath>
            </m:oMathPara>
          </w:p>
        </w:tc>
        <w:tc>
          <w:tcPr>
            <w:tcW w:w="986" w:type="dxa"/>
          </w:tcPr>
          <w:p w14:paraId="67A94EE4" w14:textId="77777777" w:rsidR="006D0080" w:rsidRDefault="006D0080" w:rsidP="006D0080">
            <w:pPr>
              <w:widowControl/>
              <w:adjustRightInd/>
              <w:spacing w:line="360" w:lineRule="auto"/>
              <w:jc w:val="right"/>
              <w:textAlignment w:val="auto"/>
            </w:pPr>
            <w:r>
              <w:rPr>
                <w:rFonts w:hint="eastAsia"/>
              </w:rPr>
              <w:t>（</w:t>
            </w:r>
            <w:r>
              <w:rPr>
                <w:rFonts w:hint="eastAsia"/>
              </w:rPr>
              <w:t>3.3</w:t>
            </w:r>
            <w:r>
              <w:rPr>
                <w:rFonts w:hint="eastAsia"/>
              </w:rPr>
              <w:t>）</w:t>
            </w:r>
          </w:p>
        </w:tc>
      </w:tr>
    </w:tbl>
    <w:p w14:paraId="0E5C357F" w14:textId="77777777" w:rsidR="00545EE8" w:rsidRDefault="00F070C4" w:rsidP="00DB2D36">
      <w:pPr>
        <w:widowControl/>
        <w:adjustRightInd/>
        <w:spacing w:line="360" w:lineRule="exact"/>
        <w:ind w:firstLineChars="200" w:firstLine="420"/>
        <w:textAlignment w:val="auto"/>
      </w:pPr>
      <w:r>
        <w:rPr>
          <w:rFonts w:hint="eastAsia"/>
        </w:rPr>
        <w:t>其中</w:t>
      </w:r>
      <w:r>
        <w:rPr>
          <w:rFonts w:hint="eastAsia"/>
        </w:rPr>
        <w:t>m</w:t>
      </w:r>
      <w:r>
        <w:rPr>
          <w:rFonts w:hint="eastAsia"/>
        </w:rPr>
        <w:t>为电池质量，单位为</w:t>
      </w:r>
      <w:r>
        <w:rPr>
          <w:rFonts w:hint="eastAsia"/>
        </w:rPr>
        <w:t>k</w:t>
      </w:r>
      <w:r>
        <w:t>g</w:t>
      </w:r>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cell</m:t>
            </m:r>
          </m:sub>
        </m:sSub>
      </m:oMath>
      <w:r>
        <w:rPr>
          <w:rFonts w:hint="eastAsia"/>
        </w:rPr>
        <w:t>为电池的比热容，单位为</w:t>
      </w:r>
      <m:oMath>
        <m:r>
          <m:rPr>
            <m:sty m:val="p"/>
          </m:rPr>
          <w:rPr>
            <w:rFonts w:ascii="Cambria Math" w:hAnsi="Cambria Math"/>
          </w:rPr>
          <m:t>J/(kg∙K)</m:t>
        </m:r>
      </m:oMath>
      <w:r>
        <w:rPr>
          <w:rFonts w:hint="eastAsia"/>
        </w:rPr>
        <w:t>。</w:t>
      </w:r>
      <w:r w:rsidR="00692C0D">
        <w:rPr>
          <w:rFonts w:hint="eastAsia"/>
        </w:rPr>
        <w:t>综合上述</w:t>
      </w:r>
      <w:r w:rsidR="002B565B">
        <w:rPr>
          <w:rFonts w:hint="eastAsia"/>
        </w:rPr>
        <w:t>各式</w:t>
      </w:r>
      <w:r w:rsidR="00692C0D">
        <w:rPr>
          <w:rFonts w:hint="eastAsia"/>
        </w:rPr>
        <w:t>可将电池的热行为用式（</w:t>
      </w:r>
      <w:r w:rsidR="00692C0D">
        <w:rPr>
          <w:rFonts w:hint="eastAsia"/>
        </w:rPr>
        <w:t>3.4</w:t>
      </w:r>
      <w:r w:rsidR="00692C0D">
        <w:rPr>
          <w:rFonts w:hint="eastAsia"/>
        </w:rPr>
        <w:t>）表示：</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560DAC" w14:paraId="1A7520D3" w14:textId="77777777" w:rsidTr="005F67F6">
        <w:tc>
          <w:tcPr>
            <w:tcW w:w="988" w:type="dxa"/>
          </w:tcPr>
          <w:p w14:paraId="027D10FF" w14:textId="77777777" w:rsidR="00560DAC" w:rsidRDefault="00560DAC" w:rsidP="005F67F6">
            <w:pPr>
              <w:widowControl/>
              <w:adjustRightInd/>
              <w:spacing w:line="360" w:lineRule="auto"/>
              <w:textAlignment w:val="auto"/>
            </w:pPr>
          </w:p>
        </w:tc>
        <w:tc>
          <w:tcPr>
            <w:tcW w:w="6804" w:type="dxa"/>
          </w:tcPr>
          <w:p w14:paraId="1301C189" w14:textId="77777777" w:rsidR="00560DAC" w:rsidRDefault="00560DAC" w:rsidP="005F67F6">
            <w:pPr>
              <w:widowControl/>
              <w:adjustRightInd/>
              <w:spacing w:line="360" w:lineRule="auto"/>
              <w:jc w:val="center"/>
              <w:textAlignment w:val="auto"/>
            </w:pPr>
            <m:oMathPara>
              <m:oMath>
                <m:r>
                  <w:rPr>
                    <w:rFonts w:ascii="Cambria Math" w:hAnsi="Cambria Math" w:hint="eastAsia"/>
                  </w:rPr>
                  <m:t>m</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cell</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k</m:t>
                        </m:r>
                      </m:sub>
                    </m:sSub>
                  </m:num>
                  <m:den>
                    <m:r>
                      <w:rPr>
                        <w:rFonts w:ascii="Cambria Math" w:hAnsi="Cambria Math"/>
                      </w:rPr>
                      <m:t>dt</m:t>
                    </m:r>
                  </m:den>
                </m:f>
                <m:r>
                  <w:rPr>
                    <w:rFonts w:ascii="Cambria Math" w:hAnsi="Cambria Math" w:hint="eastAsia"/>
                  </w:rPr>
                  <m:t>=</m:t>
                </m:r>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L</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OCV</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E</m:t>
                        </m:r>
                      </m:e>
                      <m:sub>
                        <m:r>
                          <w:rPr>
                            <w:rFonts w:ascii="Cambria Math" w:hAnsi="Cambria Math"/>
                          </w:rPr>
                          <m:t>OCV</m:t>
                        </m:r>
                      </m:sub>
                    </m:sSub>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k</m:t>
                        </m:r>
                      </m:sub>
                    </m:sSub>
                  </m:den>
                </m:f>
                <m:r>
                  <w:rPr>
                    <w:rFonts w:ascii="Cambria Math" w:hAnsi="Cambria Math"/>
                  </w:rPr>
                  <m:t>-h∙S∙(</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oMath>
            </m:oMathPara>
          </w:p>
        </w:tc>
        <w:tc>
          <w:tcPr>
            <w:tcW w:w="986" w:type="dxa"/>
          </w:tcPr>
          <w:p w14:paraId="456A4F68" w14:textId="77777777" w:rsidR="00560DAC" w:rsidRDefault="00560DAC" w:rsidP="005F67F6">
            <w:pPr>
              <w:widowControl/>
              <w:adjustRightInd/>
              <w:spacing w:line="360" w:lineRule="auto"/>
              <w:jc w:val="right"/>
              <w:textAlignment w:val="auto"/>
            </w:pPr>
            <w:r>
              <w:rPr>
                <w:rFonts w:hint="eastAsia"/>
              </w:rPr>
              <w:t>（</w:t>
            </w:r>
            <w:r>
              <w:rPr>
                <w:rFonts w:hint="eastAsia"/>
              </w:rPr>
              <w:t>3.4</w:t>
            </w:r>
            <w:r>
              <w:rPr>
                <w:rFonts w:hint="eastAsia"/>
              </w:rPr>
              <w:t>）</w:t>
            </w:r>
          </w:p>
        </w:tc>
      </w:tr>
    </w:tbl>
    <w:p w14:paraId="1A79028A" w14:textId="77777777" w:rsidR="0083348D" w:rsidRPr="000130DA" w:rsidRDefault="0083348D" w:rsidP="0083348D">
      <w:pPr>
        <w:pStyle w:val="2"/>
        <w:spacing w:beforeLines="50" w:before="120" w:afterLines="50" w:after="120" w:line="360" w:lineRule="exact"/>
        <w:rPr>
          <w:rFonts w:ascii="黑体" w:eastAsia="黑体" w:hAnsi="黑体"/>
          <w:b w:val="0"/>
          <w:i w:val="0"/>
        </w:rPr>
      </w:pPr>
      <w:bookmarkStart w:id="44" w:name="_Toc9882157"/>
      <w:r>
        <w:rPr>
          <w:rFonts w:ascii="黑体" w:eastAsia="黑体" w:hAnsi="黑体" w:hint="eastAsia"/>
          <w:b w:val="0"/>
          <w:i w:val="0"/>
        </w:rPr>
        <w:t>3.2</w:t>
      </w:r>
      <w:r w:rsidRPr="000130DA">
        <w:rPr>
          <w:rFonts w:ascii="黑体" w:eastAsia="黑体" w:hAnsi="黑体"/>
          <w:b w:val="0"/>
          <w:i w:val="0"/>
        </w:rPr>
        <w:t xml:space="preserve"> </w:t>
      </w:r>
      <w:r>
        <w:rPr>
          <w:rFonts w:eastAsia="黑体" w:hint="eastAsia"/>
          <w:b w:val="0"/>
          <w:i w:val="0"/>
        </w:rPr>
        <w:t>电池热模型参数辨识</w:t>
      </w:r>
      <w:bookmarkEnd w:id="44"/>
    </w:p>
    <w:p w14:paraId="2F633157" w14:textId="77777777" w:rsidR="00692C0D" w:rsidRPr="003C4F04" w:rsidRDefault="003C4F04" w:rsidP="00DB2D36">
      <w:pPr>
        <w:widowControl/>
        <w:adjustRightInd/>
        <w:spacing w:line="360" w:lineRule="exact"/>
        <w:ind w:firstLineChars="200" w:firstLine="420"/>
        <w:textAlignment w:val="auto"/>
      </w:pPr>
      <w:r>
        <w:rPr>
          <w:rFonts w:hint="eastAsia"/>
        </w:rPr>
        <w:t>为辨识</w:t>
      </w:r>
      <w:r w:rsidR="00976E45">
        <w:rPr>
          <w:rFonts w:hint="eastAsia"/>
        </w:rPr>
        <w:t>换热系数</w:t>
      </w:r>
      <w:r>
        <w:t>h</w:t>
      </w:r>
      <w:r>
        <w:rPr>
          <w:rFonts w:hint="eastAsia"/>
        </w:rPr>
        <w:t>，需要设计相应的辨识工况。在电池表面贴热敏电阻用于测量电池表面温度。先将电池放于室温下静置两小时，使电池温度处于室温即</w:t>
      </w:r>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hint="eastAsia"/>
          </w:rPr>
          <m:t>=</m:t>
        </m:r>
        <m:r>
          <w:rPr>
            <w:rFonts w:ascii="Cambria Math" w:hAnsi="Cambria Math"/>
          </w:rPr>
          <m:t>293.15K</m:t>
        </m:r>
      </m:oMath>
      <w:r w:rsidR="00634218">
        <w:rPr>
          <w:rFonts w:hint="eastAsia"/>
        </w:rPr>
        <w:t>，然后将电池</w:t>
      </w:r>
      <w:r w:rsidR="00A21548">
        <w:rPr>
          <w:rFonts w:hint="eastAsia"/>
        </w:rPr>
        <w:t>置于</w:t>
      </w:r>
      <w:r w:rsidR="00A21548">
        <w:rPr>
          <w:rFonts w:hint="eastAsia"/>
        </w:rPr>
        <w:t>-16</w:t>
      </w:r>
      <w:r w:rsidR="00A21548">
        <w:rPr>
          <w:rFonts w:hint="eastAsia"/>
        </w:rPr>
        <w:t>℃即</w:t>
      </w:r>
      <m:oMath>
        <m:sSub>
          <m:sSubPr>
            <m:ctrlPr>
              <w:rPr>
                <w:rFonts w:ascii="Cambria Math" w:hAnsi="Cambria Math"/>
              </w:rPr>
            </m:ctrlPr>
          </m:sSubPr>
          <m:e>
            <m:r>
              <m:rPr>
                <m:sty m:val="p"/>
              </m:rPr>
              <w:rPr>
                <w:rFonts w:ascii="Cambria Math" w:hAnsi="Cambria Math" w:hint="eastAsia"/>
              </w:rPr>
              <m:t>T</m:t>
            </m:r>
          </m:e>
          <m:sub>
            <m:r>
              <w:rPr>
                <w:rFonts w:ascii="Cambria Math" w:hAnsi="Cambria Math"/>
              </w:rPr>
              <m:t>a</m:t>
            </m:r>
          </m:sub>
        </m:sSub>
      </m:oMath>
      <w:r w:rsidR="00A21548">
        <w:rPr>
          <w:rFonts w:hint="eastAsia"/>
        </w:rPr>
        <w:t>=</w:t>
      </w:r>
      <w:r w:rsidR="00A21548">
        <w:t>257.15K</w:t>
      </w:r>
      <w:r w:rsidR="00A21548">
        <w:rPr>
          <w:rFonts w:hint="eastAsia"/>
        </w:rPr>
        <w:t>的恒温箱中</w:t>
      </w:r>
      <w:r w:rsidR="00CF32D9">
        <w:rPr>
          <w:rFonts w:hint="eastAsia"/>
        </w:rPr>
        <w:t>，得到电池温度的变化如图</w:t>
      </w:r>
      <w:r w:rsidR="00CF32D9">
        <w:rPr>
          <w:rFonts w:hint="eastAsia"/>
        </w:rPr>
        <w:t>3.1</w:t>
      </w:r>
      <w:r w:rsidR="00CF32D9">
        <w:rPr>
          <w:rFonts w:hint="eastAsia"/>
        </w:rPr>
        <w:t>所示。</w:t>
      </w:r>
    </w:p>
    <w:p w14:paraId="0B689BD8" w14:textId="77777777" w:rsidR="00721B92" w:rsidRDefault="00721B92">
      <w:pPr>
        <w:widowControl/>
        <w:adjustRightInd/>
        <w:jc w:val="left"/>
        <w:textAlignment w:val="auto"/>
      </w:pPr>
      <w:r>
        <w:br w:type="page"/>
      </w:r>
    </w:p>
    <w:p w14:paraId="472F5AA7" w14:textId="77777777" w:rsidR="008466FA" w:rsidRDefault="00C52020" w:rsidP="00721B92">
      <w:pPr>
        <w:widowControl/>
        <w:adjustRightInd/>
        <w:spacing w:line="360" w:lineRule="exact"/>
        <w:ind w:firstLineChars="200" w:firstLine="420"/>
        <w:jc w:val="center"/>
        <w:textAlignment w:val="auto"/>
      </w:pPr>
      <w:commentRangeStart w:id="45"/>
      <w:r>
        <w:rPr>
          <w:noProof/>
        </w:rPr>
        <w:lastRenderedPageBreak/>
        <w:drawing>
          <wp:anchor distT="0" distB="0" distL="114300" distR="114300" simplePos="0" relativeHeight="251672576" behindDoc="0" locked="0" layoutInCell="1" allowOverlap="1" wp14:anchorId="36F9C2F5" wp14:editId="26B90D05">
            <wp:simplePos x="0" y="0"/>
            <wp:positionH relativeFrom="margin">
              <wp:posOffset>-5833</wp:posOffset>
            </wp:positionH>
            <wp:positionV relativeFrom="paragraph">
              <wp:posOffset>188728</wp:posOffset>
            </wp:positionV>
            <wp:extent cx="5467350" cy="230886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467350" cy="2308860"/>
                    </a:xfrm>
                    <a:prstGeom prst="rect">
                      <a:avLst/>
                    </a:prstGeom>
                  </pic:spPr>
                </pic:pic>
              </a:graphicData>
            </a:graphic>
            <wp14:sizeRelH relativeFrom="page">
              <wp14:pctWidth>0</wp14:pctWidth>
            </wp14:sizeRelH>
            <wp14:sizeRelV relativeFrom="page">
              <wp14:pctHeight>0</wp14:pctHeight>
            </wp14:sizeRelV>
          </wp:anchor>
        </w:drawing>
      </w:r>
      <w:r w:rsidR="00721B92">
        <w:rPr>
          <w:rFonts w:hint="eastAsia"/>
          <w:sz w:val="18"/>
          <w:szCs w:val="18"/>
        </w:rPr>
        <w:t>图</w:t>
      </w:r>
      <w:r w:rsidR="00721B92">
        <w:rPr>
          <w:rFonts w:hint="eastAsia"/>
          <w:sz w:val="18"/>
          <w:szCs w:val="18"/>
        </w:rPr>
        <w:t xml:space="preserve">3.1 </w:t>
      </w:r>
      <w:r w:rsidR="00721B92">
        <w:rPr>
          <w:rFonts w:hint="eastAsia"/>
          <w:sz w:val="18"/>
          <w:szCs w:val="18"/>
        </w:rPr>
        <w:t>电池温度下降曲线</w:t>
      </w:r>
      <w:r w:rsidR="00E67BBA" w:rsidRPr="00E67BBA">
        <w:rPr>
          <w:sz w:val="18"/>
          <w:szCs w:val="18"/>
          <w:vertAlign w:val="superscript"/>
        </w:rPr>
        <w:fldChar w:fldCharType="begin"/>
      </w:r>
      <w:r w:rsidR="00E67BBA" w:rsidRPr="00E67BBA">
        <w:rPr>
          <w:sz w:val="18"/>
          <w:szCs w:val="18"/>
          <w:vertAlign w:val="superscript"/>
        </w:rPr>
        <w:instrText xml:space="preserve"> </w:instrText>
      </w:r>
      <w:r w:rsidR="00E67BBA" w:rsidRPr="00E67BBA">
        <w:rPr>
          <w:rFonts w:hint="eastAsia"/>
          <w:sz w:val="18"/>
          <w:szCs w:val="18"/>
          <w:vertAlign w:val="superscript"/>
        </w:rPr>
        <w:instrText>REF _Ref9020259 \r \h</w:instrText>
      </w:r>
      <w:r w:rsidR="00E67BBA" w:rsidRPr="00E67BBA">
        <w:rPr>
          <w:sz w:val="18"/>
          <w:szCs w:val="18"/>
          <w:vertAlign w:val="superscript"/>
        </w:rPr>
        <w:instrText xml:space="preserve"> </w:instrText>
      </w:r>
      <w:r w:rsidR="00E67BBA">
        <w:rPr>
          <w:sz w:val="18"/>
          <w:szCs w:val="18"/>
          <w:vertAlign w:val="superscript"/>
        </w:rPr>
        <w:instrText xml:space="preserve"> \* MERGEFORMAT </w:instrText>
      </w:r>
      <w:r w:rsidR="00E67BBA" w:rsidRPr="00E67BBA">
        <w:rPr>
          <w:sz w:val="18"/>
          <w:szCs w:val="18"/>
          <w:vertAlign w:val="superscript"/>
        </w:rPr>
      </w:r>
      <w:r w:rsidR="00E67BBA" w:rsidRPr="00E67BBA">
        <w:rPr>
          <w:sz w:val="18"/>
          <w:szCs w:val="18"/>
          <w:vertAlign w:val="superscript"/>
        </w:rPr>
        <w:fldChar w:fldCharType="separate"/>
      </w:r>
      <w:r w:rsidR="00E67BBA" w:rsidRPr="00E67BBA">
        <w:rPr>
          <w:sz w:val="18"/>
          <w:szCs w:val="18"/>
          <w:vertAlign w:val="superscript"/>
        </w:rPr>
        <w:t>[3</w:t>
      </w:r>
      <w:r w:rsidR="00DB79EC">
        <w:rPr>
          <w:sz w:val="18"/>
          <w:szCs w:val="18"/>
          <w:vertAlign w:val="superscript"/>
        </w:rPr>
        <w:t>9</w:t>
      </w:r>
      <w:r w:rsidR="00E67BBA" w:rsidRPr="00E67BBA">
        <w:rPr>
          <w:sz w:val="18"/>
          <w:szCs w:val="18"/>
          <w:vertAlign w:val="superscript"/>
        </w:rPr>
        <w:t>]</w:t>
      </w:r>
      <w:r w:rsidR="00E67BBA" w:rsidRPr="00E67BBA">
        <w:rPr>
          <w:sz w:val="18"/>
          <w:szCs w:val="18"/>
          <w:vertAlign w:val="superscript"/>
        </w:rPr>
        <w:fldChar w:fldCharType="end"/>
      </w:r>
      <w:commentRangeEnd w:id="45"/>
      <w:r>
        <w:rPr>
          <w:rStyle w:val="af8"/>
        </w:rPr>
        <w:commentReference w:id="45"/>
      </w:r>
    </w:p>
    <w:p w14:paraId="7EB58072" w14:textId="77777777" w:rsidR="008466FA" w:rsidRDefault="008466FA" w:rsidP="00DB2D36">
      <w:pPr>
        <w:widowControl/>
        <w:adjustRightInd/>
        <w:spacing w:line="360" w:lineRule="exact"/>
        <w:ind w:firstLineChars="200" w:firstLine="420"/>
        <w:textAlignment w:val="auto"/>
      </w:pPr>
    </w:p>
    <w:p w14:paraId="140D9612" w14:textId="77777777" w:rsidR="008466FA" w:rsidRDefault="00D25788" w:rsidP="00DB2D36">
      <w:pPr>
        <w:widowControl/>
        <w:adjustRightInd/>
        <w:spacing w:line="360" w:lineRule="exact"/>
        <w:ind w:firstLineChars="200" w:firstLine="420"/>
        <w:textAlignment w:val="auto"/>
      </w:pPr>
      <w:r>
        <w:rPr>
          <w:rFonts w:hint="eastAsia"/>
        </w:rPr>
        <w:t>由于电池处于开路状态，电池内部仅有热交换而没有产热，因此在该条件下式（</w:t>
      </w:r>
      <w:r>
        <w:rPr>
          <w:rFonts w:hint="eastAsia"/>
        </w:rPr>
        <w:t>3.4</w:t>
      </w:r>
      <w:r>
        <w:rPr>
          <w:rFonts w:hint="eastAsia"/>
        </w:rPr>
        <w:t>）可表示为式（</w:t>
      </w:r>
      <w:r>
        <w:rPr>
          <w:rFonts w:hint="eastAsia"/>
        </w:rPr>
        <w:t>3.5</w:t>
      </w:r>
      <w:r>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700205" w14:paraId="746F631B" w14:textId="77777777" w:rsidTr="005F67F6">
        <w:tc>
          <w:tcPr>
            <w:tcW w:w="988" w:type="dxa"/>
          </w:tcPr>
          <w:p w14:paraId="6842DF5E" w14:textId="77777777" w:rsidR="00700205" w:rsidRDefault="00700205" w:rsidP="005F67F6">
            <w:pPr>
              <w:widowControl/>
              <w:adjustRightInd/>
              <w:spacing w:line="360" w:lineRule="auto"/>
              <w:textAlignment w:val="auto"/>
            </w:pPr>
          </w:p>
        </w:tc>
        <w:tc>
          <w:tcPr>
            <w:tcW w:w="6804" w:type="dxa"/>
          </w:tcPr>
          <w:p w14:paraId="68800724" w14:textId="77777777" w:rsidR="00700205" w:rsidRDefault="00700205" w:rsidP="00700205">
            <w:pPr>
              <w:widowControl/>
              <w:adjustRightInd/>
              <w:spacing w:line="360" w:lineRule="auto"/>
              <w:jc w:val="center"/>
              <w:textAlignment w:val="auto"/>
            </w:pPr>
            <m:oMathPara>
              <m:oMath>
                <m:r>
                  <w:rPr>
                    <w:rFonts w:ascii="Cambria Math" w:hAnsi="Cambria Math" w:hint="eastAsia"/>
                  </w:rPr>
                  <m:t>m</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cell</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k</m:t>
                        </m:r>
                      </m:sub>
                    </m:sSub>
                  </m:num>
                  <m:den>
                    <m:r>
                      <w:rPr>
                        <w:rFonts w:ascii="Cambria Math" w:hAnsi="Cambria Math"/>
                      </w:rPr>
                      <m:t>dt</m:t>
                    </m:r>
                  </m:den>
                </m:f>
                <m:r>
                  <w:rPr>
                    <w:rFonts w:ascii="Cambria Math" w:hAnsi="Cambria Math" w:hint="eastAsia"/>
                  </w:rPr>
                  <m:t>=</m:t>
                </m:r>
                <m:r>
                  <w:rPr>
                    <w:rFonts w:ascii="Cambria Math" w:hAnsi="Cambria Math"/>
                  </w:rPr>
                  <m:t>-h∙S∙(</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oMath>
            </m:oMathPara>
          </w:p>
        </w:tc>
        <w:tc>
          <w:tcPr>
            <w:tcW w:w="986" w:type="dxa"/>
          </w:tcPr>
          <w:p w14:paraId="129EE2CC" w14:textId="77777777" w:rsidR="00700205" w:rsidRDefault="00700205" w:rsidP="005F67F6">
            <w:pPr>
              <w:widowControl/>
              <w:adjustRightInd/>
              <w:spacing w:line="360" w:lineRule="auto"/>
              <w:jc w:val="right"/>
              <w:textAlignment w:val="auto"/>
            </w:pPr>
            <w:r>
              <w:rPr>
                <w:rFonts w:hint="eastAsia"/>
              </w:rPr>
              <w:t>（</w:t>
            </w:r>
            <w:r>
              <w:rPr>
                <w:rFonts w:hint="eastAsia"/>
              </w:rPr>
              <w:t>3.5</w:t>
            </w:r>
            <w:r>
              <w:rPr>
                <w:rFonts w:hint="eastAsia"/>
              </w:rPr>
              <w:t>）</w:t>
            </w:r>
          </w:p>
        </w:tc>
      </w:tr>
    </w:tbl>
    <w:p w14:paraId="7039E915" w14:textId="77777777" w:rsidR="00D25788" w:rsidRDefault="007E4334" w:rsidP="00DB2D36">
      <w:pPr>
        <w:widowControl/>
        <w:adjustRightInd/>
        <w:spacing w:line="360" w:lineRule="exact"/>
        <w:ind w:firstLineChars="200" w:firstLine="420"/>
        <w:textAlignment w:val="auto"/>
      </w:pPr>
      <w:r>
        <w:rPr>
          <w:rFonts w:hint="eastAsia"/>
        </w:rPr>
        <w:t>求解微分方程（</w:t>
      </w:r>
      <w:r>
        <w:rPr>
          <w:rFonts w:hint="eastAsia"/>
        </w:rPr>
        <w:t>3.5</w:t>
      </w:r>
      <w:r>
        <w:rPr>
          <w:rFonts w:hint="eastAsia"/>
        </w:rPr>
        <w:t>），可得式（</w:t>
      </w:r>
      <w:r>
        <w:rPr>
          <w:rFonts w:hint="eastAsia"/>
        </w:rPr>
        <w:t>3.6</w:t>
      </w:r>
      <w:r>
        <w:rPr>
          <w:rFonts w:hint="eastAsia"/>
        </w:rPr>
        <w:t>）所示：</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7E4334" w14:paraId="3CF97D70" w14:textId="77777777" w:rsidTr="005F67F6">
        <w:tc>
          <w:tcPr>
            <w:tcW w:w="988" w:type="dxa"/>
          </w:tcPr>
          <w:p w14:paraId="78AFC895" w14:textId="77777777" w:rsidR="007E4334" w:rsidRDefault="007E4334" w:rsidP="005F67F6">
            <w:pPr>
              <w:widowControl/>
              <w:adjustRightInd/>
              <w:spacing w:line="360" w:lineRule="auto"/>
              <w:textAlignment w:val="auto"/>
            </w:pPr>
          </w:p>
        </w:tc>
        <w:tc>
          <w:tcPr>
            <w:tcW w:w="6804" w:type="dxa"/>
          </w:tcPr>
          <w:p w14:paraId="0AAEE302" w14:textId="77777777" w:rsidR="007E4334" w:rsidRDefault="007E4334" w:rsidP="005F67F6">
            <w:pPr>
              <w:widowControl/>
              <w:adjustRightInd/>
              <w:spacing w:line="360" w:lineRule="auto"/>
              <w:jc w:val="center"/>
              <w:textAlignment w:val="auto"/>
            </w:pPr>
            <m:oMathPara>
              <m:oMath>
                <m:r>
                  <w:rPr>
                    <w:rFonts w:ascii="Cambria Math" w:hAnsi="Cambria Math" w:hint="eastAsia"/>
                  </w:rPr>
                  <m:t>l</m:t>
                </m:r>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-h∙S∙t</m:t>
                    </m:r>
                  </m:num>
                  <m:den>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cell</m:t>
                        </m:r>
                      </m:sub>
                    </m:sSub>
                  </m:den>
                </m:f>
                <m:r>
                  <w:rPr>
                    <w:rFonts w:ascii="Cambria Math" w:hAnsi="Cambria Math"/>
                  </w:rPr>
                  <m:t>+const</m:t>
                </m:r>
              </m:oMath>
            </m:oMathPara>
          </w:p>
        </w:tc>
        <w:tc>
          <w:tcPr>
            <w:tcW w:w="986" w:type="dxa"/>
          </w:tcPr>
          <w:p w14:paraId="72478656" w14:textId="77777777" w:rsidR="007E4334" w:rsidRDefault="007E4334" w:rsidP="005F67F6">
            <w:pPr>
              <w:widowControl/>
              <w:adjustRightInd/>
              <w:spacing w:line="360" w:lineRule="auto"/>
              <w:jc w:val="right"/>
              <w:textAlignment w:val="auto"/>
            </w:pPr>
            <w:r>
              <w:rPr>
                <w:rFonts w:hint="eastAsia"/>
              </w:rPr>
              <w:t>（</w:t>
            </w:r>
            <w:r>
              <w:rPr>
                <w:rFonts w:hint="eastAsia"/>
              </w:rPr>
              <w:t>3.6</w:t>
            </w:r>
            <w:r>
              <w:rPr>
                <w:rFonts w:hint="eastAsia"/>
              </w:rPr>
              <w:t>）</w:t>
            </w:r>
          </w:p>
        </w:tc>
      </w:tr>
    </w:tbl>
    <w:p w14:paraId="4A4E169E" w14:textId="77777777" w:rsidR="007E4334" w:rsidRDefault="00AC4BAE" w:rsidP="00DB2D36">
      <w:pPr>
        <w:widowControl/>
        <w:adjustRightInd/>
        <w:spacing w:line="360" w:lineRule="exact"/>
        <w:ind w:firstLineChars="200" w:firstLine="420"/>
        <w:textAlignment w:val="auto"/>
      </w:pPr>
      <w:r>
        <w:rPr>
          <w:rFonts w:hint="eastAsia"/>
        </w:rPr>
        <w:t>将图</w:t>
      </w:r>
      <w:r>
        <w:rPr>
          <w:rFonts w:hint="eastAsia"/>
        </w:rPr>
        <w:t>3.1</w:t>
      </w:r>
      <w:r>
        <w:rPr>
          <w:rFonts w:hint="eastAsia"/>
        </w:rPr>
        <w:t>中电池的温度曲线按式（</w:t>
      </w:r>
      <w:r>
        <w:rPr>
          <w:rFonts w:hint="eastAsia"/>
        </w:rPr>
        <w:t>3.6</w:t>
      </w:r>
      <w:r>
        <w:rPr>
          <w:rFonts w:hint="eastAsia"/>
        </w:rPr>
        <w:t>）中形式重新绘制，可得图像如图（</w:t>
      </w:r>
      <w:r>
        <w:rPr>
          <w:rFonts w:hint="eastAsia"/>
        </w:rPr>
        <w:t>3.2</w:t>
      </w:r>
      <w:r>
        <w:rPr>
          <w:rFonts w:hint="eastAsia"/>
        </w:rPr>
        <w:t>）所示。</w:t>
      </w:r>
    </w:p>
    <w:p w14:paraId="30C67893" w14:textId="77777777" w:rsidR="00721B92" w:rsidRDefault="0076353B" w:rsidP="00DB2D36">
      <w:pPr>
        <w:widowControl/>
        <w:adjustRightInd/>
        <w:spacing w:line="360" w:lineRule="exact"/>
        <w:ind w:firstLineChars="200" w:firstLine="420"/>
        <w:textAlignment w:val="auto"/>
      </w:pPr>
      <w:r>
        <w:rPr>
          <w:noProof/>
        </w:rPr>
        <w:drawing>
          <wp:anchor distT="0" distB="0" distL="114300" distR="114300" simplePos="0" relativeHeight="251673600" behindDoc="0" locked="0" layoutInCell="1" allowOverlap="1" wp14:anchorId="66D73DFB" wp14:editId="6A71AEA2">
            <wp:simplePos x="0" y="0"/>
            <wp:positionH relativeFrom="margin">
              <wp:posOffset>-1270</wp:posOffset>
            </wp:positionH>
            <wp:positionV relativeFrom="paragraph">
              <wp:posOffset>269240</wp:posOffset>
            </wp:positionV>
            <wp:extent cx="5580380" cy="2402205"/>
            <wp:effectExtent l="0" t="0" r="127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2.jpg"/>
                    <pic:cNvPicPr/>
                  </pic:nvPicPr>
                  <pic:blipFill>
                    <a:blip r:embed="rId27">
                      <a:extLst>
                        <a:ext uri="{28A0092B-C50C-407E-A947-70E740481C1C}">
                          <a14:useLocalDpi xmlns:a14="http://schemas.microsoft.com/office/drawing/2010/main" val="0"/>
                        </a:ext>
                      </a:extLst>
                    </a:blip>
                    <a:stretch>
                      <a:fillRect/>
                    </a:stretch>
                  </pic:blipFill>
                  <pic:spPr>
                    <a:xfrm>
                      <a:off x="0" y="0"/>
                      <a:ext cx="5580380" cy="2402205"/>
                    </a:xfrm>
                    <a:prstGeom prst="rect">
                      <a:avLst/>
                    </a:prstGeom>
                  </pic:spPr>
                </pic:pic>
              </a:graphicData>
            </a:graphic>
            <wp14:sizeRelH relativeFrom="page">
              <wp14:pctWidth>0</wp14:pctWidth>
            </wp14:sizeRelH>
            <wp14:sizeRelV relativeFrom="page">
              <wp14:pctHeight>0</wp14:pctHeight>
            </wp14:sizeRelV>
          </wp:anchor>
        </w:drawing>
      </w:r>
    </w:p>
    <w:p w14:paraId="490C7CB0" w14:textId="77777777" w:rsidR="003F6E07" w:rsidRPr="0076353B" w:rsidRDefault="0076353B" w:rsidP="0076353B">
      <w:pPr>
        <w:widowControl/>
        <w:adjustRightInd/>
        <w:spacing w:line="360" w:lineRule="exact"/>
        <w:ind w:firstLineChars="200" w:firstLine="360"/>
        <w:jc w:val="center"/>
        <w:textAlignment w:val="auto"/>
        <w:rPr>
          <w:rFonts w:ascii="宋体" w:hAnsi="宋体"/>
          <w:sz w:val="18"/>
          <w:szCs w:val="18"/>
        </w:rPr>
      </w:pPr>
      <w:commentRangeStart w:id="46"/>
      <w:r w:rsidRPr="0076353B">
        <w:rPr>
          <w:rFonts w:ascii="宋体" w:hAnsi="宋体" w:hint="eastAsia"/>
          <w:sz w:val="18"/>
          <w:szCs w:val="18"/>
        </w:rPr>
        <w:t>图3.2 温度下降曲线拟合图</w:t>
      </w:r>
      <w:commentRangeEnd w:id="46"/>
      <w:r w:rsidR="00806A55">
        <w:rPr>
          <w:rStyle w:val="af8"/>
        </w:rPr>
        <w:commentReference w:id="46"/>
      </w:r>
    </w:p>
    <w:p w14:paraId="7F184B3E" w14:textId="77777777" w:rsidR="00721B92" w:rsidRDefault="00721B92" w:rsidP="00DB2D36">
      <w:pPr>
        <w:widowControl/>
        <w:adjustRightInd/>
        <w:spacing w:line="360" w:lineRule="exact"/>
        <w:ind w:firstLineChars="200" w:firstLine="420"/>
        <w:textAlignment w:val="auto"/>
      </w:pPr>
    </w:p>
    <w:p w14:paraId="620B8B86" w14:textId="77777777" w:rsidR="000719A8" w:rsidRDefault="000B253B" w:rsidP="00DB2D36">
      <w:pPr>
        <w:widowControl/>
        <w:adjustRightInd/>
        <w:spacing w:line="360" w:lineRule="exact"/>
        <w:ind w:firstLineChars="200" w:firstLine="420"/>
        <w:textAlignment w:val="auto"/>
      </w:pPr>
      <w:r>
        <w:rPr>
          <w:rFonts w:hint="eastAsia"/>
        </w:rPr>
        <w:t>电池的质量、比热容等参数</w:t>
      </w:r>
      <w:r w:rsidR="00B95217">
        <w:rPr>
          <w:rFonts w:hint="eastAsia"/>
        </w:rPr>
        <w:t>可从电池厂家提供的数据得到，</w:t>
      </w:r>
      <w:r>
        <w:rPr>
          <w:rFonts w:hint="eastAsia"/>
        </w:rPr>
        <w:t>如表</w:t>
      </w:r>
      <w:r>
        <w:rPr>
          <w:rFonts w:hint="eastAsia"/>
        </w:rPr>
        <w:t>3.1</w:t>
      </w:r>
      <w:r>
        <w:rPr>
          <w:rFonts w:hint="eastAsia"/>
        </w:rPr>
        <w:t>所示。</w:t>
      </w:r>
    </w:p>
    <w:p w14:paraId="6FF47336" w14:textId="77777777" w:rsidR="000719A8" w:rsidRDefault="000719A8">
      <w:pPr>
        <w:widowControl/>
        <w:adjustRightInd/>
        <w:jc w:val="left"/>
        <w:textAlignment w:val="auto"/>
      </w:pPr>
      <w:r>
        <w:br w:type="page"/>
      </w:r>
    </w:p>
    <w:p w14:paraId="0FF4CF2A" w14:textId="77777777" w:rsidR="0076353B" w:rsidRPr="000719A8" w:rsidRDefault="000719A8" w:rsidP="000719A8">
      <w:pPr>
        <w:widowControl/>
        <w:adjustRightInd/>
        <w:spacing w:line="360" w:lineRule="exact"/>
        <w:ind w:firstLineChars="200" w:firstLine="360"/>
        <w:jc w:val="center"/>
        <w:textAlignment w:val="auto"/>
        <w:rPr>
          <w:sz w:val="18"/>
          <w:szCs w:val="18"/>
        </w:rPr>
      </w:pPr>
      <w:r>
        <w:rPr>
          <w:rFonts w:hint="eastAsia"/>
          <w:sz w:val="18"/>
          <w:szCs w:val="18"/>
        </w:rPr>
        <w:lastRenderedPageBreak/>
        <w:t>表</w:t>
      </w:r>
      <w:r>
        <w:rPr>
          <w:rFonts w:hint="eastAsia"/>
          <w:sz w:val="18"/>
          <w:szCs w:val="18"/>
        </w:rPr>
        <w:t xml:space="preserve">3.1 </w:t>
      </w:r>
      <w:r>
        <w:rPr>
          <w:rFonts w:hint="eastAsia"/>
          <w:sz w:val="18"/>
          <w:szCs w:val="18"/>
        </w:rPr>
        <w:t>电池性能参数</w:t>
      </w:r>
      <w:r w:rsidRPr="000719A8">
        <w:rPr>
          <w:sz w:val="18"/>
          <w:szCs w:val="18"/>
          <w:vertAlign w:val="superscript"/>
        </w:rPr>
        <w:fldChar w:fldCharType="begin"/>
      </w:r>
      <w:r w:rsidRPr="000719A8">
        <w:rPr>
          <w:sz w:val="18"/>
          <w:szCs w:val="18"/>
          <w:vertAlign w:val="superscript"/>
        </w:rPr>
        <w:instrText xml:space="preserve"> </w:instrText>
      </w:r>
      <w:r w:rsidRPr="000719A8">
        <w:rPr>
          <w:rFonts w:hint="eastAsia"/>
          <w:sz w:val="18"/>
          <w:szCs w:val="18"/>
          <w:vertAlign w:val="superscript"/>
        </w:rPr>
        <w:instrText>REF _Ref9020259 \r \h</w:instrText>
      </w:r>
      <w:r w:rsidRPr="000719A8">
        <w:rPr>
          <w:sz w:val="18"/>
          <w:szCs w:val="18"/>
          <w:vertAlign w:val="superscript"/>
        </w:rPr>
        <w:instrText xml:space="preserve"> </w:instrText>
      </w:r>
      <w:r>
        <w:rPr>
          <w:sz w:val="18"/>
          <w:szCs w:val="18"/>
          <w:vertAlign w:val="superscript"/>
        </w:rPr>
        <w:instrText xml:space="preserve"> \* MERGEFORMAT </w:instrText>
      </w:r>
      <w:r w:rsidRPr="000719A8">
        <w:rPr>
          <w:sz w:val="18"/>
          <w:szCs w:val="18"/>
          <w:vertAlign w:val="superscript"/>
        </w:rPr>
      </w:r>
      <w:r w:rsidRPr="000719A8">
        <w:rPr>
          <w:sz w:val="18"/>
          <w:szCs w:val="18"/>
          <w:vertAlign w:val="superscript"/>
        </w:rPr>
        <w:fldChar w:fldCharType="separate"/>
      </w:r>
      <w:r w:rsidRPr="000719A8">
        <w:rPr>
          <w:sz w:val="18"/>
          <w:szCs w:val="18"/>
          <w:vertAlign w:val="superscript"/>
        </w:rPr>
        <w:t>[3</w:t>
      </w:r>
      <w:r w:rsidR="00DB79EC">
        <w:rPr>
          <w:sz w:val="18"/>
          <w:szCs w:val="18"/>
          <w:vertAlign w:val="superscript"/>
        </w:rPr>
        <w:t>9</w:t>
      </w:r>
      <w:r w:rsidRPr="000719A8">
        <w:rPr>
          <w:sz w:val="18"/>
          <w:szCs w:val="18"/>
          <w:vertAlign w:val="superscript"/>
        </w:rPr>
        <w:t>]</w:t>
      </w:r>
      <w:r w:rsidRPr="000719A8">
        <w:rPr>
          <w:sz w:val="18"/>
          <w:szCs w:val="18"/>
          <w:vertAlign w:val="superscript"/>
        </w:rPr>
        <w:fldChar w:fldCharType="end"/>
      </w:r>
    </w:p>
    <w:tbl>
      <w:tblPr>
        <w:tblStyle w:val="afc"/>
        <w:tblW w:w="0" w:type="auto"/>
        <w:tblLook w:val="04A0" w:firstRow="1" w:lastRow="0" w:firstColumn="1" w:lastColumn="0" w:noHBand="0" w:noVBand="1"/>
      </w:tblPr>
      <w:tblGrid>
        <w:gridCol w:w="1463"/>
        <w:gridCol w:w="1084"/>
        <w:gridCol w:w="1134"/>
        <w:gridCol w:w="2126"/>
        <w:gridCol w:w="1985"/>
        <w:gridCol w:w="986"/>
      </w:tblGrid>
      <w:tr w:rsidR="000719A8" w14:paraId="7672E636" w14:textId="77777777" w:rsidTr="00FF06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3" w:type="dxa"/>
          </w:tcPr>
          <w:p w14:paraId="3DBC2B24" w14:textId="77777777" w:rsidR="000719A8" w:rsidRPr="00FF06F5" w:rsidRDefault="000719A8" w:rsidP="001D7A84">
            <w:pPr>
              <w:widowControl/>
              <w:adjustRightInd/>
              <w:spacing w:line="360" w:lineRule="exact"/>
              <w:jc w:val="center"/>
              <w:textAlignment w:val="auto"/>
              <w:rPr>
                <w:i w:val="0"/>
              </w:rPr>
            </w:pPr>
            <w:r w:rsidRPr="00FF06F5">
              <w:rPr>
                <w:rFonts w:hint="eastAsia"/>
                <w:i w:val="0"/>
              </w:rPr>
              <w:t>型号</w:t>
            </w:r>
          </w:p>
        </w:tc>
        <w:tc>
          <w:tcPr>
            <w:tcW w:w="1084" w:type="dxa"/>
          </w:tcPr>
          <w:p w14:paraId="76CFD659" w14:textId="77777777" w:rsidR="000719A8" w:rsidRDefault="0036115C" w:rsidP="001D7A84">
            <w:pPr>
              <w:widowControl/>
              <w:adjustRightInd/>
              <w:spacing w:line="360" w:lineRule="exact"/>
              <w:jc w:val="center"/>
              <w:textAlignment w:val="auto"/>
              <w:cnfStyle w:val="100000000000" w:firstRow="1" w:lastRow="0" w:firstColumn="0" w:lastColumn="0" w:oddVBand="0" w:evenVBand="0" w:oddHBand="0" w:evenHBand="0" w:firstRowFirstColumn="0" w:firstRowLastColumn="0" w:lastRowFirstColumn="0" w:lastRowLastColumn="0"/>
            </w:pPr>
            <m:oMath>
              <m:sSub>
                <m:sSubPr>
                  <m:ctrlPr>
                    <w:rPr>
                      <w:rFonts w:ascii="Cambria Math" w:hAnsi="Cambria Math"/>
                      <w:i w:val="0"/>
                      <w:iCs w:val="0"/>
                    </w:rPr>
                  </m:ctrlPr>
                </m:sSubPr>
                <m:e>
                  <m:r>
                    <w:rPr>
                      <w:rFonts w:ascii="Cambria Math" w:hAnsi="Cambria Math" w:hint="eastAsia"/>
                    </w:rPr>
                    <m:t>m</m:t>
                  </m:r>
                </m:e>
                <m:sub>
                  <m:r>
                    <w:rPr>
                      <w:rFonts w:ascii="Cambria Math" w:hAnsi="Cambria Math"/>
                    </w:rPr>
                    <m:t>roll</m:t>
                  </m:r>
                </m:sub>
              </m:sSub>
            </m:oMath>
            <w:r w:rsidR="001D7A84">
              <w:rPr>
                <w:rFonts w:hint="eastAsia"/>
              </w:rPr>
              <w:t>(</w:t>
            </w:r>
            <w:r w:rsidR="001D7A84">
              <w:t>kg</w:t>
            </w:r>
            <w:r w:rsidR="001D7A84">
              <w:rPr>
                <w:rFonts w:hint="eastAsia"/>
              </w:rPr>
              <w:t>)</w:t>
            </w:r>
          </w:p>
        </w:tc>
        <w:tc>
          <w:tcPr>
            <w:tcW w:w="1134" w:type="dxa"/>
          </w:tcPr>
          <w:p w14:paraId="1E5EFF1B" w14:textId="77777777" w:rsidR="000719A8" w:rsidRDefault="0036115C" w:rsidP="001D7A84">
            <w:pPr>
              <w:widowControl/>
              <w:adjustRightInd/>
              <w:spacing w:line="360" w:lineRule="exact"/>
              <w:jc w:val="center"/>
              <w:textAlignment w:val="auto"/>
              <w:cnfStyle w:val="100000000000" w:firstRow="1" w:lastRow="0" w:firstColumn="0" w:lastColumn="0" w:oddVBand="0" w:evenVBand="0" w:oddHBand="0" w:evenHBand="0" w:firstRowFirstColumn="0" w:firstRowLastColumn="0" w:lastRowFirstColumn="0" w:lastRowLastColumn="0"/>
            </w:pPr>
            <m:oMath>
              <m:sSub>
                <m:sSubPr>
                  <m:ctrlPr>
                    <w:rPr>
                      <w:rFonts w:ascii="Cambria Math" w:hAnsi="Cambria Math"/>
                      <w:i w:val="0"/>
                      <w:iCs w:val="0"/>
                    </w:rPr>
                  </m:ctrlPr>
                </m:sSubPr>
                <m:e>
                  <m:r>
                    <w:rPr>
                      <w:rFonts w:ascii="Cambria Math" w:hAnsi="Cambria Math" w:hint="eastAsia"/>
                    </w:rPr>
                    <m:t>m</m:t>
                  </m:r>
                </m:e>
                <m:sub>
                  <m:r>
                    <w:rPr>
                      <w:rFonts w:ascii="Cambria Math" w:hAnsi="Cambria Math"/>
                    </w:rPr>
                    <m:t>can</m:t>
                  </m:r>
                </m:sub>
              </m:sSub>
            </m:oMath>
            <w:r w:rsidR="001D7A84">
              <w:rPr>
                <w:rFonts w:hint="eastAsia"/>
              </w:rPr>
              <w:t>(</w:t>
            </w:r>
            <w:r w:rsidR="001D7A84">
              <w:t>kg</w:t>
            </w:r>
            <w:r w:rsidR="001D7A84">
              <w:rPr>
                <w:rFonts w:hint="eastAsia"/>
              </w:rPr>
              <w:t>)</w:t>
            </w:r>
          </w:p>
        </w:tc>
        <w:tc>
          <w:tcPr>
            <w:tcW w:w="2126" w:type="dxa"/>
          </w:tcPr>
          <w:p w14:paraId="3D6D8281" w14:textId="77777777" w:rsidR="000719A8" w:rsidRDefault="0036115C" w:rsidP="001D7A84">
            <w:pPr>
              <w:widowControl/>
              <w:adjustRightInd/>
              <w:spacing w:line="360" w:lineRule="exact"/>
              <w:jc w:val="center"/>
              <w:textAlignment w:val="auto"/>
              <w:cnfStyle w:val="100000000000" w:firstRow="1" w:lastRow="0" w:firstColumn="0" w:lastColumn="0" w:oddVBand="0" w:evenVBand="0" w:oddHBand="0" w:evenHBand="0" w:firstRowFirstColumn="0" w:firstRowLastColumn="0" w:lastRowFirstColumn="0" w:lastRowLastColumn="0"/>
            </w:pPr>
            <m:oMath>
              <m:sSub>
                <m:sSubPr>
                  <m:ctrlPr>
                    <w:rPr>
                      <w:rFonts w:ascii="Cambria Math" w:hAnsi="Cambria Math"/>
                      <w:i w:val="0"/>
                      <w:iCs w:val="0"/>
                    </w:rPr>
                  </m:ctrlPr>
                </m:sSubPr>
                <m:e>
                  <m:r>
                    <w:rPr>
                      <w:rFonts w:ascii="Cambria Math" w:hAnsi="Cambria Math"/>
                    </w:rPr>
                    <m:t>C</m:t>
                  </m:r>
                </m:e>
                <m:sub>
                  <m:r>
                    <w:rPr>
                      <w:rFonts w:ascii="Cambria Math" w:hAnsi="Cambria Math"/>
                    </w:rPr>
                    <m:t>roll</m:t>
                  </m:r>
                </m:sub>
              </m:sSub>
            </m:oMath>
            <w:r w:rsidR="001D7A84">
              <w:rPr>
                <w:rFonts w:hint="eastAsia"/>
              </w:rPr>
              <w:t>(</w:t>
            </w:r>
            <m:oMath>
              <m:r>
                <w:rPr>
                  <w:rFonts w:ascii="Cambria Math" w:hAnsi="Cambria Math"/>
                </w:rPr>
                <m:t>J∙</m:t>
              </m:r>
              <m:sSup>
                <m:sSupPr>
                  <m:ctrlPr>
                    <w:rPr>
                      <w:rFonts w:ascii="Cambria Math" w:hAnsi="Cambria Math"/>
                      <w:i w:val="0"/>
                      <w:iCs w:val="0"/>
                    </w:rPr>
                  </m:ctrlPr>
                </m:sSupPr>
                <m:e>
                  <m:r>
                    <w:rPr>
                      <w:rFonts w:ascii="Cambria Math" w:hAnsi="Cambria Math"/>
                    </w:rPr>
                    <m:t>kg</m:t>
                  </m:r>
                </m:e>
                <m:sup>
                  <m:r>
                    <w:rPr>
                      <w:rFonts w:ascii="Cambria Math" w:hAnsi="Cambria Math"/>
                    </w:rPr>
                    <m:t>-1</m:t>
                  </m:r>
                </m:sup>
              </m:sSup>
              <m:r>
                <w:rPr>
                  <w:rFonts w:ascii="Cambria Math" w:hAnsi="Cambria Math"/>
                </w:rPr>
                <m:t>∙</m:t>
              </m:r>
              <m:sSup>
                <m:sSupPr>
                  <m:ctrlPr>
                    <w:rPr>
                      <w:rFonts w:ascii="Cambria Math" w:hAnsi="Cambria Math"/>
                      <w:iCs w:val="0"/>
                    </w:rPr>
                  </m:ctrlPr>
                </m:sSupPr>
                <m:e>
                  <m:r>
                    <w:rPr>
                      <w:rFonts w:ascii="Cambria Math" w:hAnsi="Cambria Math"/>
                    </w:rPr>
                    <m:t>K</m:t>
                  </m:r>
                </m:e>
                <m:sup>
                  <m:r>
                    <w:rPr>
                      <w:rFonts w:ascii="Cambria Math" w:hAnsi="Cambria Math"/>
                    </w:rPr>
                    <m:t>-1</m:t>
                  </m:r>
                </m:sup>
              </m:sSup>
            </m:oMath>
            <w:r w:rsidR="001D7A84">
              <w:rPr>
                <w:rFonts w:hint="eastAsia"/>
              </w:rPr>
              <w:t>)</w:t>
            </w:r>
          </w:p>
        </w:tc>
        <w:tc>
          <w:tcPr>
            <w:tcW w:w="1985" w:type="dxa"/>
          </w:tcPr>
          <w:p w14:paraId="2D346495" w14:textId="77777777" w:rsidR="000719A8" w:rsidRDefault="0036115C" w:rsidP="001D7A84">
            <w:pPr>
              <w:widowControl/>
              <w:adjustRightInd/>
              <w:spacing w:line="360" w:lineRule="exact"/>
              <w:jc w:val="center"/>
              <w:textAlignment w:val="auto"/>
              <w:cnfStyle w:val="100000000000" w:firstRow="1" w:lastRow="0" w:firstColumn="0" w:lastColumn="0" w:oddVBand="0" w:evenVBand="0" w:oddHBand="0" w:evenHBand="0" w:firstRowFirstColumn="0" w:firstRowLastColumn="0" w:lastRowFirstColumn="0" w:lastRowLastColumn="0"/>
            </w:pPr>
            <m:oMath>
              <m:sSub>
                <m:sSubPr>
                  <m:ctrlPr>
                    <w:rPr>
                      <w:rFonts w:ascii="Cambria Math" w:hAnsi="Cambria Math"/>
                      <w:i w:val="0"/>
                      <w:iCs w:val="0"/>
                    </w:rPr>
                  </m:ctrlPr>
                </m:sSubPr>
                <m:e>
                  <m:r>
                    <w:rPr>
                      <w:rFonts w:ascii="Cambria Math" w:hAnsi="Cambria Math"/>
                    </w:rPr>
                    <m:t>C</m:t>
                  </m:r>
                </m:e>
                <m:sub>
                  <m:r>
                    <w:rPr>
                      <w:rFonts w:ascii="Cambria Math" w:hAnsi="Cambria Math"/>
                    </w:rPr>
                    <m:t>can</m:t>
                  </m:r>
                </m:sub>
              </m:sSub>
            </m:oMath>
            <w:r w:rsidR="001D7A84">
              <w:rPr>
                <w:rFonts w:hint="eastAsia"/>
              </w:rPr>
              <w:t>(</w:t>
            </w:r>
            <m:oMath>
              <m:r>
                <w:rPr>
                  <w:rFonts w:ascii="Cambria Math" w:hAnsi="Cambria Math"/>
                </w:rPr>
                <m:t>J∙</m:t>
              </m:r>
              <m:sSup>
                <m:sSupPr>
                  <m:ctrlPr>
                    <w:rPr>
                      <w:rFonts w:ascii="Cambria Math" w:hAnsi="Cambria Math"/>
                      <w:i w:val="0"/>
                      <w:iCs w:val="0"/>
                    </w:rPr>
                  </m:ctrlPr>
                </m:sSupPr>
                <m:e>
                  <m:r>
                    <w:rPr>
                      <w:rFonts w:ascii="Cambria Math" w:hAnsi="Cambria Math"/>
                    </w:rPr>
                    <m:t>kg</m:t>
                  </m:r>
                </m:e>
                <m:sup>
                  <m:r>
                    <w:rPr>
                      <w:rFonts w:ascii="Cambria Math" w:hAnsi="Cambria Math"/>
                    </w:rPr>
                    <m:t>-1</m:t>
                  </m:r>
                </m:sup>
              </m:sSup>
              <m:r>
                <w:rPr>
                  <w:rFonts w:ascii="Cambria Math" w:hAnsi="Cambria Math"/>
                </w:rPr>
                <m:t>∙</m:t>
              </m:r>
              <m:sSup>
                <m:sSupPr>
                  <m:ctrlPr>
                    <w:rPr>
                      <w:rFonts w:ascii="Cambria Math" w:hAnsi="Cambria Math"/>
                      <w:iCs w:val="0"/>
                    </w:rPr>
                  </m:ctrlPr>
                </m:sSupPr>
                <m:e>
                  <m:r>
                    <w:rPr>
                      <w:rFonts w:ascii="Cambria Math" w:hAnsi="Cambria Math"/>
                    </w:rPr>
                    <m:t>K</m:t>
                  </m:r>
                </m:e>
                <m:sup>
                  <m:r>
                    <w:rPr>
                      <w:rFonts w:ascii="Cambria Math" w:hAnsi="Cambria Math"/>
                    </w:rPr>
                    <m:t>-1</m:t>
                  </m:r>
                </m:sup>
              </m:sSup>
            </m:oMath>
            <w:r w:rsidR="001D7A84">
              <w:rPr>
                <w:rFonts w:hint="eastAsia"/>
              </w:rPr>
              <w:t>)</w:t>
            </w:r>
          </w:p>
        </w:tc>
        <w:tc>
          <w:tcPr>
            <w:tcW w:w="986" w:type="dxa"/>
          </w:tcPr>
          <w:p w14:paraId="4E037A2D" w14:textId="77777777" w:rsidR="000719A8" w:rsidRDefault="001D7A84" w:rsidP="001D7A84">
            <w:pPr>
              <w:widowControl/>
              <w:adjustRightInd/>
              <w:spacing w:line="360" w:lineRule="exact"/>
              <w:jc w:val="center"/>
              <w:textAlignment w:val="auto"/>
              <w:cnfStyle w:val="100000000000" w:firstRow="1" w:lastRow="0" w:firstColumn="0" w:lastColumn="0" w:oddVBand="0" w:evenVBand="0" w:oddHBand="0" w:evenHBand="0" w:firstRowFirstColumn="0" w:firstRowLastColumn="0" w:lastRowFirstColumn="0" w:lastRowLastColumn="0"/>
            </w:pPr>
            <w:r>
              <w:rPr>
                <w:rFonts w:hint="eastAsia"/>
              </w:rPr>
              <w:t>S</w:t>
            </w:r>
            <w:r>
              <w:t>(</w:t>
            </w:r>
            <m:oMath>
              <m:sSup>
                <m:sSupPr>
                  <m:ctrlPr>
                    <w:rPr>
                      <w:rFonts w:ascii="Cambria Math" w:hAnsi="Cambria Math"/>
                      <w:i w:val="0"/>
                      <w:iCs w:val="0"/>
                    </w:rPr>
                  </m:ctrlPr>
                </m:sSupPr>
                <m:e>
                  <m:r>
                    <w:rPr>
                      <w:rFonts w:ascii="Cambria Math" w:hAnsi="Cambria Math"/>
                    </w:rPr>
                    <m:t>m</m:t>
                  </m:r>
                </m:e>
                <m:sup>
                  <m:r>
                    <w:rPr>
                      <w:rFonts w:ascii="Cambria Math" w:hAnsi="Cambria Math"/>
                    </w:rPr>
                    <m:t>2</m:t>
                  </m:r>
                </m:sup>
              </m:sSup>
            </m:oMath>
            <w:r>
              <w:t>)</w:t>
            </w:r>
          </w:p>
        </w:tc>
      </w:tr>
      <w:tr w:rsidR="000719A8" w14:paraId="3E73A471" w14:textId="77777777" w:rsidTr="00FF06F5">
        <w:tc>
          <w:tcPr>
            <w:cnfStyle w:val="001000000000" w:firstRow="0" w:lastRow="0" w:firstColumn="1" w:lastColumn="0" w:oddVBand="0" w:evenVBand="0" w:oddHBand="0" w:evenHBand="0" w:firstRowFirstColumn="0" w:firstRowLastColumn="0" w:lastRowFirstColumn="0" w:lastRowLastColumn="0"/>
            <w:tcW w:w="1463" w:type="dxa"/>
          </w:tcPr>
          <w:p w14:paraId="30F6ABF7" w14:textId="77777777" w:rsidR="000719A8" w:rsidRDefault="001D7A84" w:rsidP="001D7A84">
            <w:pPr>
              <w:widowControl/>
              <w:adjustRightInd/>
              <w:spacing w:line="360" w:lineRule="exact"/>
              <w:jc w:val="center"/>
              <w:textAlignment w:val="auto"/>
            </w:pPr>
            <w:r>
              <w:rPr>
                <w:rFonts w:hint="eastAsia"/>
              </w:rPr>
              <w:t>2</w:t>
            </w:r>
            <w:r>
              <w:t>6650MP2-F</w:t>
            </w:r>
            <w:r>
              <w:rPr>
                <w:rFonts w:hint="eastAsia"/>
              </w:rPr>
              <w:t>e</w:t>
            </w:r>
          </w:p>
        </w:tc>
        <w:tc>
          <w:tcPr>
            <w:tcW w:w="1084" w:type="dxa"/>
          </w:tcPr>
          <w:p w14:paraId="022FF06F" w14:textId="77777777" w:rsidR="000719A8" w:rsidRDefault="001D7A84" w:rsidP="001D7A84">
            <w:pPr>
              <w:widowControl/>
              <w:adjustRightInd/>
              <w:spacing w:line="360" w:lineRule="exact"/>
              <w:jc w:val="center"/>
              <w:textAlignment w:val="auto"/>
              <w:cnfStyle w:val="000000000000" w:firstRow="0" w:lastRow="0" w:firstColumn="0" w:lastColumn="0" w:oddVBand="0" w:evenVBand="0" w:oddHBand="0" w:evenHBand="0" w:firstRowFirstColumn="0" w:firstRowLastColumn="0" w:lastRowFirstColumn="0" w:lastRowLastColumn="0"/>
            </w:pPr>
            <w:r>
              <w:rPr>
                <w:rFonts w:hint="eastAsia"/>
              </w:rPr>
              <w:t>0.</w:t>
            </w:r>
            <w:r>
              <w:t>08</w:t>
            </w:r>
          </w:p>
        </w:tc>
        <w:tc>
          <w:tcPr>
            <w:tcW w:w="1134" w:type="dxa"/>
          </w:tcPr>
          <w:p w14:paraId="042793AA" w14:textId="77777777" w:rsidR="000719A8" w:rsidRDefault="001D7A84" w:rsidP="001D7A84">
            <w:pPr>
              <w:widowControl/>
              <w:adjustRightInd/>
              <w:spacing w:line="360" w:lineRule="exact"/>
              <w:jc w:val="center"/>
              <w:textAlignment w:val="auto"/>
              <w:cnfStyle w:val="000000000000" w:firstRow="0" w:lastRow="0" w:firstColumn="0" w:lastColumn="0" w:oddVBand="0" w:evenVBand="0" w:oddHBand="0" w:evenHBand="0" w:firstRowFirstColumn="0" w:firstRowLastColumn="0" w:lastRowFirstColumn="0" w:lastRowLastColumn="0"/>
            </w:pPr>
            <w:r>
              <w:rPr>
                <w:rFonts w:hint="eastAsia"/>
              </w:rPr>
              <w:t>0.0</w:t>
            </w:r>
            <w:r>
              <w:t>13</w:t>
            </w:r>
          </w:p>
        </w:tc>
        <w:tc>
          <w:tcPr>
            <w:tcW w:w="2126" w:type="dxa"/>
          </w:tcPr>
          <w:p w14:paraId="7D58A338" w14:textId="77777777" w:rsidR="000719A8" w:rsidRDefault="001D7A84" w:rsidP="001D7A84">
            <w:pPr>
              <w:widowControl/>
              <w:adjustRightInd/>
              <w:spacing w:line="360" w:lineRule="exact"/>
              <w:jc w:val="center"/>
              <w:textAlignment w:val="auto"/>
              <w:cnfStyle w:val="000000000000" w:firstRow="0" w:lastRow="0" w:firstColumn="0" w:lastColumn="0" w:oddVBand="0" w:evenVBand="0" w:oddHBand="0" w:evenHBand="0" w:firstRowFirstColumn="0" w:firstRowLastColumn="0" w:lastRowFirstColumn="0" w:lastRowLastColumn="0"/>
            </w:pPr>
            <w:r>
              <w:rPr>
                <w:rFonts w:hint="eastAsia"/>
              </w:rPr>
              <w:t>1014</w:t>
            </w:r>
          </w:p>
        </w:tc>
        <w:tc>
          <w:tcPr>
            <w:tcW w:w="1985" w:type="dxa"/>
          </w:tcPr>
          <w:p w14:paraId="4C7A9099" w14:textId="77777777" w:rsidR="000719A8" w:rsidRDefault="001D7A84" w:rsidP="001D7A84">
            <w:pPr>
              <w:widowControl/>
              <w:adjustRightInd/>
              <w:spacing w:line="360" w:lineRule="exact"/>
              <w:jc w:val="center"/>
              <w:textAlignment w:val="auto"/>
              <w:cnfStyle w:val="000000000000" w:firstRow="0" w:lastRow="0" w:firstColumn="0" w:lastColumn="0" w:oddVBand="0" w:evenVBand="0" w:oddHBand="0" w:evenHBand="0" w:firstRowFirstColumn="0" w:firstRowLastColumn="0" w:lastRowFirstColumn="0" w:lastRowLastColumn="0"/>
            </w:pPr>
            <w:r>
              <w:rPr>
                <w:rFonts w:hint="eastAsia"/>
              </w:rPr>
              <w:t>460</w:t>
            </w:r>
          </w:p>
        </w:tc>
        <w:tc>
          <w:tcPr>
            <w:tcW w:w="986" w:type="dxa"/>
          </w:tcPr>
          <w:p w14:paraId="150A127B" w14:textId="77777777" w:rsidR="000719A8" w:rsidRDefault="001D7A84" w:rsidP="001D7A84">
            <w:pPr>
              <w:widowControl/>
              <w:adjustRightInd/>
              <w:spacing w:line="360" w:lineRule="exact"/>
              <w:jc w:val="center"/>
              <w:textAlignment w:val="auto"/>
              <w:cnfStyle w:val="000000000000" w:firstRow="0" w:lastRow="0" w:firstColumn="0" w:lastColumn="0" w:oddVBand="0" w:evenVBand="0" w:oddHBand="0" w:evenHBand="0" w:firstRowFirstColumn="0" w:firstRowLastColumn="0" w:lastRowFirstColumn="0" w:lastRowLastColumn="0"/>
            </w:pPr>
            <w:r>
              <w:rPr>
                <w:rFonts w:hint="eastAsia"/>
              </w:rPr>
              <w:t>0.0045</w:t>
            </w:r>
          </w:p>
        </w:tc>
      </w:tr>
    </w:tbl>
    <w:p w14:paraId="75785FE2" w14:textId="77777777" w:rsidR="00A80E7A" w:rsidRDefault="00A80E7A" w:rsidP="00DB2D36">
      <w:pPr>
        <w:widowControl/>
        <w:adjustRightInd/>
        <w:spacing w:line="360" w:lineRule="exact"/>
        <w:ind w:firstLineChars="200" w:firstLine="420"/>
        <w:textAlignment w:val="auto"/>
      </w:pPr>
    </w:p>
    <w:p w14:paraId="26036354" w14:textId="77777777" w:rsidR="00A80E7A" w:rsidRDefault="00B34FEC" w:rsidP="00DB2D36">
      <w:pPr>
        <w:widowControl/>
        <w:adjustRightInd/>
        <w:spacing w:line="360" w:lineRule="exact"/>
        <w:ind w:firstLineChars="200" w:firstLine="420"/>
        <w:textAlignment w:val="auto"/>
      </w:pPr>
      <w:r>
        <w:rPr>
          <w:rFonts w:hint="eastAsia"/>
        </w:rPr>
        <w:t>其中电池的热容</w:t>
      </w:r>
      <m:oMath>
        <m:r>
          <m:rPr>
            <m:sty m:val="p"/>
          </m:rPr>
          <w:rPr>
            <w:rFonts w:ascii="Cambria Math" w:hAnsi="Cambria Math" w:hint="eastAsia"/>
          </w:rPr>
          <m:t>m</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cell</m:t>
            </m:r>
          </m:sub>
        </m:sSub>
        <m:r>
          <w:rPr>
            <w:rFonts w:ascii="Cambria Math" w:hAnsi="Cambria Math"/>
          </w:rPr>
          <m:t>=</m:t>
        </m:r>
        <m:sSub>
          <m:sSubPr>
            <m:ctrlPr>
              <w:rPr>
                <w:rFonts w:ascii="Cambria Math" w:hAnsi="Cambria Math"/>
              </w:rPr>
            </m:ctrlPr>
          </m:sSubPr>
          <m:e>
            <m:r>
              <w:rPr>
                <w:rFonts w:ascii="Cambria Math" w:hAnsi="Cambria Math" w:hint="eastAsia"/>
              </w:rPr>
              <m:t>m</m:t>
            </m:r>
          </m:e>
          <m:sub>
            <m:r>
              <w:rPr>
                <w:rFonts w:ascii="Cambria Math" w:hAnsi="Cambria Math"/>
              </w:rPr>
              <m:t>roll</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roll</m:t>
            </m:r>
          </m:sub>
        </m:sSub>
        <m:r>
          <w:rPr>
            <w:rFonts w:ascii="Cambria Math" w:hAnsi="Cambria Math"/>
          </w:rPr>
          <m:t>+</m:t>
        </m:r>
        <m:sSub>
          <m:sSubPr>
            <m:ctrlPr>
              <w:rPr>
                <w:rFonts w:ascii="Cambria Math" w:hAnsi="Cambria Math"/>
              </w:rPr>
            </m:ctrlPr>
          </m:sSubPr>
          <m:e>
            <m:r>
              <w:rPr>
                <w:rFonts w:ascii="Cambria Math" w:hAnsi="Cambria Math" w:hint="eastAsia"/>
              </w:rPr>
              <m:t>m</m:t>
            </m:r>
          </m:e>
          <m:sub>
            <m:r>
              <w:rPr>
                <w:rFonts w:ascii="Cambria Math" w:hAnsi="Cambria Math"/>
              </w:rPr>
              <m:t>can</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can</m:t>
            </m:r>
          </m:sub>
        </m:sSub>
        <m:r>
          <m:rPr>
            <m:sty m:val="p"/>
          </m:rPr>
          <w:rPr>
            <w:rFonts w:ascii="Cambria Math" w:hAnsi="Cambria Math"/>
          </w:rPr>
          <m:t>=87.1 (J</m:t>
        </m:r>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-1</m:t>
            </m:r>
          </m:sup>
        </m:sSup>
        <m:r>
          <m:rPr>
            <m:sty m:val="p"/>
          </m:rPr>
          <w:rPr>
            <w:rFonts w:ascii="Cambria Math" w:hAnsi="Cambria Math"/>
          </w:rPr>
          <m:t>)</m:t>
        </m:r>
      </m:oMath>
      <w:r>
        <w:rPr>
          <w:rFonts w:hint="eastAsia"/>
        </w:rPr>
        <w:t>。</w:t>
      </w:r>
      <w:r w:rsidR="001170E4">
        <w:rPr>
          <w:rFonts w:hint="eastAsia"/>
        </w:rPr>
        <w:t>图</w:t>
      </w:r>
      <w:r w:rsidR="001170E4">
        <w:rPr>
          <w:rFonts w:hint="eastAsia"/>
        </w:rPr>
        <w:t>3.2</w:t>
      </w:r>
      <w:r w:rsidR="001170E4">
        <w:rPr>
          <w:rFonts w:hint="eastAsia"/>
        </w:rPr>
        <w:t>中拟合直线的斜率</w:t>
      </w:r>
      <w:r w:rsidR="001170E4">
        <w:rPr>
          <w:rFonts w:hint="eastAsia"/>
        </w:rPr>
        <w:t>k=</w:t>
      </w:r>
      <w:r w:rsidR="001170E4">
        <w:t>-</w:t>
      </w:r>
      <w:r w:rsidR="001170E4" w:rsidRPr="001170E4">
        <w:t xml:space="preserve"> 0.003394</w:t>
      </w:r>
      <w:r w:rsidR="001170E4">
        <w:rPr>
          <w:rFonts w:hint="eastAsia"/>
        </w:rPr>
        <w:t>，根据式（</w:t>
      </w:r>
      <w:r w:rsidR="001170E4">
        <w:rPr>
          <w:rFonts w:hint="eastAsia"/>
        </w:rPr>
        <w:t>3.6</w:t>
      </w:r>
      <w:r w:rsidR="001170E4">
        <w:rPr>
          <w:rFonts w:hint="eastAsia"/>
        </w:rPr>
        <w:t>）</w:t>
      </w:r>
      <w:r w:rsidR="00D73FA4">
        <w:rPr>
          <w:rFonts w:hint="eastAsia"/>
        </w:rPr>
        <w:t>可求出热交换系数</w:t>
      </w:r>
      <w:r w:rsidR="00D73FA4">
        <w:rPr>
          <w:rFonts w:hint="eastAsia"/>
        </w:rPr>
        <w:t>h=</w:t>
      </w:r>
      <w:r w:rsidR="00D73FA4">
        <w:t>65.69</w:t>
      </w:r>
      <m:oMath>
        <m:r>
          <m:rPr>
            <m:sty m:val="p"/>
          </m:rPr>
          <w:rPr>
            <w:rFonts w:ascii="Cambria Math" w:hAnsi="Cambria Math"/>
          </w:rPr>
          <m:t xml:space="preserve"> W/(</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∙K)</m:t>
        </m:r>
      </m:oMath>
      <w:r w:rsidR="00C0498E">
        <w:rPr>
          <w:rFonts w:hint="eastAsia"/>
        </w:rPr>
        <w:t>。</w:t>
      </w:r>
    </w:p>
    <w:p w14:paraId="6B065BAA" w14:textId="77777777" w:rsidR="00A80E7A" w:rsidRDefault="0082799C" w:rsidP="00DB2D36">
      <w:pPr>
        <w:widowControl/>
        <w:adjustRightInd/>
        <w:spacing w:line="360" w:lineRule="exact"/>
        <w:ind w:firstLineChars="200" w:firstLine="420"/>
        <w:textAlignment w:val="auto"/>
      </w:pPr>
      <w:r>
        <w:rPr>
          <w:rFonts w:hint="eastAsia"/>
        </w:rPr>
        <w:t>对于熵变系数，</w:t>
      </w:r>
      <w:r w:rsidR="00654229">
        <w:rPr>
          <w:rFonts w:hint="eastAsia"/>
        </w:rPr>
        <w:t>同</w:t>
      </w:r>
      <w:r>
        <w:rPr>
          <w:rFonts w:hint="eastAsia"/>
        </w:rPr>
        <w:t>电极</w:t>
      </w:r>
      <w:r w:rsidR="00654229">
        <w:rPr>
          <w:rFonts w:hint="eastAsia"/>
        </w:rPr>
        <w:t>材料电池一般相同。马彦等</w:t>
      </w:r>
      <w:r w:rsidR="006467B8" w:rsidRPr="00CC05A5">
        <w:rPr>
          <w:vertAlign w:val="superscript"/>
        </w:rPr>
        <w:fldChar w:fldCharType="begin"/>
      </w:r>
      <w:r w:rsidR="006467B8" w:rsidRPr="00CC05A5">
        <w:rPr>
          <w:vertAlign w:val="superscript"/>
        </w:rPr>
        <w:instrText xml:space="preserve"> </w:instrText>
      </w:r>
      <w:r w:rsidR="006467B8" w:rsidRPr="00CC05A5">
        <w:rPr>
          <w:rFonts w:hint="eastAsia"/>
          <w:vertAlign w:val="superscript"/>
        </w:rPr>
        <w:instrText>REF _Ref9022350 \r \h</w:instrText>
      </w:r>
      <w:r w:rsidR="006467B8" w:rsidRPr="00CC05A5">
        <w:rPr>
          <w:vertAlign w:val="superscript"/>
        </w:rPr>
        <w:instrText xml:space="preserve"> </w:instrText>
      </w:r>
      <w:r w:rsidR="00CC05A5">
        <w:rPr>
          <w:vertAlign w:val="superscript"/>
        </w:rPr>
        <w:instrText xml:space="preserve"> \* MERGEFORMAT </w:instrText>
      </w:r>
      <w:r w:rsidR="006467B8" w:rsidRPr="00CC05A5">
        <w:rPr>
          <w:vertAlign w:val="superscript"/>
        </w:rPr>
      </w:r>
      <w:r w:rsidR="006467B8" w:rsidRPr="00CC05A5">
        <w:rPr>
          <w:vertAlign w:val="superscript"/>
        </w:rPr>
        <w:fldChar w:fldCharType="separate"/>
      </w:r>
      <w:r w:rsidR="006467B8" w:rsidRPr="00CC05A5">
        <w:rPr>
          <w:vertAlign w:val="superscript"/>
        </w:rPr>
        <w:t>[</w:t>
      </w:r>
      <w:r w:rsidR="00DB79EC">
        <w:rPr>
          <w:vertAlign w:val="superscript"/>
        </w:rPr>
        <w:t>40</w:t>
      </w:r>
      <w:r w:rsidR="006467B8" w:rsidRPr="00CC05A5">
        <w:rPr>
          <w:vertAlign w:val="superscript"/>
        </w:rPr>
        <w:t>]</w:t>
      </w:r>
      <w:r w:rsidR="006467B8" w:rsidRPr="00CC05A5">
        <w:rPr>
          <w:vertAlign w:val="superscript"/>
        </w:rPr>
        <w:fldChar w:fldCharType="end"/>
      </w:r>
      <w:r w:rsidR="006467B8">
        <w:rPr>
          <w:rFonts w:hint="eastAsia"/>
        </w:rPr>
        <w:t>对</w:t>
      </w:r>
      <w:r w:rsidR="006467B8">
        <w:rPr>
          <w:rFonts w:hint="eastAsia"/>
        </w:rPr>
        <w:t>A123</w:t>
      </w:r>
      <w:r w:rsidR="006467B8">
        <w:t xml:space="preserve"> 26650</w:t>
      </w:r>
      <w:r w:rsidR="006467B8">
        <w:rPr>
          <w:rFonts w:hint="eastAsia"/>
        </w:rPr>
        <w:t>型磷酸铁锂电池熵变系数进行了标定，结果如图</w:t>
      </w:r>
      <w:r w:rsidR="006467B8">
        <w:rPr>
          <w:rFonts w:hint="eastAsia"/>
        </w:rPr>
        <w:t>3.</w:t>
      </w:r>
      <w:r w:rsidR="006467B8">
        <w:t>3</w:t>
      </w:r>
      <w:r w:rsidR="006467B8">
        <w:rPr>
          <w:rFonts w:hint="eastAsia"/>
        </w:rPr>
        <w:t>所示。</w:t>
      </w:r>
    </w:p>
    <w:p w14:paraId="6DF773E7" w14:textId="77777777" w:rsidR="00654229" w:rsidRDefault="00A56071" w:rsidP="00DB2D36">
      <w:pPr>
        <w:widowControl/>
        <w:adjustRightInd/>
        <w:spacing w:line="360" w:lineRule="exact"/>
        <w:ind w:firstLineChars="200" w:firstLine="420"/>
        <w:textAlignment w:val="auto"/>
      </w:pPr>
      <w:r>
        <w:rPr>
          <w:rFonts w:hint="eastAsia"/>
          <w:noProof/>
        </w:rPr>
        <w:drawing>
          <wp:anchor distT="0" distB="0" distL="114300" distR="114300" simplePos="0" relativeHeight="251674624" behindDoc="0" locked="0" layoutInCell="1" allowOverlap="1" wp14:anchorId="26455EA3" wp14:editId="4E4C4843">
            <wp:simplePos x="0" y="0"/>
            <wp:positionH relativeFrom="margin">
              <wp:align>center</wp:align>
            </wp:positionH>
            <wp:positionV relativeFrom="paragraph">
              <wp:posOffset>276225</wp:posOffset>
            </wp:positionV>
            <wp:extent cx="4620270" cy="2429214"/>
            <wp:effectExtent l="0" t="0" r="8890" b="952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熵变因数.png"/>
                    <pic:cNvPicPr/>
                  </pic:nvPicPr>
                  <pic:blipFill>
                    <a:blip r:embed="rId28">
                      <a:extLst>
                        <a:ext uri="{28A0092B-C50C-407E-A947-70E740481C1C}">
                          <a14:useLocalDpi xmlns:a14="http://schemas.microsoft.com/office/drawing/2010/main" val="0"/>
                        </a:ext>
                      </a:extLst>
                    </a:blip>
                    <a:stretch>
                      <a:fillRect/>
                    </a:stretch>
                  </pic:blipFill>
                  <pic:spPr>
                    <a:xfrm>
                      <a:off x="0" y="0"/>
                      <a:ext cx="4620270" cy="2429214"/>
                    </a:xfrm>
                    <a:prstGeom prst="rect">
                      <a:avLst/>
                    </a:prstGeom>
                  </pic:spPr>
                </pic:pic>
              </a:graphicData>
            </a:graphic>
            <wp14:sizeRelH relativeFrom="page">
              <wp14:pctWidth>0</wp14:pctWidth>
            </wp14:sizeRelH>
            <wp14:sizeRelV relativeFrom="page">
              <wp14:pctHeight>0</wp14:pctHeight>
            </wp14:sizeRelV>
          </wp:anchor>
        </w:drawing>
      </w:r>
    </w:p>
    <w:p w14:paraId="49265B87" w14:textId="77777777" w:rsidR="00654229" w:rsidRPr="00F322E1" w:rsidRDefault="00F322E1" w:rsidP="00A56071">
      <w:pPr>
        <w:widowControl/>
        <w:adjustRightInd/>
        <w:spacing w:line="360" w:lineRule="exact"/>
        <w:ind w:firstLineChars="200" w:firstLine="360"/>
        <w:jc w:val="center"/>
        <w:textAlignment w:val="auto"/>
        <w:rPr>
          <w:sz w:val="18"/>
          <w:szCs w:val="18"/>
        </w:rPr>
      </w:pPr>
      <w:r>
        <w:rPr>
          <w:rFonts w:hint="eastAsia"/>
          <w:sz w:val="18"/>
          <w:szCs w:val="18"/>
        </w:rPr>
        <w:t>图</w:t>
      </w:r>
      <w:r>
        <w:rPr>
          <w:rFonts w:hint="eastAsia"/>
          <w:sz w:val="18"/>
          <w:szCs w:val="18"/>
        </w:rPr>
        <w:t xml:space="preserve">3.3 </w:t>
      </w:r>
      <w:r w:rsidRPr="00F322E1">
        <w:rPr>
          <w:sz w:val="18"/>
          <w:szCs w:val="18"/>
        </w:rPr>
        <w:t>dE/</w:t>
      </w:r>
      <w:r w:rsidR="00B31F5D">
        <w:rPr>
          <w:sz w:val="18"/>
          <w:szCs w:val="18"/>
        </w:rPr>
        <w:t>dT</w:t>
      </w:r>
      <w:r w:rsidRPr="00F322E1">
        <w:rPr>
          <w:sz w:val="18"/>
          <w:szCs w:val="18"/>
        </w:rPr>
        <w:t>-SOC</w:t>
      </w:r>
      <w:r>
        <w:rPr>
          <w:rFonts w:hint="eastAsia"/>
          <w:sz w:val="18"/>
          <w:szCs w:val="18"/>
        </w:rPr>
        <w:t>曲线图</w:t>
      </w:r>
    </w:p>
    <w:p w14:paraId="5F923890" w14:textId="77777777" w:rsidR="00F1300E" w:rsidRDefault="00F1300E" w:rsidP="00DB2D36">
      <w:pPr>
        <w:widowControl/>
        <w:adjustRightInd/>
        <w:spacing w:line="360" w:lineRule="exact"/>
        <w:ind w:firstLineChars="200" w:firstLine="420"/>
        <w:textAlignment w:val="auto"/>
      </w:pPr>
    </w:p>
    <w:p w14:paraId="0790C315" w14:textId="77777777" w:rsidR="000727A4" w:rsidRDefault="00F1300E" w:rsidP="00DB2D36">
      <w:pPr>
        <w:widowControl/>
        <w:adjustRightInd/>
        <w:spacing w:line="360" w:lineRule="exact"/>
        <w:ind w:firstLineChars="200" w:firstLine="420"/>
        <w:textAlignment w:val="auto"/>
      </w:pPr>
      <w:r>
        <w:rPr>
          <w:rFonts w:hint="eastAsia"/>
        </w:rPr>
        <w:t>因熵变系数曲线没有明显的特征函数关系，故在建模过程中采用查表的方式对不同</w:t>
      </w:r>
      <w:r>
        <w:rPr>
          <w:rFonts w:hint="eastAsia"/>
        </w:rPr>
        <w:t>SOC</w:t>
      </w:r>
      <w:r>
        <w:rPr>
          <w:rFonts w:hint="eastAsia"/>
        </w:rPr>
        <w:t>下</w:t>
      </w:r>
      <w:r w:rsidR="00E927CE">
        <w:rPr>
          <w:rFonts w:hint="eastAsia"/>
        </w:rPr>
        <w:t>的</w:t>
      </w:r>
      <w:r>
        <w:rPr>
          <w:rFonts w:hint="eastAsia"/>
        </w:rPr>
        <w:t>熵变系数进行取值。</w:t>
      </w:r>
    </w:p>
    <w:p w14:paraId="5798BD24" w14:textId="77777777" w:rsidR="000727A4" w:rsidRDefault="000727A4">
      <w:pPr>
        <w:widowControl/>
        <w:adjustRightInd/>
        <w:jc w:val="left"/>
        <w:textAlignment w:val="auto"/>
      </w:pPr>
      <w:r>
        <w:br w:type="page"/>
      </w:r>
    </w:p>
    <w:p w14:paraId="199CF6FB" w14:textId="77777777" w:rsidR="00A56071" w:rsidRDefault="00A56071" w:rsidP="00DB2D36">
      <w:pPr>
        <w:widowControl/>
        <w:adjustRightInd/>
        <w:spacing w:line="360" w:lineRule="exact"/>
        <w:ind w:firstLineChars="200" w:firstLine="420"/>
        <w:textAlignment w:val="auto"/>
      </w:pPr>
    </w:p>
    <w:p w14:paraId="35BBBA0D" w14:textId="77777777" w:rsidR="00826775" w:rsidRPr="00517B92" w:rsidRDefault="00826775" w:rsidP="00826775">
      <w:pPr>
        <w:pStyle w:val="1"/>
        <w:spacing w:beforeLines="50" w:before="120" w:afterLines="50" w:after="120" w:line="360" w:lineRule="exact"/>
        <w:jc w:val="center"/>
        <w:rPr>
          <w:rFonts w:ascii="黑体" w:eastAsia="黑体" w:hAnsi="黑体"/>
          <w:b w:val="0"/>
          <w:i w:val="0"/>
        </w:rPr>
      </w:pPr>
      <w:bookmarkStart w:id="47" w:name="_Toc9882158"/>
      <w:r>
        <w:rPr>
          <w:rFonts w:ascii="黑体" w:eastAsia="黑体" w:hAnsi="黑体"/>
          <w:b w:val="0"/>
          <w:i w:val="0"/>
        </w:rPr>
        <w:t>4</w:t>
      </w:r>
      <w:r w:rsidRPr="00A2540F">
        <w:rPr>
          <w:rFonts w:ascii="黑体" w:eastAsia="黑体" w:hAnsi="黑体"/>
          <w:b w:val="0"/>
          <w:i w:val="0"/>
        </w:rPr>
        <w:t xml:space="preserve"> </w:t>
      </w:r>
      <w:r>
        <w:rPr>
          <w:rFonts w:ascii="黑体" w:eastAsia="黑体" w:hAnsi="黑体" w:hint="eastAsia"/>
          <w:b w:val="0"/>
          <w:i w:val="0"/>
        </w:rPr>
        <w:t>容量衰减模型</w:t>
      </w:r>
      <w:bookmarkEnd w:id="47"/>
    </w:p>
    <w:p w14:paraId="7DDD4768" w14:textId="77777777" w:rsidR="00DE424B" w:rsidRPr="000130DA" w:rsidRDefault="00DE424B" w:rsidP="00DE424B">
      <w:pPr>
        <w:pStyle w:val="2"/>
        <w:spacing w:beforeLines="50" w:before="120" w:afterLines="50" w:after="120" w:line="360" w:lineRule="exact"/>
        <w:rPr>
          <w:rFonts w:ascii="黑体" w:eastAsia="黑体" w:hAnsi="黑体"/>
          <w:b w:val="0"/>
          <w:i w:val="0"/>
        </w:rPr>
      </w:pPr>
      <w:bookmarkStart w:id="48" w:name="_Toc9882159"/>
      <w:r>
        <w:rPr>
          <w:rFonts w:ascii="黑体" w:eastAsia="黑体" w:hAnsi="黑体"/>
          <w:b w:val="0"/>
          <w:i w:val="0"/>
        </w:rPr>
        <w:t>4.1</w:t>
      </w:r>
      <w:r w:rsidRPr="000130DA">
        <w:rPr>
          <w:rFonts w:ascii="黑体" w:eastAsia="黑体" w:hAnsi="黑体"/>
          <w:b w:val="0"/>
          <w:i w:val="0"/>
        </w:rPr>
        <w:t xml:space="preserve"> </w:t>
      </w:r>
      <w:r>
        <w:rPr>
          <w:rFonts w:eastAsia="黑体" w:hint="eastAsia"/>
          <w:b w:val="0"/>
          <w:i w:val="0"/>
        </w:rPr>
        <w:t>电池老化因素</w:t>
      </w:r>
      <w:bookmarkEnd w:id="48"/>
    </w:p>
    <w:p w14:paraId="2D0953F3" w14:textId="77777777" w:rsidR="000727A4" w:rsidRPr="00826775" w:rsidRDefault="00E11FC3" w:rsidP="00E11FC3">
      <w:pPr>
        <w:widowControl/>
        <w:adjustRightInd/>
        <w:spacing w:line="360" w:lineRule="exact"/>
        <w:ind w:firstLineChars="200" w:firstLine="420"/>
        <w:textAlignment w:val="auto"/>
      </w:pPr>
      <w:r>
        <w:rPr>
          <w:rFonts w:hint="eastAsia"/>
        </w:rPr>
        <w:t>锂离子电池的寿命随着反复使用而衰减，通常情况下容量损失至初始容量的</w:t>
      </w:r>
      <w:r>
        <w:t>80</w:t>
      </w:r>
      <w:r>
        <w:rPr>
          <w:rFonts w:hint="eastAsia"/>
        </w:rPr>
        <w:t>%</w:t>
      </w:r>
      <w:r>
        <w:rPr>
          <w:rFonts w:hint="eastAsia"/>
        </w:rPr>
        <w:t>，即认为电池寿命终结。电池容量衰减包含非常复杂的电化学反应过程。老化的内部因素包括：锂离子的损失、活性物质表面积的减少、负极附近</w:t>
      </w:r>
      <w:r>
        <w:rPr>
          <w:rFonts w:hint="eastAsia"/>
        </w:rPr>
        <w:t>SEI</w:t>
      </w:r>
      <w:r w:rsidR="00C35E8A">
        <w:rPr>
          <w:rFonts w:hint="eastAsia"/>
        </w:rPr>
        <w:t>（</w:t>
      </w:r>
      <w:r w:rsidR="00C35E8A">
        <w:rPr>
          <w:rFonts w:ascii="Arial" w:hAnsi="Arial" w:cs="Arial"/>
          <w:color w:val="333333"/>
          <w:sz w:val="20"/>
          <w:szCs w:val="20"/>
          <w:shd w:val="clear" w:color="auto" w:fill="FFFFFF"/>
        </w:rPr>
        <w:t>Solid Electrolyte Interphase</w:t>
      </w:r>
      <w:r w:rsidR="00C35E8A">
        <w:rPr>
          <w:rFonts w:hint="eastAsia"/>
        </w:rPr>
        <w:t>）</w:t>
      </w:r>
      <w:r>
        <w:rPr>
          <w:rFonts w:hint="eastAsia"/>
        </w:rPr>
        <w:t>膜的形成、电极材料的相变等。从外部作用来讲，外界环境的温度、充放电的方式以及电池状态等都会对电池的老化速度产生不同程度的影响。</w:t>
      </w:r>
    </w:p>
    <w:p w14:paraId="59E64BCC" w14:textId="77777777" w:rsidR="00851FE2" w:rsidRPr="001D69A4" w:rsidRDefault="00851FE2" w:rsidP="00851FE2">
      <w:pPr>
        <w:pStyle w:val="3"/>
        <w:spacing w:beforeLines="50" w:before="120" w:afterLines="50" w:after="120" w:line="360" w:lineRule="exact"/>
        <w:ind w:firstLineChars="200" w:firstLine="420"/>
        <w:rPr>
          <w:rFonts w:ascii="黑体" w:hAnsi="黑体"/>
          <w:b w:val="0"/>
          <w:sz w:val="21"/>
          <w:szCs w:val="21"/>
        </w:rPr>
      </w:pPr>
      <w:bookmarkStart w:id="49" w:name="_Toc9882160"/>
      <w:r>
        <w:rPr>
          <w:rFonts w:ascii="黑体" w:hAnsi="黑体"/>
          <w:b w:val="0"/>
          <w:sz w:val="21"/>
          <w:szCs w:val="21"/>
        </w:rPr>
        <w:t xml:space="preserve">4.1.1 </w:t>
      </w:r>
      <w:r>
        <w:rPr>
          <w:rFonts w:ascii="黑体" w:hAnsi="黑体" w:hint="eastAsia"/>
          <w:b w:val="0"/>
          <w:sz w:val="21"/>
          <w:szCs w:val="21"/>
        </w:rPr>
        <w:t>温度对电池老化的影响</w:t>
      </w:r>
      <w:bookmarkEnd w:id="49"/>
    </w:p>
    <w:p w14:paraId="72F6A5A0" w14:textId="77777777" w:rsidR="000727A4" w:rsidRDefault="00851FE2" w:rsidP="00851FE2">
      <w:pPr>
        <w:widowControl/>
        <w:adjustRightInd/>
        <w:spacing w:line="360" w:lineRule="exact"/>
        <w:ind w:firstLineChars="200" w:firstLine="420"/>
        <w:textAlignment w:val="auto"/>
      </w:pPr>
      <w:r>
        <w:rPr>
          <w:rFonts w:hint="eastAsia"/>
        </w:rPr>
        <w:t>电化学反应的反应速率和温度密切相关。由于电池内部的电解质和金属氧化物的活性随着温度的降低而下降，造成电解质阻值增大、粘度升高，从而增大锂离子运动受到的阻力，导致反应较难进行。另一方面，随着环境温度的升高，电解质的活性增大，内阻减小，电池内部电化学反应越容易进行，但是当温度过高时，电池内部会发生不可逆的副反应，使电池的性能下降，比如电解质的活性遭到破坏，内部析出气体增多，热量很难散发出去等</w:t>
      </w:r>
      <w:r w:rsidR="00943531">
        <w:rPr>
          <w:rFonts w:hint="eastAsia"/>
        </w:rPr>
        <w:t>，因此过高和过低的温度对锂离子电池的</w:t>
      </w:r>
      <w:r w:rsidR="00340BF8">
        <w:rPr>
          <w:rFonts w:hint="eastAsia"/>
        </w:rPr>
        <w:t>性能</w:t>
      </w:r>
      <w:r w:rsidR="00943531">
        <w:rPr>
          <w:rFonts w:hint="eastAsia"/>
        </w:rPr>
        <w:t>均会带来不利的影响，并缩减电池容量，影响电池寿命。</w:t>
      </w:r>
    </w:p>
    <w:p w14:paraId="7B3CE721" w14:textId="77777777" w:rsidR="00943531" w:rsidRPr="001D69A4" w:rsidRDefault="00943531" w:rsidP="00943531">
      <w:pPr>
        <w:pStyle w:val="3"/>
        <w:spacing w:beforeLines="50" w:before="120" w:afterLines="50" w:after="120" w:line="360" w:lineRule="exact"/>
        <w:ind w:firstLineChars="200" w:firstLine="420"/>
        <w:rPr>
          <w:rFonts w:ascii="黑体" w:hAnsi="黑体"/>
          <w:b w:val="0"/>
          <w:sz w:val="21"/>
          <w:szCs w:val="21"/>
        </w:rPr>
      </w:pPr>
      <w:bookmarkStart w:id="50" w:name="_Toc9882161"/>
      <w:r>
        <w:rPr>
          <w:rFonts w:ascii="黑体" w:hAnsi="黑体"/>
          <w:b w:val="0"/>
          <w:sz w:val="21"/>
          <w:szCs w:val="21"/>
        </w:rPr>
        <w:t xml:space="preserve">4.1.2 </w:t>
      </w:r>
      <w:r>
        <w:rPr>
          <w:rFonts w:ascii="黑体" w:hAnsi="黑体" w:hint="eastAsia"/>
          <w:b w:val="0"/>
          <w:sz w:val="21"/>
          <w:szCs w:val="21"/>
        </w:rPr>
        <w:t>充放电</w:t>
      </w:r>
      <w:r w:rsidR="00A15C60" w:rsidRPr="00551E50">
        <w:rPr>
          <w:rFonts w:ascii="黑体" w:hAnsi="黑体" w:hint="eastAsia"/>
          <w:b w:val="0"/>
          <w:sz w:val="21"/>
          <w:szCs w:val="21"/>
        </w:rPr>
        <w:t>倍率</w:t>
      </w:r>
      <w:r>
        <w:rPr>
          <w:rFonts w:ascii="黑体" w:hAnsi="黑体" w:hint="eastAsia"/>
          <w:b w:val="0"/>
          <w:sz w:val="21"/>
          <w:szCs w:val="21"/>
        </w:rPr>
        <w:t>对电池老化的影响</w:t>
      </w:r>
      <w:bookmarkEnd w:id="50"/>
    </w:p>
    <w:p w14:paraId="6A7BCE81" w14:textId="77777777" w:rsidR="000727A4" w:rsidRPr="00943531" w:rsidRDefault="00923E33" w:rsidP="00923E33">
      <w:pPr>
        <w:widowControl/>
        <w:adjustRightInd/>
        <w:spacing w:line="360" w:lineRule="exact"/>
        <w:ind w:firstLineChars="200" w:firstLine="420"/>
        <w:textAlignment w:val="auto"/>
      </w:pPr>
      <w:r>
        <w:rPr>
          <w:rFonts w:hint="eastAsia"/>
        </w:rPr>
        <w:t>电池的充放电</w:t>
      </w:r>
      <w:r w:rsidR="00A15C60">
        <w:rPr>
          <w:rFonts w:eastAsiaTheme="minorEastAsia" w:hint="eastAsia"/>
        </w:rPr>
        <w:t>倍率</w:t>
      </w:r>
      <w:r>
        <w:rPr>
          <w:rFonts w:hint="eastAsia"/>
        </w:rPr>
        <w:t>会影响到充放电容量</w:t>
      </w:r>
      <w:r w:rsidR="00A15C60">
        <w:rPr>
          <w:rFonts w:hint="eastAsia"/>
        </w:rPr>
        <w:t>。</w:t>
      </w:r>
      <w:r>
        <w:rPr>
          <w:rFonts w:hint="eastAsia"/>
        </w:rPr>
        <w:t>电池内部进行化学反应时产生大量</w:t>
      </w:r>
      <w:r w:rsidR="00A15C60">
        <w:rPr>
          <w:rFonts w:hint="eastAsia"/>
        </w:rPr>
        <w:t>反应</w:t>
      </w:r>
      <w:r>
        <w:rPr>
          <w:rFonts w:hint="eastAsia"/>
        </w:rPr>
        <w:t>生成物，它们会扩散到电池内部各处。电池的充放电</w:t>
      </w:r>
      <w:r w:rsidR="00A15C60">
        <w:rPr>
          <w:rFonts w:eastAsiaTheme="minorEastAsia" w:hint="eastAsia"/>
        </w:rPr>
        <w:t>倍率</w:t>
      </w:r>
      <w:r>
        <w:rPr>
          <w:rFonts w:hint="eastAsia"/>
        </w:rPr>
        <w:t>越高，充放电时间越短，电池越快达到截止电压，导致极板附近的生成物不能够及时扩散，大量堆积在极板上，使锂离子的运动受到阻碍，所以电池能充进和放出的容量较少。而电池工作在小倍率时，就可以充进和放出较多的能量，甚至可以达到全容量的充放电。同时</w:t>
      </w:r>
      <w:r w:rsidR="00A15C60">
        <w:rPr>
          <w:rFonts w:hint="eastAsia"/>
        </w:rPr>
        <w:t>充放电</w:t>
      </w:r>
      <w:r w:rsidR="00A15C60">
        <w:rPr>
          <w:rFonts w:eastAsiaTheme="minorEastAsia" w:hint="eastAsia"/>
        </w:rPr>
        <w:t>倍率</w:t>
      </w:r>
      <w:r>
        <w:rPr>
          <w:rFonts w:hint="eastAsia"/>
        </w:rPr>
        <w:t>越大，电池内部的极化现象越明显，对电压和内阻产生的影响越大，使得电池偏离平衡状态的程度越大。长时间高</w:t>
      </w:r>
      <w:r w:rsidR="00A15C60">
        <w:rPr>
          <w:rFonts w:eastAsiaTheme="minorEastAsia" w:hint="eastAsia"/>
        </w:rPr>
        <w:t>倍率</w:t>
      </w:r>
      <w:r>
        <w:rPr>
          <w:rFonts w:hint="eastAsia"/>
        </w:rPr>
        <w:t>的充放电，将使电池极板的老化速度加快、寿命缩短，因此充放电</w:t>
      </w:r>
      <w:r w:rsidR="00A15C60">
        <w:rPr>
          <w:rFonts w:eastAsiaTheme="minorEastAsia" w:hint="eastAsia"/>
        </w:rPr>
        <w:t>倍率</w:t>
      </w:r>
      <w:r>
        <w:rPr>
          <w:rFonts w:hint="eastAsia"/>
        </w:rPr>
        <w:t>是影响电池老化的重要因素。</w:t>
      </w:r>
    </w:p>
    <w:p w14:paraId="2AAE0BE6" w14:textId="77777777" w:rsidR="00527B44" w:rsidRPr="001D69A4" w:rsidRDefault="00527B44" w:rsidP="00527B44">
      <w:pPr>
        <w:pStyle w:val="3"/>
        <w:spacing w:beforeLines="50" w:before="120" w:afterLines="50" w:after="120" w:line="360" w:lineRule="exact"/>
        <w:ind w:firstLineChars="200" w:firstLine="420"/>
        <w:rPr>
          <w:rFonts w:ascii="黑体" w:hAnsi="黑体"/>
          <w:b w:val="0"/>
          <w:sz w:val="21"/>
          <w:szCs w:val="21"/>
        </w:rPr>
      </w:pPr>
      <w:bookmarkStart w:id="51" w:name="_Toc9882162"/>
      <w:r>
        <w:rPr>
          <w:rFonts w:ascii="黑体" w:hAnsi="黑体"/>
          <w:b w:val="0"/>
          <w:sz w:val="21"/>
          <w:szCs w:val="21"/>
        </w:rPr>
        <w:t xml:space="preserve">4.1.3 </w:t>
      </w:r>
      <w:r>
        <w:rPr>
          <w:rFonts w:ascii="黑体" w:hAnsi="黑体" w:hint="eastAsia"/>
          <w:b w:val="0"/>
          <w:sz w:val="21"/>
          <w:szCs w:val="21"/>
        </w:rPr>
        <w:t>循环次数对电池老化的影响</w:t>
      </w:r>
      <w:bookmarkEnd w:id="51"/>
    </w:p>
    <w:p w14:paraId="720B32A5" w14:textId="77777777" w:rsidR="00823B4A" w:rsidRDefault="00823B4A" w:rsidP="00823B4A">
      <w:pPr>
        <w:widowControl/>
        <w:adjustRightInd/>
        <w:spacing w:line="360" w:lineRule="exact"/>
        <w:ind w:firstLineChars="200" w:firstLine="420"/>
        <w:textAlignment w:val="auto"/>
      </w:pPr>
      <w:r>
        <w:rPr>
          <w:rFonts w:hint="eastAsia"/>
        </w:rPr>
        <w:t>随着循环次数的增加，电池的寿命逐渐减少，它主要会造成电池活性材料的损失和阻抗的增加。活性材料的损失指由于某些副反应的发生导致材料的活性消失，由活性材料变为非活性材料，锂金属沉积，以及集流体和活性材料之间的接触减少，降低了活性物质的有效利用率。正极活性材料减少和利用率降低都意味着可循环锂离子的损失；负极活性材料的减少导致负极容纳锂离子的量减少，表现为锂金属的沉积。电池阻抗的增加由使用过程中</w:t>
      </w:r>
      <w:r>
        <w:rPr>
          <w:rFonts w:hint="eastAsia"/>
        </w:rPr>
        <w:t xml:space="preserve">SEI </w:t>
      </w:r>
      <w:r>
        <w:rPr>
          <w:rFonts w:hint="eastAsia"/>
        </w:rPr>
        <w:t>膜增厚，隔膜、电解液阻力增加等老化过程引起，这些老化过程导致电池固相、液相扩散系数逐渐降低，表现为循环中可用充放电容量的减少。</w:t>
      </w:r>
    </w:p>
    <w:p w14:paraId="32A2D7B5" w14:textId="77777777" w:rsidR="000727A4" w:rsidRPr="00527B44" w:rsidRDefault="00823B4A" w:rsidP="00823B4A">
      <w:pPr>
        <w:widowControl/>
        <w:adjustRightInd/>
        <w:spacing w:line="360" w:lineRule="exact"/>
        <w:ind w:firstLineChars="200" w:firstLine="420"/>
        <w:textAlignment w:val="auto"/>
      </w:pPr>
      <w:r>
        <w:rPr>
          <w:rFonts w:hint="eastAsia"/>
        </w:rPr>
        <w:t>综上所述，温度、充放电倍率和循环次数对电池的老化过程具有不同程度的显著影响，是构建老化模型、设计寿命实验的关键因素。</w:t>
      </w:r>
    </w:p>
    <w:p w14:paraId="2C3A06A8" w14:textId="77777777" w:rsidR="00285D75" w:rsidRPr="000130DA" w:rsidRDefault="00285D75" w:rsidP="00285D75">
      <w:pPr>
        <w:pStyle w:val="2"/>
        <w:spacing w:beforeLines="50" w:before="120" w:afterLines="50" w:after="120" w:line="360" w:lineRule="exact"/>
        <w:rPr>
          <w:rFonts w:ascii="黑体" w:eastAsia="黑体" w:hAnsi="黑体"/>
          <w:b w:val="0"/>
          <w:i w:val="0"/>
        </w:rPr>
      </w:pPr>
      <w:bookmarkStart w:id="52" w:name="_Toc9882163"/>
      <w:r>
        <w:rPr>
          <w:rFonts w:ascii="黑体" w:eastAsia="黑体" w:hAnsi="黑体"/>
          <w:b w:val="0"/>
          <w:i w:val="0"/>
        </w:rPr>
        <w:lastRenderedPageBreak/>
        <w:t>4.2</w:t>
      </w:r>
      <w:r w:rsidRPr="000130DA">
        <w:rPr>
          <w:rFonts w:ascii="黑体" w:eastAsia="黑体" w:hAnsi="黑体"/>
          <w:b w:val="0"/>
          <w:i w:val="0"/>
        </w:rPr>
        <w:t xml:space="preserve"> </w:t>
      </w:r>
      <w:r>
        <w:rPr>
          <w:rFonts w:eastAsia="黑体" w:hint="eastAsia"/>
          <w:b w:val="0"/>
          <w:i w:val="0"/>
        </w:rPr>
        <w:t>电池老化容量衰减模型及参数辨识</w:t>
      </w:r>
      <w:bookmarkEnd w:id="52"/>
    </w:p>
    <w:p w14:paraId="491E34F2" w14:textId="77777777" w:rsidR="00A15C60" w:rsidRDefault="00A24269" w:rsidP="00DB2D36">
      <w:pPr>
        <w:widowControl/>
        <w:adjustRightInd/>
        <w:spacing w:line="360" w:lineRule="exact"/>
        <w:ind w:firstLineChars="200" w:firstLine="420"/>
        <w:textAlignment w:val="auto"/>
      </w:pPr>
      <w:r w:rsidRPr="00A24269">
        <w:t>Bloom</w:t>
      </w:r>
      <w:r>
        <w:rPr>
          <w:rFonts w:hint="eastAsia"/>
        </w:rPr>
        <w:t>等</w:t>
      </w:r>
      <w:r w:rsidRPr="00A24269">
        <w:rPr>
          <w:vertAlign w:val="superscript"/>
        </w:rPr>
        <w:fldChar w:fldCharType="begin"/>
      </w:r>
      <w:r w:rsidRPr="00A24269">
        <w:rPr>
          <w:vertAlign w:val="superscript"/>
        </w:rPr>
        <w:instrText xml:space="preserve"> </w:instrText>
      </w:r>
      <w:r w:rsidRPr="00A24269">
        <w:rPr>
          <w:rFonts w:hint="eastAsia"/>
          <w:vertAlign w:val="superscript"/>
        </w:rPr>
        <w:instrText>REF _Ref8915673 \r \h</w:instrText>
      </w:r>
      <w:r w:rsidRPr="00A24269">
        <w:rPr>
          <w:vertAlign w:val="superscript"/>
        </w:rPr>
        <w:instrText xml:space="preserve"> </w:instrText>
      </w:r>
      <w:r>
        <w:rPr>
          <w:vertAlign w:val="superscript"/>
        </w:rPr>
        <w:instrText xml:space="preserve"> \* MERGEFORMAT </w:instrText>
      </w:r>
      <w:r w:rsidRPr="00A24269">
        <w:rPr>
          <w:vertAlign w:val="superscript"/>
        </w:rPr>
      </w:r>
      <w:r w:rsidRPr="00A24269">
        <w:rPr>
          <w:vertAlign w:val="superscript"/>
        </w:rPr>
        <w:fldChar w:fldCharType="separate"/>
      </w:r>
      <w:r w:rsidRPr="00A24269">
        <w:rPr>
          <w:vertAlign w:val="superscript"/>
        </w:rPr>
        <w:t>[32]</w:t>
      </w:r>
      <w:r w:rsidRPr="00A24269">
        <w:rPr>
          <w:vertAlign w:val="superscript"/>
        </w:rPr>
        <w:fldChar w:fldCharType="end"/>
      </w:r>
      <w:r>
        <w:rPr>
          <w:rFonts w:hint="eastAsia"/>
        </w:rPr>
        <w:t>提出，根据</w:t>
      </w:r>
      <w:r w:rsidRPr="009D636D">
        <w:t>Arrhenius</w:t>
      </w:r>
      <w:r>
        <w:rPr>
          <w:rFonts w:hint="eastAsia"/>
        </w:rPr>
        <w:t>公式对化学反应速率的描述，可将电池的老化模型按</w:t>
      </w:r>
      <w:r w:rsidRPr="009D636D">
        <w:t>Arrhenius</w:t>
      </w:r>
      <w:r>
        <w:rPr>
          <w:rFonts w:hint="eastAsia"/>
        </w:rPr>
        <w:t>公式形式给出，即式（</w:t>
      </w:r>
      <w:r>
        <w:rPr>
          <w:rFonts w:hint="eastAsia"/>
        </w:rPr>
        <w:t>4</w:t>
      </w:r>
      <w:r>
        <w:t>.1</w:t>
      </w:r>
      <w:r>
        <w:rPr>
          <w:rFonts w:hint="eastAsia"/>
        </w:rPr>
        <w:t>）所示：</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A24269" w14:paraId="7344091F" w14:textId="77777777" w:rsidTr="00CF347D">
        <w:tc>
          <w:tcPr>
            <w:tcW w:w="988" w:type="dxa"/>
          </w:tcPr>
          <w:p w14:paraId="26E2008E" w14:textId="77777777" w:rsidR="00A24269" w:rsidRDefault="00A24269" w:rsidP="00CF347D">
            <w:pPr>
              <w:widowControl/>
              <w:adjustRightInd/>
              <w:spacing w:line="360" w:lineRule="auto"/>
              <w:textAlignment w:val="auto"/>
            </w:pPr>
          </w:p>
        </w:tc>
        <w:tc>
          <w:tcPr>
            <w:tcW w:w="6804" w:type="dxa"/>
          </w:tcPr>
          <w:p w14:paraId="473C1CDB" w14:textId="77777777" w:rsidR="00A24269" w:rsidRDefault="0036115C" w:rsidP="00CF347D">
            <w:pPr>
              <w:widowControl/>
              <w:adjustRightInd/>
              <w:spacing w:line="360" w:lineRule="auto"/>
              <w:jc w:val="center"/>
              <w:textAlignment w:val="auto"/>
            </w:pPr>
            <m:oMathPara>
              <m:oMath>
                <m:sSub>
                  <m:sSubPr>
                    <m:ctrlPr>
                      <w:rPr>
                        <w:rFonts w:ascii="Cambria Math" w:hAnsi="Cambria Math"/>
                      </w:rPr>
                    </m:ctrlPr>
                  </m:sSubPr>
                  <m:e>
                    <m:r>
                      <w:rPr>
                        <w:rFonts w:ascii="Cambria Math" w:hAnsi="Cambria Math"/>
                      </w:rPr>
                      <m:t>Q</m:t>
                    </m:r>
                  </m:e>
                  <m:sub>
                    <m:r>
                      <w:rPr>
                        <w:rFonts w:ascii="Cambria Math" w:hAnsi="Cambria Math" w:hint="eastAsia"/>
                      </w:rPr>
                      <m:t>loss</m:t>
                    </m:r>
                  </m:sub>
                </m:sSub>
                <m:r>
                  <w:rPr>
                    <w:rFonts w:ascii="Cambria Math" w:hAnsi="Cambria Math"/>
                  </w:rPr>
                  <m:t>=B∙</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R∙T</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z</m:t>
                    </m:r>
                  </m:sup>
                </m:sSup>
              </m:oMath>
            </m:oMathPara>
          </w:p>
        </w:tc>
        <w:tc>
          <w:tcPr>
            <w:tcW w:w="986" w:type="dxa"/>
          </w:tcPr>
          <w:p w14:paraId="682BCC28" w14:textId="77777777" w:rsidR="00A24269" w:rsidRDefault="00A24269" w:rsidP="00CF347D">
            <w:pPr>
              <w:widowControl/>
              <w:adjustRightInd/>
              <w:spacing w:line="360" w:lineRule="auto"/>
              <w:jc w:val="right"/>
              <w:textAlignment w:val="auto"/>
            </w:pPr>
            <w:r>
              <w:rPr>
                <w:rFonts w:hint="eastAsia"/>
              </w:rPr>
              <w:t>（</w:t>
            </w:r>
            <w:r>
              <w:rPr>
                <w:rFonts w:hint="eastAsia"/>
              </w:rPr>
              <w:t>4</w:t>
            </w:r>
            <w:r>
              <w:t>.1</w:t>
            </w:r>
            <w:r>
              <w:rPr>
                <w:rFonts w:hint="eastAsia"/>
              </w:rPr>
              <w:t>）</w:t>
            </w:r>
          </w:p>
        </w:tc>
      </w:tr>
    </w:tbl>
    <w:p w14:paraId="141EEE5D" w14:textId="77777777" w:rsidR="00A24269" w:rsidRPr="00A24269" w:rsidRDefault="00F01857" w:rsidP="00DB2D36">
      <w:pPr>
        <w:widowControl/>
        <w:adjustRightInd/>
        <w:spacing w:line="360" w:lineRule="exact"/>
        <w:ind w:firstLineChars="200" w:firstLine="420"/>
        <w:textAlignment w:val="auto"/>
      </w:pPr>
      <w:r>
        <w:rPr>
          <w:rFonts w:hint="eastAsia"/>
        </w:rPr>
        <w:t>其中</w:t>
      </w:r>
      <m:oMath>
        <m:sSub>
          <m:sSubPr>
            <m:ctrlPr>
              <w:rPr>
                <w:rFonts w:ascii="Cambria Math" w:hAnsi="Cambria Math"/>
              </w:rPr>
            </m:ctrlPr>
          </m:sSubPr>
          <m:e>
            <m:r>
              <w:rPr>
                <w:rFonts w:ascii="Cambria Math" w:hAnsi="Cambria Math"/>
              </w:rPr>
              <m:t>Q</m:t>
            </m:r>
          </m:e>
          <m:sub>
            <m:r>
              <w:rPr>
                <w:rFonts w:ascii="Cambria Math" w:hAnsi="Cambria Math" w:hint="eastAsia"/>
              </w:rPr>
              <m:t>loss</m:t>
            </m:r>
          </m:sub>
        </m:sSub>
      </m:oMath>
      <w:r>
        <w:rPr>
          <w:rFonts w:hint="eastAsia"/>
        </w:rPr>
        <w:t>是电池损失的容量占初始容量的百分比，</w:t>
      </w:r>
      <w:r w:rsidR="00A60122">
        <w:rPr>
          <w:rFonts w:hint="eastAsia"/>
        </w:rPr>
        <w:t>B</w:t>
      </w:r>
      <w:r w:rsidR="00A60122">
        <w:rPr>
          <w:rFonts w:hint="eastAsia"/>
        </w:rPr>
        <w:t>为指前因子，</w:t>
      </w:r>
      <m:oMath>
        <m:sSub>
          <m:sSubPr>
            <m:ctrlPr>
              <w:rPr>
                <w:rFonts w:ascii="Cambria Math" w:hAnsi="Cambria Math"/>
                <w:i/>
              </w:rPr>
            </m:ctrlPr>
          </m:sSubPr>
          <m:e>
            <m:r>
              <w:rPr>
                <w:rFonts w:ascii="Cambria Math" w:hAnsi="Cambria Math"/>
              </w:rPr>
              <m:t>E</m:t>
            </m:r>
          </m:e>
          <m:sub>
            <m:r>
              <w:rPr>
                <w:rFonts w:ascii="Cambria Math" w:hAnsi="Cambria Math"/>
              </w:rPr>
              <m:t>a</m:t>
            </m:r>
          </m:sub>
        </m:sSub>
      </m:oMath>
      <w:r>
        <w:rPr>
          <w:rFonts w:hint="eastAsia"/>
        </w:rPr>
        <w:t>为反应活化能，</w:t>
      </w:r>
      <w:r>
        <w:rPr>
          <w:rFonts w:hint="eastAsia"/>
        </w:rPr>
        <w:t>R</w:t>
      </w:r>
      <w:r>
        <w:rPr>
          <w:rFonts w:hint="eastAsia"/>
        </w:rPr>
        <w:t>为</w:t>
      </w:r>
      <w:r w:rsidR="00CF347D">
        <w:rPr>
          <w:rFonts w:hint="eastAsia"/>
        </w:rPr>
        <w:t>摩尔</w:t>
      </w:r>
      <w:r>
        <w:rPr>
          <w:rFonts w:hint="eastAsia"/>
        </w:rPr>
        <w:t>气体常数，</w:t>
      </w:r>
      <w:r>
        <w:rPr>
          <w:rFonts w:hint="eastAsia"/>
        </w:rPr>
        <w:t>T</w:t>
      </w:r>
      <w:r>
        <w:rPr>
          <w:rFonts w:hint="eastAsia"/>
        </w:rPr>
        <w:t>为电池温度，</w:t>
      </w:r>
      <w:r>
        <w:rPr>
          <w:rFonts w:hint="eastAsia"/>
        </w:rPr>
        <w:t>t</w:t>
      </w:r>
      <w:r>
        <w:rPr>
          <w:rFonts w:hint="eastAsia"/>
        </w:rPr>
        <w:t>为电池的使用时间，</w:t>
      </w:r>
      <w:r>
        <w:rPr>
          <w:rFonts w:hint="eastAsia"/>
        </w:rPr>
        <w:t>z</w:t>
      </w:r>
      <w:r>
        <w:rPr>
          <w:rFonts w:hint="eastAsia"/>
        </w:rPr>
        <w:t>为指数参数。</w:t>
      </w:r>
      <w:r w:rsidR="0068270D">
        <w:rPr>
          <w:rFonts w:hint="eastAsia"/>
        </w:rPr>
        <w:t>出于对模型精度的考虑，电池的使用时间</w:t>
      </w:r>
      <w:r w:rsidR="0068270D">
        <w:rPr>
          <w:rFonts w:hint="eastAsia"/>
        </w:rPr>
        <w:t>t</w:t>
      </w:r>
      <w:r w:rsidR="0068270D">
        <w:rPr>
          <w:rFonts w:hint="eastAsia"/>
        </w:rPr>
        <w:t>并不能很好</w:t>
      </w:r>
      <w:r w:rsidR="00921E17">
        <w:rPr>
          <w:rFonts w:hint="eastAsia"/>
        </w:rPr>
        <w:t>得</w:t>
      </w:r>
      <w:r w:rsidR="0068270D">
        <w:rPr>
          <w:rFonts w:hint="eastAsia"/>
        </w:rPr>
        <w:t>衡量不同充放电倍率下电池使用的程度，因而采用安时积分法得到的电池使用总容量来代替</w:t>
      </w:r>
      <w:r w:rsidR="0068270D">
        <w:rPr>
          <w:rFonts w:hint="eastAsia"/>
        </w:rPr>
        <w:t>t</w:t>
      </w:r>
      <w:r w:rsidR="0068270D">
        <w:rPr>
          <w:rFonts w:hint="eastAsia"/>
        </w:rPr>
        <w:t>，得到式（</w:t>
      </w:r>
      <w:r w:rsidR="0068270D">
        <w:rPr>
          <w:rFonts w:hint="eastAsia"/>
        </w:rPr>
        <w:t>4</w:t>
      </w:r>
      <w:r w:rsidR="0068270D">
        <w:t>.2</w:t>
      </w:r>
      <w:r w:rsidR="0068270D">
        <w:rPr>
          <w:rFonts w:hint="eastAsia"/>
        </w:rPr>
        <w:t>）</w:t>
      </w:r>
      <w:r w:rsidR="00DA5BD8">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68270D" w14:paraId="0C3FC13F" w14:textId="77777777" w:rsidTr="00CF347D">
        <w:tc>
          <w:tcPr>
            <w:tcW w:w="988" w:type="dxa"/>
          </w:tcPr>
          <w:p w14:paraId="01AB2242" w14:textId="77777777" w:rsidR="0068270D" w:rsidRDefault="0068270D" w:rsidP="00CF347D">
            <w:pPr>
              <w:widowControl/>
              <w:adjustRightInd/>
              <w:spacing w:line="360" w:lineRule="auto"/>
              <w:textAlignment w:val="auto"/>
            </w:pPr>
          </w:p>
        </w:tc>
        <w:tc>
          <w:tcPr>
            <w:tcW w:w="6804" w:type="dxa"/>
          </w:tcPr>
          <w:p w14:paraId="1D4DE17F" w14:textId="77777777" w:rsidR="0068270D" w:rsidRDefault="0036115C" w:rsidP="00CF347D">
            <w:pPr>
              <w:widowControl/>
              <w:adjustRightInd/>
              <w:spacing w:line="360" w:lineRule="auto"/>
              <w:jc w:val="center"/>
              <w:textAlignment w:val="auto"/>
            </w:pPr>
            <m:oMathPara>
              <m:oMath>
                <m:sSub>
                  <m:sSubPr>
                    <m:ctrlPr>
                      <w:rPr>
                        <w:rFonts w:ascii="Cambria Math" w:hAnsi="Cambria Math"/>
                      </w:rPr>
                    </m:ctrlPr>
                  </m:sSubPr>
                  <m:e>
                    <m:r>
                      <w:rPr>
                        <w:rFonts w:ascii="Cambria Math" w:hAnsi="Cambria Math"/>
                      </w:rPr>
                      <m:t>Q</m:t>
                    </m:r>
                  </m:e>
                  <m:sub>
                    <m:r>
                      <w:rPr>
                        <w:rFonts w:ascii="Cambria Math" w:hAnsi="Cambria Math" w:hint="eastAsia"/>
                      </w:rPr>
                      <m:t>loss</m:t>
                    </m:r>
                  </m:sub>
                </m:sSub>
                <m:r>
                  <w:rPr>
                    <w:rFonts w:ascii="Cambria Math" w:hAnsi="Cambria Math"/>
                  </w:rPr>
                  <m:t>=B∙</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h</m:t>
                        </m:r>
                      </m:sub>
                    </m:sSub>
                  </m:e>
                  <m:sup>
                    <m:r>
                      <w:rPr>
                        <w:rFonts w:ascii="Cambria Math" w:hAnsi="Cambria Math"/>
                      </w:rPr>
                      <m:t>z</m:t>
                    </m:r>
                  </m:sup>
                </m:sSup>
              </m:oMath>
            </m:oMathPara>
          </w:p>
        </w:tc>
        <w:tc>
          <w:tcPr>
            <w:tcW w:w="986" w:type="dxa"/>
          </w:tcPr>
          <w:p w14:paraId="4FD07C5C" w14:textId="77777777" w:rsidR="0068270D" w:rsidRDefault="0068270D" w:rsidP="00CF347D">
            <w:pPr>
              <w:widowControl/>
              <w:adjustRightInd/>
              <w:spacing w:line="360" w:lineRule="auto"/>
              <w:jc w:val="right"/>
              <w:textAlignment w:val="auto"/>
            </w:pPr>
            <w:r>
              <w:rPr>
                <w:rFonts w:hint="eastAsia"/>
              </w:rPr>
              <w:t>（</w:t>
            </w:r>
            <w:r>
              <w:rPr>
                <w:rFonts w:hint="eastAsia"/>
              </w:rPr>
              <w:t>4</w:t>
            </w:r>
            <w:r>
              <w:t>.2</w:t>
            </w:r>
            <w:r>
              <w:rPr>
                <w:rFonts w:hint="eastAsia"/>
              </w:rPr>
              <w:t>）</w:t>
            </w:r>
          </w:p>
        </w:tc>
      </w:tr>
    </w:tbl>
    <w:p w14:paraId="04E54FFA" w14:textId="77777777" w:rsidR="00A15C60" w:rsidRDefault="00DA5BD8" w:rsidP="00DB2D36">
      <w:pPr>
        <w:widowControl/>
        <w:adjustRightInd/>
        <w:spacing w:line="360" w:lineRule="exact"/>
        <w:ind w:firstLineChars="200" w:firstLine="420"/>
        <w:textAlignment w:val="auto"/>
      </w:pPr>
      <w:r>
        <w:rPr>
          <w:rFonts w:hint="eastAsia"/>
        </w:rPr>
        <w:t>为便于处理数据，对式（</w:t>
      </w:r>
      <w:r>
        <w:rPr>
          <w:rFonts w:hint="eastAsia"/>
        </w:rPr>
        <w:t>4</w:t>
      </w:r>
      <w:r>
        <w:t>.2</w:t>
      </w:r>
      <w:r>
        <w:rPr>
          <w:rFonts w:hint="eastAsia"/>
        </w:rPr>
        <w:t>）等式取自然底数的对数，</w:t>
      </w:r>
      <w:r w:rsidR="003C3201">
        <w:rPr>
          <w:rFonts w:hint="eastAsia"/>
        </w:rPr>
        <w:t>并将温度相关项进行移项，</w:t>
      </w:r>
      <w:r>
        <w:rPr>
          <w:rFonts w:hint="eastAsia"/>
        </w:rPr>
        <w:t>得到式（</w:t>
      </w:r>
      <w:r>
        <w:rPr>
          <w:rFonts w:hint="eastAsia"/>
        </w:rPr>
        <w:t>4</w:t>
      </w:r>
      <w:r>
        <w:t>.3</w:t>
      </w:r>
      <w:r>
        <w:rPr>
          <w:rFonts w:hint="eastAsia"/>
        </w:rPr>
        <w:t>）：</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DA5BD8" w14:paraId="7B6F2393" w14:textId="77777777" w:rsidTr="00CF347D">
        <w:tc>
          <w:tcPr>
            <w:tcW w:w="988" w:type="dxa"/>
          </w:tcPr>
          <w:p w14:paraId="6C39E53C" w14:textId="77777777" w:rsidR="00DA5BD8" w:rsidRDefault="00DA5BD8" w:rsidP="00CF347D">
            <w:pPr>
              <w:widowControl/>
              <w:adjustRightInd/>
              <w:spacing w:line="360" w:lineRule="auto"/>
              <w:textAlignment w:val="auto"/>
            </w:pPr>
          </w:p>
        </w:tc>
        <w:tc>
          <w:tcPr>
            <w:tcW w:w="6804" w:type="dxa"/>
          </w:tcPr>
          <w:p w14:paraId="041C3094" w14:textId="77777777" w:rsidR="00DA5BD8" w:rsidRDefault="0036115C" w:rsidP="00CF347D">
            <w:pPr>
              <w:widowControl/>
              <w:adjustRightInd/>
              <w:spacing w:line="360" w:lineRule="auto"/>
              <w:jc w:val="center"/>
              <w:textAlignment w:val="auto"/>
            </w:pPr>
            <m:oMathPara>
              <m:oMath>
                <m:sSub>
                  <m:sSubPr>
                    <m:ctrlPr>
                      <w:rPr>
                        <w:rFonts w:ascii="Cambria Math" w:hAnsi="Cambria Math"/>
                      </w:rPr>
                    </m:ctrlPr>
                  </m:sSubPr>
                  <m:e>
                    <m:r>
                      <m:rPr>
                        <m:sty m:val="p"/>
                      </m:rPr>
                      <w:rPr>
                        <w:rFonts w:ascii="Cambria Math" w:hAnsi="Cambria Math"/>
                      </w:rPr>
                      <m:t>ln⁡</m:t>
                    </m:r>
                    <m:r>
                      <w:rPr>
                        <w:rFonts w:ascii="Cambria Math" w:hAnsi="Cambria Math"/>
                      </w:rPr>
                      <m:t>(Q</m:t>
                    </m:r>
                  </m:e>
                  <m:sub>
                    <m:r>
                      <w:rPr>
                        <w:rFonts w:ascii="Cambria Math" w:hAnsi="Cambria Math" w:hint="eastAsia"/>
                      </w:rPr>
                      <m:t>loss</m:t>
                    </m:r>
                  </m:sub>
                </m:sSub>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B</m:t>
                        </m:r>
                      </m:e>
                    </m:d>
                  </m:e>
                </m:fun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R∙T</m:t>
                        </m:r>
                      </m:den>
                    </m:f>
                  </m:e>
                </m:d>
                <m:r>
                  <w:rPr>
                    <w:rFonts w:ascii="Cambria Math" w:hAnsi="Cambria Math"/>
                  </w:rPr>
                  <m:t>+z∙</m:t>
                </m:r>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h</m:t>
                    </m:r>
                  </m:sub>
                </m:sSub>
                <m:r>
                  <w:rPr>
                    <w:rFonts w:ascii="Cambria Math" w:hAnsi="Cambria Math"/>
                  </w:rPr>
                  <m:t>)</m:t>
                </m:r>
              </m:oMath>
            </m:oMathPara>
          </w:p>
        </w:tc>
        <w:tc>
          <w:tcPr>
            <w:tcW w:w="986" w:type="dxa"/>
          </w:tcPr>
          <w:p w14:paraId="488041F5" w14:textId="77777777" w:rsidR="00DA5BD8" w:rsidRDefault="00DA5BD8" w:rsidP="00CF347D">
            <w:pPr>
              <w:widowControl/>
              <w:adjustRightInd/>
              <w:spacing w:line="360" w:lineRule="auto"/>
              <w:jc w:val="right"/>
              <w:textAlignment w:val="auto"/>
            </w:pPr>
            <w:r>
              <w:rPr>
                <w:rFonts w:hint="eastAsia"/>
              </w:rPr>
              <w:t>（</w:t>
            </w:r>
            <w:r>
              <w:rPr>
                <w:rFonts w:hint="eastAsia"/>
              </w:rPr>
              <w:t>4</w:t>
            </w:r>
            <w:r>
              <w:t>.2</w:t>
            </w:r>
            <w:r>
              <w:rPr>
                <w:rFonts w:hint="eastAsia"/>
              </w:rPr>
              <w:t>）</w:t>
            </w:r>
          </w:p>
        </w:tc>
      </w:tr>
    </w:tbl>
    <w:p w14:paraId="71B4BADB" w14:textId="77777777" w:rsidR="00B42530" w:rsidRDefault="009428D7" w:rsidP="00DB2D36">
      <w:pPr>
        <w:widowControl/>
        <w:adjustRightInd/>
        <w:spacing w:line="360" w:lineRule="exact"/>
        <w:ind w:firstLineChars="200" w:firstLine="420"/>
        <w:textAlignment w:val="auto"/>
      </w:pPr>
      <w:r>
        <w:rPr>
          <w:rFonts w:hint="eastAsia"/>
        </w:rPr>
        <w:t>J</w:t>
      </w:r>
      <w:r>
        <w:t>ohn</w:t>
      </w:r>
      <w:r>
        <w:rPr>
          <w:rFonts w:hint="eastAsia"/>
        </w:rPr>
        <w:t>等</w:t>
      </w:r>
      <w:r w:rsidR="00F062A1" w:rsidRPr="00F062A1">
        <w:rPr>
          <w:vertAlign w:val="superscript"/>
        </w:rPr>
        <w:fldChar w:fldCharType="begin"/>
      </w:r>
      <w:r w:rsidR="00F062A1" w:rsidRPr="00F062A1">
        <w:rPr>
          <w:vertAlign w:val="superscript"/>
        </w:rPr>
        <w:instrText xml:space="preserve"> </w:instrText>
      </w:r>
      <w:r w:rsidR="00F062A1" w:rsidRPr="00F062A1">
        <w:rPr>
          <w:rFonts w:hint="eastAsia"/>
          <w:vertAlign w:val="superscript"/>
        </w:rPr>
        <w:instrText>REF _Ref9363615 \r \h</w:instrText>
      </w:r>
      <w:r w:rsidR="00F062A1" w:rsidRPr="00F062A1">
        <w:rPr>
          <w:vertAlign w:val="superscript"/>
        </w:rPr>
        <w:instrText xml:space="preserve"> </w:instrText>
      </w:r>
      <w:r w:rsidR="00F062A1">
        <w:rPr>
          <w:vertAlign w:val="superscript"/>
        </w:rPr>
        <w:instrText xml:space="preserve"> \* MERGEFORMAT </w:instrText>
      </w:r>
      <w:r w:rsidR="00F062A1" w:rsidRPr="00F062A1">
        <w:rPr>
          <w:vertAlign w:val="superscript"/>
        </w:rPr>
      </w:r>
      <w:r w:rsidR="00F062A1" w:rsidRPr="00F062A1">
        <w:rPr>
          <w:vertAlign w:val="superscript"/>
        </w:rPr>
        <w:fldChar w:fldCharType="separate"/>
      </w:r>
      <w:r w:rsidR="00F062A1" w:rsidRPr="00F062A1">
        <w:rPr>
          <w:vertAlign w:val="superscript"/>
        </w:rPr>
        <w:t>[3</w:t>
      </w:r>
      <w:r w:rsidR="00DB79EC">
        <w:rPr>
          <w:vertAlign w:val="superscript"/>
        </w:rPr>
        <w:t>5</w:t>
      </w:r>
      <w:r w:rsidR="00F062A1" w:rsidRPr="00F062A1">
        <w:rPr>
          <w:vertAlign w:val="superscript"/>
        </w:rPr>
        <w:t>]</w:t>
      </w:r>
      <w:r w:rsidR="00F062A1" w:rsidRPr="00F062A1">
        <w:rPr>
          <w:vertAlign w:val="superscript"/>
        </w:rPr>
        <w:fldChar w:fldCharType="end"/>
      </w:r>
      <w:r w:rsidR="00F062A1">
        <w:rPr>
          <w:rFonts w:hint="eastAsia"/>
        </w:rPr>
        <w:t>对</w:t>
      </w:r>
      <w:r w:rsidR="00F062A1">
        <w:rPr>
          <w:rFonts w:hint="eastAsia"/>
        </w:rPr>
        <w:t>A</w:t>
      </w:r>
      <w:r w:rsidR="00F062A1">
        <w:t>123 26650</w:t>
      </w:r>
      <w:r w:rsidR="00F062A1">
        <w:rPr>
          <w:rFonts w:hint="eastAsia"/>
        </w:rPr>
        <w:t>型磷酸铁锂电池在不同温度下（</w:t>
      </w:r>
      <w:r w:rsidR="00F062A1">
        <w:rPr>
          <w:rFonts w:hint="eastAsia"/>
        </w:rPr>
        <w:t>0</w:t>
      </w:r>
      <w:r w:rsidR="00F062A1">
        <w:rPr>
          <w:rFonts w:ascii="宋体" w:hAnsi="宋体" w:cs="宋体" w:hint="eastAsia"/>
        </w:rPr>
        <w:t>℃、1</w:t>
      </w:r>
      <w:r w:rsidR="00F062A1">
        <w:rPr>
          <w:rFonts w:ascii="宋体" w:hAnsi="宋体" w:cs="宋体"/>
        </w:rPr>
        <w:t>5</w:t>
      </w:r>
      <w:r w:rsidR="00F062A1">
        <w:rPr>
          <w:rFonts w:ascii="宋体" w:hAnsi="宋体" w:cs="宋体" w:hint="eastAsia"/>
        </w:rPr>
        <w:t>℃、4</w:t>
      </w:r>
      <w:r w:rsidR="00F062A1">
        <w:rPr>
          <w:rFonts w:ascii="宋体" w:hAnsi="宋体" w:cs="宋体"/>
        </w:rPr>
        <w:t>5</w:t>
      </w:r>
      <w:r w:rsidR="00F062A1">
        <w:rPr>
          <w:rFonts w:ascii="宋体" w:hAnsi="宋体" w:cs="宋体" w:hint="eastAsia"/>
        </w:rPr>
        <w:t>℃、6</w:t>
      </w:r>
      <w:r w:rsidR="00F062A1">
        <w:rPr>
          <w:rFonts w:ascii="宋体" w:hAnsi="宋体" w:cs="宋体"/>
        </w:rPr>
        <w:t>0</w:t>
      </w:r>
      <w:r w:rsidR="00F062A1">
        <w:rPr>
          <w:rFonts w:ascii="宋体" w:hAnsi="宋体" w:cs="宋体" w:hint="eastAsia"/>
        </w:rPr>
        <w:t>℃</w:t>
      </w:r>
      <w:r w:rsidR="00F062A1">
        <w:rPr>
          <w:rFonts w:hint="eastAsia"/>
        </w:rPr>
        <w:t>）及不同充放电倍率下</w:t>
      </w:r>
      <w:r w:rsidR="00546548">
        <w:rPr>
          <w:rFonts w:hint="eastAsia"/>
        </w:rPr>
        <w:t>（</w:t>
      </w:r>
      <w:r w:rsidR="00546548">
        <w:rPr>
          <w:rFonts w:hint="eastAsia"/>
        </w:rPr>
        <w:t>C</w:t>
      </w:r>
      <w:r w:rsidR="00546548">
        <w:t>/2</w:t>
      </w:r>
      <w:r w:rsidR="00546548">
        <w:rPr>
          <w:rFonts w:hint="eastAsia"/>
        </w:rPr>
        <w:t>、</w:t>
      </w:r>
      <w:r w:rsidR="00546548">
        <w:t>2C</w:t>
      </w:r>
      <w:r w:rsidR="00546548">
        <w:rPr>
          <w:rFonts w:hint="eastAsia"/>
        </w:rPr>
        <w:t>、</w:t>
      </w:r>
      <w:r w:rsidR="00546548">
        <w:rPr>
          <w:rFonts w:hint="eastAsia"/>
        </w:rPr>
        <w:t>6</w:t>
      </w:r>
      <w:r w:rsidR="00546548">
        <w:t>C</w:t>
      </w:r>
      <w:r w:rsidR="00546548">
        <w:rPr>
          <w:rFonts w:hint="eastAsia"/>
        </w:rPr>
        <w:t>、</w:t>
      </w:r>
      <w:r w:rsidR="00546548">
        <w:rPr>
          <w:rFonts w:hint="eastAsia"/>
        </w:rPr>
        <w:t>1</w:t>
      </w:r>
      <w:r w:rsidR="00546548">
        <w:t>0C</w:t>
      </w:r>
      <w:r w:rsidR="00546548">
        <w:rPr>
          <w:rFonts w:hint="eastAsia"/>
        </w:rPr>
        <w:t>）</w:t>
      </w:r>
      <w:r w:rsidR="00F062A1">
        <w:rPr>
          <w:rFonts w:hint="eastAsia"/>
        </w:rPr>
        <w:t>进行了电池循环老化实验。将实验数据按式（</w:t>
      </w:r>
      <w:r w:rsidR="00F062A1">
        <w:rPr>
          <w:rFonts w:hint="eastAsia"/>
        </w:rPr>
        <w:t>4</w:t>
      </w:r>
      <w:r w:rsidR="00F062A1">
        <w:t>.2</w:t>
      </w:r>
      <w:r w:rsidR="00F062A1">
        <w:rPr>
          <w:rFonts w:hint="eastAsia"/>
        </w:rPr>
        <w:t>）形式进行处理</w:t>
      </w:r>
      <w:r w:rsidR="00456058">
        <w:rPr>
          <w:rFonts w:hint="eastAsia"/>
        </w:rPr>
        <w:t>，</w:t>
      </w:r>
      <w:r w:rsidR="00F062A1">
        <w:rPr>
          <w:rFonts w:hint="eastAsia"/>
        </w:rPr>
        <w:t>图</w:t>
      </w:r>
      <w:r w:rsidR="00F062A1">
        <w:rPr>
          <w:rFonts w:hint="eastAsia"/>
        </w:rPr>
        <w:t>4</w:t>
      </w:r>
      <w:r w:rsidR="00F062A1">
        <w:t>.1</w:t>
      </w:r>
      <w:r w:rsidR="00F062A1">
        <w:rPr>
          <w:rFonts w:hint="eastAsia"/>
        </w:rPr>
        <w:t>为</w:t>
      </w:r>
      <w:r w:rsidR="00F062A1">
        <w:rPr>
          <w:rFonts w:hint="eastAsia"/>
        </w:rPr>
        <w:t>C</w:t>
      </w:r>
      <w:r w:rsidR="00F062A1">
        <w:t>/2</w:t>
      </w:r>
      <w:r w:rsidR="00F062A1">
        <w:rPr>
          <w:rFonts w:hint="eastAsia"/>
        </w:rPr>
        <w:t>放电倍率下电池的容量损失结果。</w:t>
      </w:r>
    </w:p>
    <w:p w14:paraId="3D715886" w14:textId="77777777" w:rsidR="003C3201" w:rsidRDefault="00E13649" w:rsidP="003C3201">
      <w:pPr>
        <w:widowControl/>
        <w:adjustRightInd/>
        <w:spacing w:line="360" w:lineRule="exact"/>
        <w:ind w:firstLineChars="200" w:firstLine="420"/>
        <w:textAlignment w:val="auto"/>
      </w:pPr>
      <w:r>
        <w:rPr>
          <w:rFonts w:hint="eastAsia"/>
          <w:noProof/>
        </w:rPr>
        <w:drawing>
          <wp:anchor distT="0" distB="0" distL="114300" distR="114300" simplePos="0" relativeHeight="251675648" behindDoc="0" locked="0" layoutInCell="1" allowOverlap="1" wp14:anchorId="5F7D2341" wp14:editId="5EBE6A8D">
            <wp:simplePos x="0" y="0"/>
            <wp:positionH relativeFrom="margin">
              <wp:posOffset>2637790</wp:posOffset>
            </wp:positionH>
            <wp:positionV relativeFrom="paragraph">
              <wp:posOffset>329565</wp:posOffset>
            </wp:positionV>
            <wp:extent cx="3248025" cy="2590800"/>
            <wp:effectExtent l="0" t="0" r="9525"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1.png"/>
                    <pic:cNvPicPr/>
                  </pic:nvPicPr>
                  <pic:blipFill>
                    <a:blip r:embed="rId29">
                      <a:extLst>
                        <a:ext uri="{28A0092B-C50C-407E-A947-70E740481C1C}">
                          <a14:useLocalDpi xmlns:a14="http://schemas.microsoft.com/office/drawing/2010/main" val="0"/>
                        </a:ext>
                      </a:extLst>
                    </a:blip>
                    <a:stretch>
                      <a:fillRect/>
                    </a:stretch>
                  </pic:blipFill>
                  <pic:spPr>
                    <a:xfrm>
                      <a:off x="0" y="0"/>
                      <a:ext cx="3248025" cy="2590800"/>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76672" behindDoc="0" locked="0" layoutInCell="1" allowOverlap="1" wp14:anchorId="4A0A7951" wp14:editId="0EDCE6F4">
            <wp:simplePos x="0" y="0"/>
            <wp:positionH relativeFrom="column">
              <wp:posOffset>-396875</wp:posOffset>
            </wp:positionH>
            <wp:positionV relativeFrom="paragraph">
              <wp:posOffset>376555</wp:posOffset>
            </wp:positionV>
            <wp:extent cx="3155950" cy="2604135"/>
            <wp:effectExtent l="0" t="0" r="6350" b="5715"/>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无标题.png"/>
                    <pic:cNvPicPr/>
                  </pic:nvPicPr>
                  <pic:blipFill>
                    <a:blip r:embed="rId30">
                      <a:extLst>
                        <a:ext uri="{28A0092B-C50C-407E-A947-70E740481C1C}">
                          <a14:useLocalDpi xmlns:a14="http://schemas.microsoft.com/office/drawing/2010/main" val="0"/>
                        </a:ext>
                      </a:extLst>
                    </a:blip>
                    <a:stretch>
                      <a:fillRect/>
                    </a:stretch>
                  </pic:blipFill>
                  <pic:spPr>
                    <a:xfrm>
                      <a:off x="0" y="0"/>
                      <a:ext cx="3155950" cy="2604135"/>
                    </a:xfrm>
                    <a:prstGeom prst="rect">
                      <a:avLst/>
                    </a:prstGeom>
                  </pic:spPr>
                </pic:pic>
              </a:graphicData>
            </a:graphic>
            <wp14:sizeRelH relativeFrom="page">
              <wp14:pctWidth>0</wp14:pctWidth>
            </wp14:sizeRelH>
            <wp14:sizeRelV relativeFrom="page">
              <wp14:pctHeight>0</wp14:pctHeight>
            </wp14:sizeRelV>
          </wp:anchor>
        </w:drawing>
      </w:r>
    </w:p>
    <w:p w14:paraId="405DD4FC" w14:textId="77777777" w:rsidR="00E13649" w:rsidRDefault="00A12264" w:rsidP="00E13649">
      <w:pPr>
        <w:widowControl/>
        <w:adjustRightInd/>
        <w:spacing w:line="360" w:lineRule="exact"/>
        <w:ind w:firstLineChars="200" w:firstLine="360"/>
        <w:jc w:val="left"/>
        <w:textAlignment w:val="auto"/>
        <w:rPr>
          <w:sz w:val="18"/>
        </w:rPr>
      </w:pPr>
      <w:r>
        <w:rPr>
          <w:sz w:val="18"/>
        </w:rPr>
        <w:tab/>
      </w:r>
      <w:r>
        <w:rPr>
          <w:sz w:val="18"/>
        </w:rPr>
        <w:tab/>
      </w:r>
      <w:r>
        <w:rPr>
          <w:sz w:val="18"/>
        </w:rPr>
        <w:tab/>
      </w:r>
      <w:r>
        <w:rPr>
          <w:sz w:val="18"/>
        </w:rPr>
        <w:tab/>
      </w:r>
      <w:r>
        <w:rPr>
          <w:rFonts w:hint="eastAsia"/>
          <w:sz w:val="18"/>
        </w:rPr>
        <w:t>（</w:t>
      </w:r>
      <w:r>
        <w:rPr>
          <w:rFonts w:hint="eastAsia"/>
          <w:sz w:val="18"/>
        </w:rPr>
        <w:t>a</w:t>
      </w:r>
      <w:r>
        <w:rPr>
          <w:rFonts w:hint="eastAsia"/>
          <w:sz w:val="18"/>
        </w:rPr>
        <w:t>）</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rFonts w:hint="eastAsia"/>
          <w:sz w:val="18"/>
        </w:rPr>
        <w:t>（</w:t>
      </w:r>
      <w:r>
        <w:rPr>
          <w:rFonts w:hint="eastAsia"/>
          <w:sz w:val="18"/>
        </w:rPr>
        <w:t>b</w:t>
      </w:r>
      <w:r>
        <w:rPr>
          <w:rFonts w:hint="eastAsia"/>
          <w:sz w:val="18"/>
        </w:rPr>
        <w:t>）</w:t>
      </w:r>
    </w:p>
    <w:p w14:paraId="6AC0AC40" w14:textId="77777777" w:rsidR="00B42530" w:rsidRPr="00704360" w:rsidRDefault="00704360" w:rsidP="00704360">
      <w:pPr>
        <w:widowControl/>
        <w:adjustRightInd/>
        <w:spacing w:line="360" w:lineRule="exact"/>
        <w:ind w:firstLineChars="200" w:firstLine="360"/>
        <w:jc w:val="center"/>
        <w:textAlignment w:val="auto"/>
        <w:rPr>
          <w:sz w:val="18"/>
        </w:rPr>
      </w:pPr>
      <w:r>
        <w:rPr>
          <w:rFonts w:hint="eastAsia"/>
          <w:sz w:val="18"/>
        </w:rPr>
        <w:t>图</w:t>
      </w:r>
      <w:r>
        <w:rPr>
          <w:rFonts w:hint="eastAsia"/>
          <w:sz w:val="18"/>
        </w:rPr>
        <w:t>4</w:t>
      </w:r>
      <w:r>
        <w:rPr>
          <w:sz w:val="18"/>
        </w:rPr>
        <w:t>.1 C/2</w:t>
      </w:r>
      <w:r>
        <w:rPr>
          <w:rFonts w:hint="eastAsia"/>
          <w:sz w:val="18"/>
        </w:rPr>
        <w:t>放电倍率下电池的容量损失</w:t>
      </w:r>
    </w:p>
    <w:p w14:paraId="7C9CF1E2" w14:textId="77777777" w:rsidR="00721B92" w:rsidRDefault="00721B92" w:rsidP="00DB2D36">
      <w:pPr>
        <w:widowControl/>
        <w:adjustRightInd/>
        <w:spacing w:line="360" w:lineRule="exact"/>
        <w:ind w:firstLineChars="200" w:firstLine="420"/>
        <w:textAlignment w:val="auto"/>
      </w:pPr>
    </w:p>
    <w:p w14:paraId="2BF854C1" w14:textId="77777777" w:rsidR="00704360" w:rsidRDefault="00A12264" w:rsidP="00DB2D36">
      <w:pPr>
        <w:widowControl/>
        <w:adjustRightInd/>
        <w:spacing w:line="360" w:lineRule="exact"/>
        <w:ind w:firstLineChars="200" w:firstLine="420"/>
        <w:textAlignment w:val="auto"/>
      </w:pPr>
      <w:r>
        <w:rPr>
          <w:rFonts w:hint="eastAsia"/>
        </w:rPr>
        <w:t>根据式（</w:t>
      </w:r>
      <w:r>
        <w:rPr>
          <w:rFonts w:hint="eastAsia"/>
        </w:rPr>
        <w:t>4</w:t>
      </w:r>
      <w:r>
        <w:t>.2</w:t>
      </w:r>
      <w:r>
        <w:rPr>
          <w:rFonts w:hint="eastAsia"/>
        </w:rPr>
        <w:t>）形式所得实验数据结果如图</w:t>
      </w:r>
      <w:r>
        <w:rPr>
          <w:rFonts w:hint="eastAsia"/>
        </w:rPr>
        <w:t>4</w:t>
      </w:r>
      <w:r>
        <w:t>.1</w:t>
      </w:r>
      <w:r>
        <w:rPr>
          <w:rFonts w:hint="eastAsia"/>
        </w:rPr>
        <w:t>（</w:t>
      </w:r>
      <w:r>
        <w:rPr>
          <w:rFonts w:hint="eastAsia"/>
        </w:rPr>
        <w:t>a</w:t>
      </w:r>
      <w:r>
        <w:rPr>
          <w:rFonts w:hint="eastAsia"/>
        </w:rPr>
        <w:t>）所示。由图像可以</w:t>
      </w:r>
      <w:r w:rsidR="009D0B77">
        <w:rPr>
          <w:rFonts w:hint="eastAsia"/>
        </w:rPr>
        <w:t>看</w:t>
      </w:r>
      <w:r>
        <w:rPr>
          <w:rFonts w:hint="eastAsia"/>
        </w:rPr>
        <w:t>出，不同温度下容量损失不同，但同一温度下图像横纵坐标数据呈明显的线性关系，证明</w:t>
      </w:r>
      <w:r w:rsidRPr="009D636D">
        <w:t>Arrhenius</w:t>
      </w:r>
      <w:r>
        <w:rPr>
          <w:rFonts w:hint="eastAsia"/>
        </w:rPr>
        <w:t>公式形式拟合的正确性。根据图</w:t>
      </w:r>
      <w:r>
        <w:rPr>
          <w:rFonts w:hint="eastAsia"/>
        </w:rPr>
        <w:t>4</w:t>
      </w:r>
      <w:r>
        <w:t>.1</w:t>
      </w:r>
      <w:r>
        <w:rPr>
          <w:rFonts w:hint="eastAsia"/>
        </w:rPr>
        <w:t>（</w:t>
      </w:r>
      <w:r>
        <w:rPr>
          <w:rFonts w:hint="eastAsia"/>
        </w:rPr>
        <w:t>a</w:t>
      </w:r>
      <w:r>
        <w:rPr>
          <w:rFonts w:hint="eastAsia"/>
        </w:rPr>
        <w:t>）数据拟合的斜率及截距，可求出</w:t>
      </w:r>
      <w:r w:rsidR="00921E17">
        <w:rPr>
          <w:rFonts w:hint="eastAsia"/>
        </w:rPr>
        <w:t>在该放电倍率下</w:t>
      </w:r>
      <w:r>
        <w:rPr>
          <w:rFonts w:hint="eastAsia"/>
        </w:rPr>
        <w:t>不同温度反应的活化能</w:t>
      </w:r>
      <m:oMath>
        <m:sSub>
          <m:sSubPr>
            <m:ctrlPr>
              <w:rPr>
                <w:rFonts w:ascii="Cambria Math" w:hAnsi="Cambria Math"/>
                <w:i/>
              </w:rPr>
            </m:ctrlPr>
          </m:sSubPr>
          <m:e>
            <m:r>
              <w:rPr>
                <w:rFonts w:ascii="Cambria Math" w:hAnsi="Cambria Math"/>
              </w:rPr>
              <m:t>E</m:t>
            </m:r>
          </m:e>
          <m:sub>
            <m:r>
              <w:rPr>
                <w:rFonts w:ascii="Cambria Math" w:hAnsi="Cambria Math"/>
              </w:rPr>
              <m:t>a</m:t>
            </m:r>
          </m:sub>
        </m:sSub>
      </m:oMath>
      <w:r>
        <w:rPr>
          <w:rFonts w:hint="eastAsia"/>
        </w:rPr>
        <w:t>近似相等，在</w:t>
      </w:r>
      <w:r>
        <w:rPr>
          <w:rFonts w:hint="eastAsia"/>
        </w:rPr>
        <w:t>C</w:t>
      </w:r>
      <w:r>
        <w:t>/2</w:t>
      </w:r>
      <w:r>
        <w:rPr>
          <w:rFonts w:hint="eastAsia"/>
        </w:rPr>
        <w:t>充放电倍率下</w:t>
      </w:r>
      <m:oMath>
        <m:sSub>
          <m:sSubPr>
            <m:ctrlPr>
              <w:rPr>
                <w:rFonts w:ascii="Cambria Math" w:hAnsi="Cambria Math"/>
                <w:i/>
              </w:rPr>
            </m:ctrlPr>
          </m:sSubPr>
          <m:e>
            <m:r>
              <w:rPr>
                <w:rFonts w:ascii="Cambria Math" w:hAnsi="Cambria Math"/>
              </w:rPr>
              <m:t>E</m:t>
            </m:r>
          </m:e>
          <m:sub>
            <m:r>
              <w:rPr>
                <w:rFonts w:ascii="Cambria Math" w:hAnsi="Cambria Math"/>
              </w:rPr>
              <m:t>a</m:t>
            </m:r>
          </m:sub>
        </m:sSub>
      </m:oMath>
      <w:r>
        <w:rPr>
          <w:rFonts w:hint="eastAsia"/>
        </w:rPr>
        <w:t>约为</w:t>
      </w:r>
      <w:r>
        <w:rPr>
          <w:rFonts w:hint="eastAsia"/>
        </w:rPr>
        <w:t>3</w:t>
      </w:r>
      <w:r>
        <w:t>1500J/</w:t>
      </w:r>
      <w:r>
        <w:rPr>
          <w:rFonts w:hint="eastAsia"/>
        </w:rPr>
        <w:t>mol</w:t>
      </w:r>
      <w:r>
        <w:rPr>
          <w:rFonts w:hint="eastAsia"/>
        </w:rPr>
        <w:t>。</w:t>
      </w:r>
      <w:r w:rsidR="00187918">
        <w:rPr>
          <w:rFonts w:hint="eastAsia"/>
        </w:rPr>
        <w:t>为求取指前因子</w:t>
      </w:r>
      <w:r w:rsidR="00187918">
        <w:rPr>
          <w:rFonts w:hint="eastAsia"/>
        </w:rPr>
        <w:t>B</w:t>
      </w:r>
      <w:r w:rsidR="00187918">
        <w:rPr>
          <w:rFonts w:hint="eastAsia"/>
        </w:rPr>
        <w:t>，将式（</w:t>
      </w:r>
      <w:r w:rsidR="00187918">
        <w:rPr>
          <w:rFonts w:hint="eastAsia"/>
        </w:rPr>
        <w:t>4</w:t>
      </w:r>
      <w:r w:rsidR="00187918">
        <w:t>.2</w:t>
      </w:r>
      <w:r w:rsidR="00187918">
        <w:rPr>
          <w:rFonts w:hint="eastAsia"/>
        </w:rPr>
        <w:t>）中的温度项分离，得到式（</w:t>
      </w:r>
      <w:r w:rsidR="00187918">
        <w:rPr>
          <w:rFonts w:hint="eastAsia"/>
        </w:rPr>
        <w:t>4</w:t>
      </w:r>
      <w:r w:rsidR="00187918">
        <w:t>.3</w:t>
      </w:r>
      <w:r w:rsidR="00187918">
        <w:rPr>
          <w:rFonts w:hint="eastAsia"/>
        </w:rPr>
        <w:t>）形式：</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187918" w14:paraId="15917176" w14:textId="77777777" w:rsidTr="00895E47">
        <w:tc>
          <w:tcPr>
            <w:tcW w:w="988" w:type="dxa"/>
          </w:tcPr>
          <w:p w14:paraId="70D82815" w14:textId="77777777" w:rsidR="00187918" w:rsidRDefault="00187918" w:rsidP="00895E47">
            <w:pPr>
              <w:widowControl/>
              <w:adjustRightInd/>
              <w:spacing w:line="360" w:lineRule="auto"/>
              <w:textAlignment w:val="auto"/>
            </w:pPr>
          </w:p>
        </w:tc>
        <w:tc>
          <w:tcPr>
            <w:tcW w:w="6804" w:type="dxa"/>
          </w:tcPr>
          <w:p w14:paraId="2F86A1C5" w14:textId="77777777" w:rsidR="00187918" w:rsidRDefault="0036115C" w:rsidP="00895E47">
            <w:pPr>
              <w:widowControl/>
              <w:adjustRightInd/>
              <w:spacing w:line="360" w:lineRule="auto"/>
              <w:jc w:val="center"/>
              <w:textAlignment w:val="auto"/>
            </w:pPr>
            <m:oMathPara>
              <m:oMath>
                <m:sSub>
                  <m:sSubPr>
                    <m:ctrlPr>
                      <w:rPr>
                        <w:rFonts w:ascii="Cambria Math" w:hAnsi="Cambria Math"/>
                      </w:rPr>
                    </m:ctrlPr>
                  </m:sSubPr>
                  <m:e>
                    <m:r>
                      <m:rPr>
                        <m:sty m:val="p"/>
                      </m:rPr>
                      <w:rPr>
                        <w:rFonts w:ascii="Cambria Math" w:hAnsi="Cambria Math"/>
                      </w:rPr>
                      <m:t>ln⁡</m:t>
                    </m:r>
                    <m:r>
                      <w:rPr>
                        <w:rFonts w:ascii="Cambria Math" w:hAnsi="Cambria Math"/>
                      </w:rPr>
                      <m:t>(Q</m:t>
                    </m:r>
                  </m:e>
                  <m:sub>
                    <m:r>
                      <w:rPr>
                        <w:rFonts w:ascii="Cambria Math" w:hAnsi="Cambria Math" w:hint="eastAsia"/>
                      </w:rPr>
                      <m:t>loss</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R∙T</m:t>
                        </m:r>
                      </m:den>
                    </m:f>
                  </m:e>
                </m:d>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B</m:t>
                        </m:r>
                      </m:e>
                    </m:d>
                  </m:e>
                </m:func>
                <m:r>
                  <w:rPr>
                    <w:rFonts w:ascii="Cambria Math" w:hAnsi="Cambria Math"/>
                  </w:rPr>
                  <m:t>+z∙</m:t>
                </m:r>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h</m:t>
                    </m:r>
                  </m:sub>
                </m:sSub>
                <m:r>
                  <w:rPr>
                    <w:rFonts w:ascii="Cambria Math" w:hAnsi="Cambria Math"/>
                  </w:rPr>
                  <m:t>)</m:t>
                </m:r>
              </m:oMath>
            </m:oMathPara>
          </w:p>
        </w:tc>
        <w:tc>
          <w:tcPr>
            <w:tcW w:w="986" w:type="dxa"/>
          </w:tcPr>
          <w:p w14:paraId="5AF8CB05" w14:textId="77777777" w:rsidR="00187918" w:rsidRDefault="00187918" w:rsidP="00895E47">
            <w:pPr>
              <w:widowControl/>
              <w:adjustRightInd/>
              <w:spacing w:line="360" w:lineRule="auto"/>
              <w:jc w:val="right"/>
              <w:textAlignment w:val="auto"/>
            </w:pPr>
            <w:r>
              <w:rPr>
                <w:rFonts w:hint="eastAsia"/>
              </w:rPr>
              <w:t>（</w:t>
            </w:r>
            <w:r>
              <w:rPr>
                <w:rFonts w:hint="eastAsia"/>
              </w:rPr>
              <w:t>4</w:t>
            </w:r>
            <w:r>
              <w:t>.3</w:t>
            </w:r>
            <w:r>
              <w:rPr>
                <w:rFonts w:hint="eastAsia"/>
              </w:rPr>
              <w:t>）</w:t>
            </w:r>
          </w:p>
        </w:tc>
      </w:tr>
    </w:tbl>
    <w:p w14:paraId="07BA6BE6" w14:textId="77777777" w:rsidR="00187918" w:rsidRDefault="00187918" w:rsidP="00DB2D36">
      <w:pPr>
        <w:widowControl/>
        <w:adjustRightInd/>
        <w:spacing w:line="360" w:lineRule="exact"/>
        <w:ind w:firstLineChars="200" w:firstLine="420"/>
        <w:textAlignment w:val="auto"/>
      </w:pPr>
      <w:r>
        <w:rPr>
          <w:rFonts w:hint="eastAsia"/>
        </w:rPr>
        <w:t>数据重新处理后的图像为图</w:t>
      </w:r>
      <w:r>
        <w:rPr>
          <w:rFonts w:hint="eastAsia"/>
        </w:rPr>
        <w:t>4</w:t>
      </w:r>
      <w:r>
        <w:t>.1</w:t>
      </w:r>
      <w:r>
        <w:rPr>
          <w:rFonts w:hint="eastAsia"/>
        </w:rPr>
        <w:t>（</w:t>
      </w:r>
      <w:r>
        <w:rPr>
          <w:rFonts w:hint="eastAsia"/>
        </w:rPr>
        <w:t>b</w:t>
      </w:r>
      <w:r>
        <w:rPr>
          <w:rFonts w:hint="eastAsia"/>
        </w:rPr>
        <w:t>）所示。曲线斜率为</w:t>
      </w:r>
      <w:r>
        <w:rPr>
          <w:rFonts w:hint="eastAsia"/>
        </w:rPr>
        <w:t>k</w:t>
      </w:r>
      <w:r>
        <w:t>=0.5516</w:t>
      </w:r>
      <w:r>
        <w:rPr>
          <w:rFonts w:hint="eastAsia"/>
        </w:rPr>
        <w:t>，</w:t>
      </w:r>
      <w:r w:rsidR="00F34145">
        <w:rPr>
          <w:rFonts w:hint="eastAsia"/>
        </w:rPr>
        <w:t>即</w:t>
      </w:r>
      <w:r w:rsidR="00F34145">
        <w:rPr>
          <w:rFonts w:hint="eastAsia"/>
        </w:rPr>
        <w:t>z</w:t>
      </w:r>
      <w:r w:rsidR="00F34145">
        <w:t>=0.5516</w:t>
      </w:r>
      <w:r w:rsidR="00921E17">
        <w:rPr>
          <w:rFonts w:hint="eastAsia"/>
        </w:rPr>
        <w:t>，</w:t>
      </w:r>
      <w:r w:rsidR="003C687F">
        <w:rPr>
          <w:rFonts w:hint="eastAsia"/>
        </w:rPr>
        <w:t>这与文献中所描述的锂离子电池阴极的锂离子消耗导致的电池损耗与时间的</w:t>
      </w:r>
      <w:r w:rsidR="003C687F">
        <w:rPr>
          <w:rFonts w:hint="eastAsia"/>
        </w:rPr>
        <w:t>0</w:t>
      </w:r>
      <w:r w:rsidR="003C687F">
        <w:t>.5</w:t>
      </w:r>
      <w:r w:rsidR="003C687F">
        <w:rPr>
          <w:rFonts w:hint="eastAsia"/>
        </w:rPr>
        <w:t>次方大致呈正比的实验结论所一致。</w:t>
      </w:r>
      <w:r>
        <w:rPr>
          <w:rFonts w:hint="eastAsia"/>
        </w:rPr>
        <w:t>通过求取截距可得</w:t>
      </w:r>
      <w:r>
        <w:rPr>
          <w:rFonts w:hint="eastAsia"/>
        </w:rPr>
        <w:t>B=</w:t>
      </w:r>
      <w:r>
        <w:t>30330</w:t>
      </w:r>
      <w:r>
        <w:rPr>
          <w:rFonts w:hint="eastAsia"/>
        </w:rPr>
        <w:t>。由此得到</w:t>
      </w:r>
      <w:r w:rsidR="00E04EEF">
        <w:rPr>
          <w:rFonts w:hint="eastAsia"/>
        </w:rPr>
        <w:t>C</w:t>
      </w:r>
      <w:r w:rsidR="00E04EEF">
        <w:t>/2</w:t>
      </w:r>
      <w:r w:rsidR="00E04EEF">
        <w:rPr>
          <w:rFonts w:hint="eastAsia"/>
        </w:rPr>
        <w:t>充放电倍率下电池的容量衰减可用式（</w:t>
      </w:r>
      <w:r w:rsidR="00E04EEF">
        <w:rPr>
          <w:rFonts w:hint="eastAsia"/>
        </w:rPr>
        <w:t>4</w:t>
      </w:r>
      <w:r w:rsidR="00E04EEF">
        <w:t>.4</w:t>
      </w:r>
      <w:r w:rsidR="00E04EEF">
        <w:rPr>
          <w:rFonts w:hint="eastAsia"/>
        </w:rPr>
        <w:t>）表示：</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F34145" w14:paraId="186EEA92" w14:textId="77777777" w:rsidTr="00895E47">
        <w:tc>
          <w:tcPr>
            <w:tcW w:w="988" w:type="dxa"/>
          </w:tcPr>
          <w:p w14:paraId="15CA1A98" w14:textId="77777777" w:rsidR="00F34145" w:rsidRDefault="00F34145" w:rsidP="00895E47">
            <w:pPr>
              <w:widowControl/>
              <w:adjustRightInd/>
              <w:spacing w:line="360" w:lineRule="auto"/>
              <w:textAlignment w:val="auto"/>
            </w:pPr>
          </w:p>
        </w:tc>
        <w:tc>
          <w:tcPr>
            <w:tcW w:w="6804" w:type="dxa"/>
          </w:tcPr>
          <w:p w14:paraId="056AEA00" w14:textId="77777777" w:rsidR="00F34145" w:rsidRDefault="0036115C" w:rsidP="00895E47">
            <w:pPr>
              <w:widowControl/>
              <w:adjustRightInd/>
              <w:spacing w:line="360" w:lineRule="auto"/>
              <w:jc w:val="center"/>
              <w:textAlignment w:val="auto"/>
            </w:pPr>
            <m:oMathPara>
              <m:oMath>
                <m:sSub>
                  <m:sSubPr>
                    <m:ctrlPr>
                      <w:rPr>
                        <w:rFonts w:ascii="Cambria Math" w:hAnsi="Cambria Math"/>
                      </w:rPr>
                    </m:ctrlPr>
                  </m:sSubPr>
                  <m:e>
                    <m:r>
                      <w:rPr>
                        <w:rFonts w:ascii="Cambria Math" w:hAnsi="Cambria Math"/>
                      </w:rPr>
                      <m:t>Q</m:t>
                    </m:r>
                  </m:e>
                  <m:sub>
                    <m:r>
                      <w:rPr>
                        <w:rFonts w:ascii="Cambria Math" w:hAnsi="Cambria Math" w:hint="eastAsia"/>
                      </w:rPr>
                      <m:t>loss</m:t>
                    </m:r>
                  </m:sub>
                </m:sSub>
                <m:r>
                  <w:rPr>
                    <w:rFonts w:ascii="Cambria Math" w:hAnsi="Cambria Math"/>
                  </w:rPr>
                  <m:t>=30330∙</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-31500</m:t>
                    </m:r>
                  </m:num>
                  <m:den>
                    <m:r>
                      <w:rPr>
                        <w:rFonts w:ascii="Cambria Math" w:hAnsi="Cambria Math"/>
                      </w:rPr>
                      <m:t>8.314∙T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h</m:t>
                        </m:r>
                      </m:sub>
                    </m:sSub>
                  </m:e>
                  <m:sup>
                    <m:r>
                      <w:rPr>
                        <w:rFonts w:ascii="Cambria Math" w:hAnsi="Cambria Math"/>
                      </w:rPr>
                      <m:t>0.552</m:t>
                    </m:r>
                  </m:sup>
                </m:sSup>
              </m:oMath>
            </m:oMathPara>
          </w:p>
        </w:tc>
        <w:tc>
          <w:tcPr>
            <w:tcW w:w="986" w:type="dxa"/>
          </w:tcPr>
          <w:p w14:paraId="719FBEFD" w14:textId="77777777" w:rsidR="00F34145" w:rsidRDefault="00F34145" w:rsidP="00895E47">
            <w:pPr>
              <w:widowControl/>
              <w:adjustRightInd/>
              <w:spacing w:line="360" w:lineRule="auto"/>
              <w:jc w:val="right"/>
              <w:textAlignment w:val="auto"/>
            </w:pPr>
            <w:r>
              <w:rPr>
                <w:rFonts w:hint="eastAsia"/>
              </w:rPr>
              <w:t>（</w:t>
            </w:r>
            <w:r>
              <w:rPr>
                <w:rFonts w:hint="eastAsia"/>
              </w:rPr>
              <w:t>4</w:t>
            </w:r>
            <w:r>
              <w:t>.</w:t>
            </w:r>
            <w:r w:rsidR="00957D51">
              <w:t>4</w:t>
            </w:r>
            <w:r>
              <w:rPr>
                <w:rFonts w:hint="eastAsia"/>
              </w:rPr>
              <w:t>）</w:t>
            </w:r>
          </w:p>
        </w:tc>
      </w:tr>
    </w:tbl>
    <w:p w14:paraId="7229A3D9" w14:textId="77777777" w:rsidR="00E04EEF" w:rsidRDefault="00042767" w:rsidP="00DB2D36">
      <w:pPr>
        <w:widowControl/>
        <w:adjustRightInd/>
        <w:spacing w:line="360" w:lineRule="exact"/>
        <w:ind w:firstLineChars="200" w:firstLine="420"/>
        <w:textAlignment w:val="auto"/>
      </w:pPr>
      <w:r>
        <w:rPr>
          <w:rFonts w:hint="eastAsia"/>
        </w:rPr>
        <w:t>通过相同的方法分别对</w:t>
      </w:r>
      <w:r>
        <w:rPr>
          <w:rFonts w:hint="eastAsia"/>
        </w:rPr>
        <w:t>2</w:t>
      </w:r>
      <w:r>
        <w:t>C</w:t>
      </w:r>
      <w:r>
        <w:rPr>
          <w:rFonts w:hint="eastAsia"/>
        </w:rPr>
        <w:t>、</w:t>
      </w:r>
      <w:r>
        <w:rPr>
          <w:rFonts w:hint="eastAsia"/>
        </w:rPr>
        <w:t>6</w:t>
      </w:r>
      <w:r>
        <w:t>C</w:t>
      </w:r>
      <w:r>
        <w:rPr>
          <w:rFonts w:hint="eastAsia"/>
        </w:rPr>
        <w:t>、</w:t>
      </w:r>
      <w:r>
        <w:rPr>
          <w:rFonts w:hint="eastAsia"/>
        </w:rPr>
        <w:t>1</w:t>
      </w:r>
      <w:r>
        <w:t>0C</w:t>
      </w:r>
      <w:r>
        <w:rPr>
          <w:rFonts w:hint="eastAsia"/>
        </w:rPr>
        <w:t>充放电倍率进行参数辨识，可得到表</w:t>
      </w:r>
      <w:r>
        <w:rPr>
          <w:rFonts w:hint="eastAsia"/>
        </w:rPr>
        <w:t>4</w:t>
      </w:r>
      <w:r>
        <w:t>.1</w:t>
      </w:r>
      <w:r>
        <w:rPr>
          <w:rFonts w:hint="eastAsia"/>
        </w:rPr>
        <w:t>所示</w:t>
      </w:r>
      <w:r w:rsidR="003C687F">
        <w:rPr>
          <w:rFonts w:hint="eastAsia"/>
        </w:rPr>
        <w:t>不同放电倍率下电池的容量衰减模型</w:t>
      </w:r>
      <w:r>
        <w:rPr>
          <w:rFonts w:hint="eastAsia"/>
        </w:rPr>
        <w:t>结果：</w:t>
      </w:r>
    </w:p>
    <w:p w14:paraId="427FC09B" w14:textId="77777777" w:rsidR="00BA64A5" w:rsidRDefault="00BA64A5" w:rsidP="00DB2D36">
      <w:pPr>
        <w:widowControl/>
        <w:adjustRightInd/>
        <w:spacing w:line="360" w:lineRule="exact"/>
        <w:ind w:firstLineChars="200" w:firstLine="420"/>
        <w:textAlignment w:val="auto"/>
      </w:pPr>
    </w:p>
    <w:p w14:paraId="3A0CCF0E" w14:textId="77777777" w:rsidR="00BA64A5" w:rsidRPr="00BA64A5" w:rsidRDefault="00BA64A5" w:rsidP="00BA64A5">
      <w:pPr>
        <w:widowControl/>
        <w:adjustRightInd/>
        <w:spacing w:line="360" w:lineRule="exact"/>
        <w:ind w:firstLineChars="200" w:firstLine="360"/>
        <w:jc w:val="center"/>
        <w:textAlignment w:val="auto"/>
        <w:rPr>
          <w:sz w:val="18"/>
        </w:rPr>
      </w:pPr>
      <w:commentRangeStart w:id="53"/>
      <w:r>
        <w:rPr>
          <w:rFonts w:hint="eastAsia"/>
          <w:sz w:val="18"/>
        </w:rPr>
        <w:t>表</w:t>
      </w:r>
      <w:r>
        <w:rPr>
          <w:rFonts w:hint="eastAsia"/>
          <w:sz w:val="18"/>
        </w:rPr>
        <w:t>4</w:t>
      </w:r>
      <w:r>
        <w:rPr>
          <w:sz w:val="18"/>
        </w:rPr>
        <w:t xml:space="preserve">.1 </w:t>
      </w:r>
      <w:r>
        <w:rPr>
          <w:rFonts w:hint="eastAsia"/>
          <w:sz w:val="18"/>
        </w:rPr>
        <w:t>不同充放电倍率下电池容量衰减模型</w:t>
      </w:r>
      <w:r w:rsidRPr="00BA64A5">
        <w:rPr>
          <w:sz w:val="18"/>
          <w:vertAlign w:val="superscript"/>
        </w:rPr>
        <w:fldChar w:fldCharType="begin"/>
      </w:r>
      <w:r w:rsidRPr="00BA64A5">
        <w:rPr>
          <w:sz w:val="18"/>
          <w:vertAlign w:val="superscript"/>
        </w:rPr>
        <w:instrText xml:space="preserve"> </w:instrText>
      </w:r>
      <w:r w:rsidRPr="00BA64A5">
        <w:rPr>
          <w:rFonts w:hint="eastAsia"/>
          <w:sz w:val="18"/>
          <w:vertAlign w:val="superscript"/>
        </w:rPr>
        <w:instrText>REF _Ref9363615 \r \h</w:instrText>
      </w:r>
      <w:r w:rsidRPr="00BA64A5">
        <w:rPr>
          <w:sz w:val="18"/>
          <w:vertAlign w:val="superscript"/>
        </w:rPr>
        <w:instrText xml:space="preserve"> </w:instrText>
      </w:r>
      <w:r>
        <w:rPr>
          <w:sz w:val="18"/>
          <w:vertAlign w:val="superscript"/>
        </w:rPr>
        <w:instrText xml:space="preserve"> \* MERGEFORMAT </w:instrText>
      </w:r>
      <w:r w:rsidRPr="00BA64A5">
        <w:rPr>
          <w:sz w:val="18"/>
          <w:vertAlign w:val="superscript"/>
        </w:rPr>
      </w:r>
      <w:r w:rsidRPr="00BA64A5">
        <w:rPr>
          <w:sz w:val="18"/>
          <w:vertAlign w:val="superscript"/>
        </w:rPr>
        <w:fldChar w:fldCharType="separate"/>
      </w:r>
      <w:r w:rsidRPr="00BA64A5">
        <w:rPr>
          <w:sz w:val="18"/>
          <w:vertAlign w:val="superscript"/>
        </w:rPr>
        <w:t>[38]</w:t>
      </w:r>
      <w:r w:rsidRPr="00BA64A5">
        <w:rPr>
          <w:sz w:val="18"/>
          <w:vertAlign w:val="superscript"/>
        </w:rPr>
        <w:fldChar w:fldCharType="end"/>
      </w:r>
      <w:commentRangeEnd w:id="53"/>
      <w:r w:rsidR="00D83A1D">
        <w:rPr>
          <w:rStyle w:val="af8"/>
        </w:rPr>
        <w:commentReference w:id="53"/>
      </w:r>
    </w:p>
    <w:tbl>
      <w:tblPr>
        <w:tblStyle w:val="afc"/>
        <w:tblW w:w="0" w:type="auto"/>
        <w:tblLook w:val="04A0" w:firstRow="1" w:lastRow="0" w:firstColumn="1" w:lastColumn="0" w:noHBand="0" w:noVBand="1"/>
      </w:tblPr>
      <w:tblGrid>
        <w:gridCol w:w="2122"/>
        <w:gridCol w:w="6656"/>
      </w:tblGrid>
      <w:tr w:rsidR="00BA64A5" w:rsidRPr="00BA64A5" w14:paraId="4137C28E" w14:textId="77777777" w:rsidTr="00BA6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8701046" w14:textId="77777777" w:rsidR="00BA64A5" w:rsidRPr="00BA64A5" w:rsidRDefault="00BA64A5" w:rsidP="0048401C">
            <w:pPr>
              <w:widowControl/>
              <w:adjustRightInd/>
              <w:spacing w:line="360" w:lineRule="exact"/>
              <w:jc w:val="center"/>
              <w:textAlignment w:val="auto"/>
              <w:rPr>
                <w:i w:val="0"/>
              </w:rPr>
            </w:pPr>
            <w:r w:rsidRPr="00BA64A5">
              <w:rPr>
                <w:rFonts w:hint="eastAsia"/>
                <w:i w:val="0"/>
              </w:rPr>
              <w:t>C</w:t>
            </w:r>
            <w:r w:rsidRPr="00BA64A5">
              <w:rPr>
                <w:rFonts w:hint="eastAsia"/>
                <w:i w:val="0"/>
              </w:rPr>
              <w:t>率</w:t>
            </w:r>
          </w:p>
        </w:tc>
        <w:tc>
          <w:tcPr>
            <w:tcW w:w="6656" w:type="dxa"/>
          </w:tcPr>
          <w:p w14:paraId="1E2D0C26" w14:textId="77777777" w:rsidR="00BA64A5" w:rsidRPr="00BA64A5" w:rsidRDefault="00BA64A5" w:rsidP="0048401C">
            <w:pPr>
              <w:widowControl/>
              <w:adjustRightInd/>
              <w:spacing w:line="360" w:lineRule="exact"/>
              <w:jc w:val="center"/>
              <w:textAlignment w:val="auto"/>
              <w:cnfStyle w:val="100000000000" w:firstRow="1" w:lastRow="0" w:firstColumn="0" w:lastColumn="0" w:oddVBand="0" w:evenVBand="0" w:oddHBand="0" w:evenHBand="0" w:firstRowFirstColumn="0" w:firstRowLastColumn="0" w:lastRowFirstColumn="0" w:lastRowLastColumn="0"/>
              <w:rPr>
                <w:i w:val="0"/>
              </w:rPr>
            </w:pPr>
            <w:r w:rsidRPr="00BA64A5">
              <w:rPr>
                <w:rFonts w:hint="eastAsia"/>
                <w:i w:val="0"/>
              </w:rPr>
              <w:t>模型</w:t>
            </w:r>
          </w:p>
        </w:tc>
      </w:tr>
      <w:tr w:rsidR="00BA64A5" w14:paraId="11AD9575" w14:textId="77777777" w:rsidTr="00BA64A5">
        <w:tc>
          <w:tcPr>
            <w:cnfStyle w:val="001000000000" w:firstRow="0" w:lastRow="0" w:firstColumn="1" w:lastColumn="0" w:oddVBand="0" w:evenVBand="0" w:oddHBand="0" w:evenHBand="0" w:firstRowFirstColumn="0" w:firstRowLastColumn="0" w:lastRowFirstColumn="0" w:lastRowLastColumn="0"/>
            <w:tcW w:w="2122" w:type="dxa"/>
          </w:tcPr>
          <w:p w14:paraId="132F96A2" w14:textId="77777777" w:rsidR="00BA64A5" w:rsidRDefault="00BA64A5" w:rsidP="00BA64A5">
            <w:pPr>
              <w:widowControl/>
              <w:adjustRightInd/>
              <w:spacing w:line="360" w:lineRule="auto"/>
              <w:jc w:val="center"/>
              <w:textAlignment w:val="auto"/>
            </w:pPr>
            <w:r>
              <w:rPr>
                <w:rFonts w:hint="eastAsia"/>
              </w:rPr>
              <w:t>C</w:t>
            </w:r>
            <w:r>
              <w:t>/2</w:t>
            </w:r>
          </w:p>
        </w:tc>
        <w:tc>
          <w:tcPr>
            <w:tcW w:w="6656" w:type="dxa"/>
          </w:tcPr>
          <w:p w14:paraId="23B27E8C" w14:textId="77777777" w:rsidR="00BA64A5" w:rsidRDefault="0036115C" w:rsidP="00BA64A5">
            <w:pPr>
              <w:widowControl/>
              <w:adjustRightInd/>
              <w:spacing w:line="360" w:lineRule="auto"/>
              <w:jc w:val="center"/>
              <w:textAlignment w:val="auto"/>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Q</m:t>
                    </m:r>
                  </m:e>
                  <m:sub>
                    <m:r>
                      <w:rPr>
                        <w:rFonts w:ascii="Cambria Math" w:hAnsi="Cambria Math" w:hint="eastAsia"/>
                      </w:rPr>
                      <m:t>loss</m:t>
                    </m:r>
                  </m:sub>
                </m:sSub>
                <m:r>
                  <w:rPr>
                    <w:rFonts w:ascii="Cambria Math" w:hAnsi="Cambria Math"/>
                  </w:rPr>
                  <m:t>=30330∙</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-31500</m:t>
                    </m:r>
                  </m:num>
                  <m:den>
                    <m:r>
                      <w:rPr>
                        <w:rFonts w:ascii="Cambria Math" w:hAnsi="Cambria Math"/>
                      </w:rPr>
                      <m:t>8.314∙T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h</m:t>
                        </m:r>
                      </m:sub>
                    </m:sSub>
                  </m:e>
                  <m:sup>
                    <m:r>
                      <w:rPr>
                        <w:rFonts w:ascii="Cambria Math" w:hAnsi="Cambria Math"/>
                      </w:rPr>
                      <m:t>0.552</m:t>
                    </m:r>
                  </m:sup>
                </m:sSup>
              </m:oMath>
            </m:oMathPara>
          </w:p>
        </w:tc>
      </w:tr>
      <w:tr w:rsidR="00BA64A5" w14:paraId="4E182AE7" w14:textId="77777777" w:rsidTr="00BA64A5">
        <w:tc>
          <w:tcPr>
            <w:cnfStyle w:val="001000000000" w:firstRow="0" w:lastRow="0" w:firstColumn="1" w:lastColumn="0" w:oddVBand="0" w:evenVBand="0" w:oddHBand="0" w:evenHBand="0" w:firstRowFirstColumn="0" w:firstRowLastColumn="0" w:lastRowFirstColumn="0" w:lastRowLastColumn="0"/>
            <w:tcW w:w="2122" w:type="dxa"/>
          </w:tcPr>
          <w:p w14:paraId="4B4B5FC0" w14:textId="77777777" w:rsidR="00BA64A5" w:rsidRDefault="00BA64A5" w:rsidP="00BA64A5">
            <w:pPr>
              <w:widowControl/>
              <w:adjustRightInd/>
              <w:spacing w:line="360" w:lineRule="auto"/>
              <w:jc w:val="center"/>
              <w:textAlignment w:val="auto"/>
            </w:pPr>
            <w:r>
              <w:rPr>
                <w:rFonts w:hint="eastAsia"/>
              </w:rPr>
              <w:t>2</w:t>
            </w:r>
            <w:r>
              <w:t>C</w:t>
            </w:r>
          </w:p>
        </w:tc>
        <w:tc>
          <w:tcPr>
            <w:tcW w:w="6656" w:type="dxa"/>
          </w:tcPr>
          <w:p w14:paraId="25A53613" w14:textId="77777777" w:rsidR="00BA64A5" w:rsidRDefault="0036115C" w:rsidP="00BA64A5">
            <w:pPr>
              <w:widowControl/>
              <w:adjustRightInd/>
              <w:spacing w:line="360" w:lineRule="auto"/>
              <w:jc w:val="center"/>
              <w:textAlignment w:val="auto"/>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Q</m:t>
                    </m:r>
                  </m:e>
                  <m:sub>
                    <m:r>
                      <w:rPr>
                        <w:rFonts w:ascii="Cambria Math" w:hAnsi="Cambria Math" w:hint="eastAsia"/>
                      </w:rPr>
                      <m:t>loss</m:t>
                    </m:r>
                  </m:sub>
                </m:sSub>
                <m:r>
                  <w:rPr>
                    <w:rFonts w:ascii="Cambria Math" w:hAnsi="Cambria Math"/>
                  </w:rPr>
                  <m:t>=19300∙</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-31000</m:t>
                    </m:r>
                  </m:num>
                  <m:den>
                    <m:r>
                      <w:rPr>
                        <w:rFonts w:ascii="Cambria Math" w:hAnsi="Cambria Math"/>
                      </w:rPr>
                      <m:t>8.314∙T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h</m:t>
                        </m:r>
                      </m:sub>
                    </m:sSub>
                  </m:e>
                  <m:sup>
                    <m:r>
                      <w:rPr>
                        <w:rFonts w:ascii="Cambria Math" w:hAnsi="Cambria Math"/>
                      </w:rPr>
                      <m:t>0.554</m:t>
                    </m:r>
                  </m:sup>
                </m:sSup>
              </m:oMath>
            </m:oMathPara>
          </w:p>
        </w:tc>
      </w:tr>
      <w:tr w:rsidR="00BA64A5" w14:paraId="4ECB08EA" w14:textId="77777777" w:rsidTr="00BA64A5">
        <w:tc>
          <w:tcPr>
            <w:cnfStyle w:val="001000000000" w:firstRow="0" w:lastRow="0" w:firstColumn="1" w:lastColumn="0" w:oddVBand="0" w:evenVBand="0" w:oddHBand="0" w:evenHBand="0" w:firstRowFirstColumn="0" w:firstRowLastColumn="0" w:lastRowFirstColumn="0" w:lastRowLastColumn="0"/>
            <w:tcW w:w="2122" w:type="dxa"/>
          </w:tcPr>
          <w:p w14:paraId="1032BC02" w14:textId="77777777" w:rsidR="00BA64A5" w:rsidRDefault="00BA64A5" w:rsidP="00BA64A5">
            <w:pPr>
              <w:widowControl/>
              <w:adjustRightInd/>
              <w:spacing w:line="360" w:lineRule="auto"/>
              <w:jc w:val="center"/>
              <w:textAlignment w:val="auto"/>
            </w:pPr>
            <w:r>
              <w:rPr>
                <w:rFonts w:hint="eastAsia"/>
              </w:rPr>
              <w:t>6</w:t>
            </w:r>
            <w:r>
              <w:t>C</w:t>
            </w:r>
          </w:p>
        </w:tc>
        <w:tc>
          <w:tcPr>
            <w:tcW w:w="6656" w:type="dxa"/>
          </w:tcPr>
          <w:p w14:paraId="05635546" w14:textId="77777777" w:rsidR="00BA64A5" w:rsidRDefault="0036115C" w:rsidP="00BA64A5">
            <w:pPr>
              <w:widowControl/>
              <w:adjustRightInd/>
              <w:spacing w:line="360" w:lineRule="auto"/>
              <w:jc w:val="center"/>
              <w:textAlignment w:val="auto"/>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Q</m:t>
                    </m:r>
                  </m:e>
                  <m:sub>
                    <m:r>
                      <w:rPr>
                        <w:rFonts w:ascii="Cambria Math" w:hAnsi="Cambria Math" w:hint="eastAsia"/>
                      </w:rPr>
                      <m:t>loss</m:t>
                    </m:r>
                  </m:sub>
                </m:sSub>
                <m:r>
                  <w:rPr>
                    <w:rFonts w:ascii="Cambria Math" w:hAnsi="Cambria Math"/>
                  </w:rPr>
                  <m:t>=12000∙</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-29500</m:t>
                    </m:r>
                  </m:num>
                  <m:den>
                    <m:r>
                      <w:rPr>
                        <w:rFonts w:ascii="Cambria Math" w:hAnsi="Cambria Math"/>
                      </w:rPr>
                      <m:t>8.314∙T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h</m:t>
                        </m:r>
                      </m:sub>
                    </m:sSub>
                  </m:e>
                  <m:sup>
                    <m:r>
                      <w:rPr>
                        <w:rFonts w:ascii="Cambria Math" w:hAnsi="Cambria Math"/>
                      </w:rPr>
                      <m:t>0.56</m:t>
                    </m:r>
                  </m:sup>
                </m:sSup>
              </m:oMath>
            </m:oMathPara>
          </w:p>
        </w:tc>
      </w:tr>
      <w:tr w:rsidR="00BA64A5" w14:paraId="1C943CCD" w14:textId="77777777" w:rsidTr="00BA64A5">
        <w:tc>
          <w:tcPr>
            <w:cnfStyle w:val="001000000000" w:firstRow="0" w:lastRow="0" w:firstColumn="1" w:lastColumn="0" w:oddVBand="0" w:evenVBand="0" w:oddHBand="0" w:evenHBand="0" w:firstRowFirstColumn="0" w:firstRowLastColumn="0" w:lastRowFirstColumn="0" w:lastRowLastColumn="0"/>
            <w:tcW w:w="2122" w:type="dxa"/>
          </w:tcPr>
          <w:p w14:paraId="5E21D278" w14:textId="77777777" w:rsidR="00BA64A5" w:rsidRDefault="00BA64A5" w:rsidP="00BA64A5">
            <w:pPr>
              <w:widowControl/>
              <w:adjustRightInd/>
              <w:spacing w:line="360" w:lineRule="auto"/>
              <w:jc w:val="center"/>
              <w:textAlignment w:val="auto"/>
            </w:pPr>
            <w:r>
              <w:rPr>
                <w:rFonts w:hint="eastAsia"/>
              </w:rPr>
              <w:t>1</w:t>
            </w:r>
            <w:r>
              <w:t>0C</w:t>
            </w:r>
          </w:p>
        </w:tc>
        <w:tc>
          <w:tcPr>
            <w:tcW w:w="6656" w:type="dxa"/>
          </w:tcPr>
          <w:p w14:paraId="52944126" w14:textId="77777777" w:rsidR="00BA64A5" w:rsidRDefault="0036115C" w:rsidP="00BA64A5">
            <w:pPr>
              <w:widowControl/>
              <w:adjustRightInd/>
              <w:spacing w:line="360" w:lineRule="auto"/>
              <w:jc w:val="center"/>
              <w:textAlignment w:val="auto"/>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Q</m:t>
                    </m:r>
                  </m:e>
                  <m:sub>
                    <m:r>
                      <w:rPr>
                        <w:rFonts w:ascii="Cambria Math" w:hAnsi="Cambria Math" w:hint="eastAsia"/>
                      </w:rPr>
                      <m:t>loss</m:t>
                    </m:r>
                  </m:sub>
                </m:sSub>
                <m:r>
                  <w:rPr>
                    <w:rFonts w:ascii="Cambria Math" w:hAnsi="Cambria Math"/>
                  </w:rPr>
                  <m:t>=11500∙</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-28000</m:t>
                    </m:r>
                  </m:num>
                  <m:den>
                    <m:r>
                      <w:rPr>
                        <w:rFonts w:ascii="Cambria Math" w:hAnsi="Cambria Math"/>
                      </w:rPr>
                      <m:t>8.314∙T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h</m:t>
                        </m:r>
                      </m:sub>
                    </m:sSub>
                  </m:e>
                  <m:sup>
                    <m:r>
                      <w:rPr>
                        <w:rFonts w:ascii="Cambria Math" w:hAnsi="Cambria Math"/>
                      </w:rPr>
                      <m:t>0.56</m:t>
                    </m:r>
                  </m:sup>
                </m:sSup>
              </m:oMath>
            </m:oMathPara>
          </w:p>
        </w:tc>
      </w:tr>
    </w:tbl>
    <w:p w14:paraId="7DED50D2" w14:textId="77777777" w:rsidR="00187918" w:rsidRDefault="00187918" w:rsidP="00DB2D36">
      <w:pPr>
        <w:widowControl/>
        <w:adjustRightInd/>
        <w:spacing w:line="360" w:lineRule="exact"/>
        <w:ind w:firstLineChars="200" w:firstLine="420"/>
        <w:textAlignment w:val="auto"/>
      </w:pPr>
    </w:p>
    <w:p w14:paraId="14428C04" w14:textId="77777777" w:rsidR="00BA64A5" w:rsidRDefault="00D0727C" w:rsidP="00DB2D36">
      <w:pPr>
        <w:widowControl/>
        <w:adjustRightInd/>
        <w:spacing w:line="360" w:lineRule="exact"/>
        <w:ind w:firstLineChars="200" w:firstLine="420"/>
        <w:textAlignment w:val="auto"/>
      </w:pPr>
      <w:r>
        <w:rPr>
          <w:rFonts w:hint="eastAsia"/>
        </w:rPr>
        <w:t>由表</w:t>
      </w:r>
      <w:r>
        <w:rPr>
          <w:rFonts w:hint="eastAsia"/>
        </w:rPr>
        <w:t>4</w:t>
      </w:r>
      <w:r>
        <w:t>.1</w:t>
      </w:r>
      <w:r>
        <w:rPr>
          <w:rFonts w:hint="eastAsia"/>
        </w:rPr>
        <w:t>所示结果可以得出，衰减模型的反应活化能与充放电倍率呈线性关系，线性拟合的结果为</w:t>
      </w:r>
      <m:oMath>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hint="eastAsia"/>
          </w:rPr>
          <m:t>=</m:t>
        </m:r>
        <m:r>
          <w:rPr>
            <w:rFonts w:ascii="Cambria Math" w:hAnsi="Cambria Math"/>
          </w:rPr>
          <m:t>31710-370.3∙</m:t>
        </m:r>
        <m:sSub>
          <m:sSubPr>
            <m:ctrlPr>
              <w:rPr>
                <w:rFonts w:ascii="Cambria Math" w:hAnsi="Cambria Math"/>
                <w:i/>
              </w:rPr>
            </m:ctrlPr>
          </m:sSubPr>
          <m:e>
            <m:r>
              <w:rPr>
                <w:rFonts w:ascii="Cambria Math" w:hAnsi="Cambria Math"/>
              </w:rPr>
              <m:t>C</m:t>
            </m:r>
          </m:e>
          <m:sub>
            <m:r>
              <w:rPr>
                <w:rFonts w:ascii="Cambria Math" w:hAnsi="Cambria Math"/>
              </w:rPr>
              <m:t>rate</m:t>
            </m:r>
          </m:sub>
        </m:sSub>
      </m:oMath>
      <w:r>
        <w:rPr>
          <w:rFonts w:hint="eastAsia"/>
        </w:rPr>
        <w:t>，相关系数</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hint="eastAsia"/>
          </w:rPr>
          <m:t>=</m:t>
        </m:r>
        <m:r>
          <w:rPr>
            <w:rFonts w:ascii="Cambria Math" w:hAnsi="Cambria Math"/>
          </w:rPr>
          <m:t>0.9998</m:t>
        </m:r>
      </m:oMath>
      <w:r>
        <w:rPr>
          <w:rFonts w:hint="eastAsia"/>
        </w:rPr>
        <w:t>，</w:t>
      </w:r>
      <w:r w:rsidR="00CD6C71">
        <w:rPr>
          <w:rFonts w:hint="eastAsia"/>
        </w:rPr>
        <w:t>指前因子与充放电倍率呈指数关系，拟合结果为</w:t>
      </w:r>
      <m:oMath>
        <m:r>
          <w:rPr>
            <w:rFonts w:ascii="Cambria Math" w:hAnsi="Cambria Math"/>
          </w:rPr>
          <m:t>B</m:t>
        </m:r>
        <m:r>
          <w:rPr>
            <w:rFonts w:ascii="Cambria Math" w:hAnsi="Cambria Math" w:hint="eastAsia"/>
          </w:rPr>
          <m:t>=</m:t>
        </m:r>
        <m:r>
          <w:rPr>
            <w:rFonts w:ascii="Cambria Math" w:hAnsi="Cambria Math"/>
          </w:rPr>
          <m:t>23960∙</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rate</m:t>
                </m:r>
              </m:sub>
            </m:sSub>
          </m:e>
          <m:sup>
            <m:r>
              <w:rPr>
                <w:rFonts w:ascii="Cambria Math" w:hAnsi="Cambria Math"/>
              </w:rPr>
              <m:t>-0.343</m:t>
            </m:r>
          </m:sup>
        </m:sSup>
      </m:oMath>
      <w:r>
        <w:rPr>
          <w:rFonts w:hint="eastAsia"/>
        </w:rPr>
        <w:t>，</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hint="eastAsia"/>
          </w:rPr>
          <m:t>=</m:t>
        </m:r>
        <m:r>
          <w:rPr>
            <w:rFonts w:ascii="Cambria Math" w:hAnsi="Cambria Math"/>
          </w:rPr>
          <m:t>0.9936</m:t>
        </m:r>
      </m:oMath>
      <w:r>
        <w:rPr>
          <w:rFonts w:hint="eastAsia"/>
        </w:rPr>
        <w:t>。</w:t>
      </w:r>
    </w:p>
    <w:p w14:paraId="58023584" w14:textId="77777777" w:rsidR="00BA64A5" w:rsidRDefault="0094694D" w:rsidP="00DB2D36">
      <w:pPr>
        <w:widowControl/>
        <w:adjustRightInd/>
        <w:spacing w:line="360" w:lineRule="exact"/>
        <w:ind w:firstLineChars="200" w:firstLine="420"/>
        <w:textAlignment w:val="auto"/>
      </w:pPr>
      <w:r>
        <w:rPr>
          <w:rFonts w:hint="eastAsia"/>
        </w:rPr>
        <w:t>最终得到电池</w:t>
      </w:r>
      <w:r w:rsidR="00CD02A0">
        <w:rPr>
          <w:rFonts w:hint="eastAsia"/>
        </w:rPr>
        <w:t>容量</w:t>
      </w:r>
      <w:r>
        <w:rPr>
          <w:rFonts w:hint="eastAsia"/>
        </w:rPr>
        <w:t>衰减老化模型如式（</w:t>
      </w:r>
      <w:r>
        <w:rPr>
          <w:rFonts w:hint="eastAsia"/>
        </w:rPr>
        <w:t>4</w:t>
      </w:r>
      <w:r>
        <w:t>.5</w:t>
      </w:r>
      <w:r>
        <w:rPr>
          <w:rFonts w:hint="eastAsia"/>
        </w:rPr>
        <w:t>）所示：</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804"/>
        <w:gridCol w:w="986"/>
      </w:tblGrid>
      <w:tr w:rsidR="000971E8" w14:paraId="16DCD0FF" w14:textId="77777777" w:rsidTr="00895E47">
        <w:tc>
          <w:tcPr>
            <w:tcW w:w="988" w:type="dxa"/>
          </w:tcPr>
          <w:p w14:paraId="67CBEE67" w14:textId="77777777" w:rsidR="000971E8" w:rsidRDefault="000971E8" w:rsidP="00895E47">
            <w:pPr>
              <w:widowControl/>
              <w:adjustRightInd/>
              <w:spacing w:line="360" w:lineRule="auto"/>
              <w:textAlignment w:val="auto"/>
            </w:pPr>
          </w:p>
        </w:tc>
        <w:tc>
          <w:tcPr>
            <w:tcW w:w="6804" w:type="dxa"/>
          </w:tcPr>
          <w:p w14:paraId="1585E360" w14:textId="77777777" w:rsidR="000971E8" w:rsidRDefault="0036115C" w:rsidP="00895E47">
            <w:pPr>
              <w:widowControl/>
              <w:adjustRightInd/>
              <w:spacing w:line="360" w:lineRule="auto"/>
              <w:jc w:val="center"/>
              <w:textAlignment w:val="auto"/>
            </w:pPr>
            <m:oMathPara>
              <m:oMath>
                <m:sSub>
                  <m:sSubPr>
                    <m:ctrlPr>
                      <w:rPr>
                        <w:rFonts w:ascii="Cambria Math" w:hAnsi="Cambria Math"/>
                      </w:rPr>
                    </m:ctrlPr>
                  </m:sSubPr>
                  <m:e>
                    <m:r>
                      <w:rPr>
                        <w:rFonts w:ascii="Cambria Math" w:hAnsi="Cambria Math"/>
                      </w:rPr>
                      <m:t>Q</m:t>
                    </m:r>
                  </m:e>
                  <m:sub>
                    <m:r>
                      <w:rPr>
                        <w:rFonts w:ascii="Cambria Math" w:hAnsi="Cambria Math" w:hint="eastAsia"/>
                      </w:rPr>
                      <m:t>loss</m:t>
                    </m:r>
                  </m:sub>
                </m:sSub>
                <m:r>
                  <w:rPr>
                    <w:rFonts w:ascii="Cambria Math" w:hAnsi="Cambria Math"/>
                  </w:rPr>
                  <m:t>=23960∙</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rate</m:t>
                        </m:r>
                      </m:sub>
                    </m:sSub>
                  </m:e>
                  <m:sup>
                    <m:r>
                      <w:rPr>
                        <w:rFonts w:ascii="Cambria Math" w:hAnsi="Cambria Math"/>
                      </w:rPr>
                      <m:t>-0.343</m:t>
                    </m:r>
                  </m:sup>
                </m:sSup>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-31710+370.3∙</m:t>
                    </m:r>
                    <m:sSub>
                      <m:sSubPr>
                        <m:ctrlPr>
                          <w:rPr>
                            <w:rFonts w:ascii="Cambria Math" w:hAnsi="Cambria Math"/>
                            <w:i/>
                          </w:rPr>
                        </m:ctrlPr>
                      </m:sSubPr>
                      <m:e>
                        <m:r>
                          <w:rPr>
                            <w:rFonts w:ascii="Cambria Math" w:hAnsi="Cambria Math"/>
                          </w:rPr>
                          <m:t>C</m:t>
                        </m:r>
                      </m:e>
                      <m:sub>
                        <m:r>
                          <w:rPr>
                            <w:rFonts w:ascii="Cambria Math" w:hAnsi="Cambria Math"/>
                          </w:rPr>
                          <m:t>rate</m:t>
                        </m:r>
                      </m:sub>
                    </m:sSub>
                  </m:num>
                  <m:den>
                    <m:r>
                      <w:rPr>
                        <w:rFonts w:ascii="Cambria Math" w:hAnsi="Cambria Math"/>
                      </w:rPr>
                      <m:t>8.314∙T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h</m:t>
                        </m:r>
                      </m:sub>
                    </m:sSub>
                  </m:e>
                  <m:sup>
                    <m:r>
                      <w:rPr>
                        <w:rFonts w:ascii="Cambria Math" w:hAnsi="Cambria Math"/>
                      </w:rPr>
                      <m:t>0.552</m:t>
                    </m:r>
                  </m:sup>
                </m:sSup>
              </m:oMath>
            </m:oMathPara>
          </w:p>
        </w:tc>
        <w:tc>
          <w:tcPr>
            <w:tcW w:w="986" w:type="dxa"/>
          </w:tcPr>
          <w:p w14:paraId="4C709A50" w14:textId="77777777" w:rsidR="000971E8" w:rsidRDefault="000971E8" w:rsidP="00895E47">
            <w:pPr>
              <w:widowControl/>
              <w:adjustRightInd/>
              <w:spacing w:line="360" w:lineRule="auto"/>
              <w:jc w:val="right"/>
              <w:textAlignment w:val="auto"/>
            </w:pPr>
            <w:r>
              <w:rPr>
                <w:rFonts w:hint="eastAsia"/>
              </w:rPr>
              <w:t>（</w:t>
            </w:r>
            <w:r>
              <w:rPr>
                <w:rFonts w:hint="eastAsia"/>
              </w:rPr>
              <w:t>4</w:t>
            </w:r>
            <w:r>
              <w:t>.</w:t>
            </w:r>
            <w:r w:rsidR="009B55C1">
              <w:t>5</w:t>
            </w:r>
            <w:r>
              <w:rPr>
                <w:rFonts w:hint="eastAsia"/>
              </w:rPr>
              <w:t>）</w:t>
            </w:r>
          </w:p>
        </w:tc>
      </w:tr>
    </w:tbl>
    <w:p w14:paraId="304A89A0" w14:textId="77777777" w:rsidR="00E15F7E" w:rsidRDefault="00895E47" w:rsidP="00DB2D36">
      <w:pPr>
        <w:widowControl/>
        <w:adjustRightInd/>
        <w:spacing w:line="360" w:lineRule="exact"/>
        <w:ind w:firstLineChars="200" w:firstLine="420"/>
        <w:textAlignment w:val="auto"/>
      </w:pPr>
      <w:r>
        <w:tab/>
      </w:r>
    </w:p>
    <w:p w14:paraId="368E8170" w14:textId="77777777" w:rsidR="00E15F7E" w:rsidRDefault="00E15F7E">
      <w:pPr>
        <w:widowControl/>
        <w:adjustRightInd/>
        <w:jc w:val="left"/>
        <w:textAlignment w:val="auto"/>
      </w:pPr>
      <w:r>
        <w:br w:type="page"/>
      </w:r>
    </w:p>
    <w:p w14:paraId="14087603" w14:textId="77777777" w:rsidR="0094694D" w:rsidRDefault="0094694D" w:rsidP="00DB2D36">
      <w:pPr>
        <w:widowControl/>
        <w:adjustRightInd/>
        <w:spacing w:line="360" w:lineRule="exact"/>
        <w:ind w:firstLineChars="200" w:firstLine="420"/>
        <w:textAlignment w:val="auto"/>
      </w:pPr>
    </w:p>
    <w:p w14:paraId="23A42024" w14:textId="77777777" w:rsidR="0086539A" w:rsidRPr="00517B92" w:rsidRDefault="0086539A" w:rsidP="0086539A">
      <w:pPr>
        <w:pStyle w:val="1"/>
        <w:spacing w:beforeLines="50" w:before="120" w:afterLines="50" w:after="120" w:line="360" w:lineRule="exact"/>
        <w:jc w:val="center"/>
        <w:rPr>
          <w:rFonts w:ascii="黑体" w:eastAsia="黑体" w:hAnsi="黑体"/>
          <w:b w:val="0"/>
          <w:i w:val="0"/>
        </w:rPr>
      </w:pPr>
      <w:bookmarkStart w:id="54" w:name="_Toc9882164"/>
      <w:commentRangeStart w:id="55"/>
      <w:r>
        <w:rPr>
          <w:rFonts w:ascii="黑体" w:eastAsia="黑体" w:hAnsi="黑体"/>
          <w:b w:val="0"/>
          <w:i w:val="0"/>
        </w:rPr>
        <w:t>5</w:t>
      </w:r>
      <w:r w:rsidRPr="00A2540F">
        <w:rPr>
          <w:rFonts w:ascii="黑体" w:eastAsia="黑体" w:hAnsi="黑体"/>
          <w:b w:val="0"/>
          <w:i w:val="0"/>
        </w:rPr>
        <w:t xml:space="preserve"> </w:t>
      </w:r>
      <w:r>
        <w:rPr>
          <w:rFonts w:ascii="黑体" w:eastAsia="黑体" w:hAnsi="黑体" w:hint="eastAsia"/>
          <w:b w:val="0"/>
          <w:i w:val="0"/>
        </w:rPr>
        <w:t>建模结果与展望</w:t>
      </w:r>
      <w:bookmarkEnd w:id="54"/>
      <w:commentRangeEnd w:id="55"/>
      <w:r w:rsidR="005313E6">
        <w:rPr>
          <w:rStyle w:val="af8"/>
          <w:rFonts w:eastAsia="宋体"/>
          <w:b w:val="0"/>
          <w:bCs w:val="0"/>
          <w:i w:val="0"/>
          <w:iCs w:val="0"/>
        </w:rPr>
        <w:commentReference w:id="55"/>
      </w:r>
    </w:p>
    <w:p w14:paraId="6A71D0C1" w14:textId="77777777" w:rsidR="0086539A" w:rsidRPr="00516A1F" w:rsidRDefault="00EA1473" w:rsidP="00DB2D36">
      <w:pPr>
        <w:widowControl/>
        <w:adjustRightInd/>
        <w:spacing w:line="360" w:lineRule="exact"/>
        <w:ind w:firstLineChars="200" w:firstLine="420"/>
        <w:textAlignment w:val="auto"/>
      </w:pPr>
      <w:r>
        <w:rPr>
          <w:rFonts w:hint="eastAsia"/>
        </w:rPr>
        <w:t>根据前文中对电池等效电路模型、热行为模型、容量衰减老化模型的分析及参数辨识，在</w:t>
      </w:r>
      <w:r>
        <w:rPr>
          <w:rFonts w:hint="eastAsia"/>
        </w:rPr>
        <w:t>Matlab</w:t>
      </w:r>
      <w:r>
        <w:t>/Simulink</w:t>
      </w:r>
      <w:r>
        <w:rPr>
          <w:rFonts w:hint="eastAsia"/>
        </w:rPr>
        <w:t>仿真软件中搭建锂离子电池的仿真模型，模型结构如图</w:t>
      </w:r>
      <w:r>
        <w:rPr>
          <w:rFonts w:hint="eastAsia"/>
        </w:rPr>
        <w:t>5</w:t>
      </w:r>
      <w:r>
        <w:t>.1</w:t>
      </w:r>
      <w:r>
        <w:rPr>
          <w:rFonts w:hint="eastAsia"/>
        </w:rPr>
        <w:t>所示。</w:t>
      </w:r>
    </w:p>
    <w:p w14:paraId="2B62677D" w14:textId="77777777" w:rsidR="00BA64A5" w:rsidRPr="00CF347D" w:rsidRDefault="00D90397" w:rsidP="00DB2D36">
      <w:pPr>
        <w:widowControl/>
        <w:adjustRightInd/>
        <w:spacing w:line="360" w:lineRule="exact"/>
        <w:ind w:firstLineChars="200" w:firstLine="420"/>
        <w:textAlignment w:val="auto"/>
      </w:pPr>
      <w:r>
        <w:rPr>
          <w:noProof/>
        </w:rPr>
        <w:drawing>
          <wp:anchor distT="0" distB="0" distL="114300" distR="114300" simplePos="0" relativeHeight="251677696" behindDoc="0" locked="0" layoutInCell="1" allowOverlap="1" wp14:anchorId="4B94DFE7" wp14:editId="295E82C7">
            <wp:simplePos x="0" y="0"/>
            <wp:positionH relativeFrom="margin">
              <wp:posOffset>-1270</wp:posOffset>
            </wp:positionH>
            <wp:positionV relativeFrom="paragraph">
              <wp:posOffset>257175</wp:posOffset>
            </wp:positionV>
            <wp:extent cx="5580380" cy="2840990"/>
            <wp:effectExtent l="0" t="0" r="127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1.png"/>
                    <pic:cNvPicPr/>
                  </pic:nvPicPr>
                  <pic:blipFill>
                    <a:blip r:embed="rId31">
                      <a:extLst>
                        <a:ext uri="{28A0092B-C50C-407E-A947-70E740481C1C}">
                          <a14:useLocalDpi xmlns:a14="http://schemas.microsoft.com/office/drawing/2010/main" val="0"/>
                        </a:ext>
                      </a:extLst>
                    </a:blip>
                    <a:stretch>
                      <a:fillRect/>
                    </a:stretch>
                  </pic:blipFill>
                  <pic:spPr>
                    <a:xfrm>
                      <a:off x="0" y="0"/>
                      <a:ext cx="5580380" cy="2840990"/>
                    </a:xfrm>
                    <a:prstGeom prst="rect">
                      <a:avLst/>
                    </a:prstGeom>
                  </pic:spPr>
                </pic:pic>
              </a:graphicData>
            </a:graphic>
            <wp14:sizeRelH relativeFrom="page">
              <wp14:pctWidth>0</wp14:pctWidth>
            </wp14:sizeRelH>
            <wp14:sizeRelV relativeFrom="page">
              <wp14:pctHeight>0</wp14:pctHeight>
            </wp14:sizeRelV>
          </wp:anchor>
        </w:drawing>
      </w:r>
    </w:p>
    <w:p w14:paraId="7928E50C" w14:textId="77777777" w:rsidR="00704360" w:rsidRPr="00D90397" w:rsidRDefault="00D90397" w:rsidP="00D90397">
      <w:pPr>
        <w:widowControl/>
        <w:adjustRightInd/>
        <w:spacing w:line="360" w:lineRule="exact"/>
        <w:ind w:firstLineChars="200" w:firstLine="360"/>
        <w:jc w:val="center"/>
        <w:textAlignment w:val="auto"/>
        <w:rPr>
          <w:sz w:val="18"/>
          <w:szCs w:val="18"/>
        </w:rPr>
      </w:pPr>
      <w:r>
        <w:rPr>
          <w:rFonts w:hint="eastAsia"/>
          <w:sz w:val="18"/>
          <w:szCs w:val="18"/>
        </w:rPr>
        <w:t>图</w:t>
      </w:r>
      <w:r>
        <w:rPr>
          <w:rFonts w:hint="eastAsia"/>
          <w:sz w:val="18"/>
          <w:szCs w:val="18"/>
        </w:rPr>
        <w:t>5</w:t>
      </w:r>
      <w:r>
        <w:rPr>
          <w:sz w:val="18"/>
          <w:szCs w:val="18"/>
        </w:rPr>
        <w:t>.1 S</w:t>
      </w:r>
      <w:r>
        <w:rPr>
          <w:rFonts w:hint="eastAsia"/>
          <w:sz w:val="18"/>
          <w:szCs w:val="18"/>
        </w:rPr>
        <w:t>imulink</w:t>
      </w:r>
      <w:r>
        <w:rPr>
          <w:rFonts w:hint="eastAsia"/>
          <w:sz w:val="18"/>
          <w:szCs w:val="18"/>
        </w:rPr>
        <w:t>仿真模型示意图</w:t>
      </w:r>
    </w:p>
    <w:p w14:paraId="30E7F7DE" w14:textId="77777777" w:rsidR="00D90397" w:rsidRDefault="00D90397" w:rsidP="00DB2D36">
      <w:pPr>
        <w:widowControl/>
        <w:adjustRightInd/>
        <w:spacing w:line="360" w:lineRule="exact"/>
        <w:ind w:firstLineChars="200" w:firstLine="420"/>
        <w:textAlignment w:val="auto"/>
      </w:pPr>
    </w:p>
    <w:p w14:paraId="4E1CD8E3" w14:textId="77777777" w:rsidR="00D90397" w:rsidRDefault="00F74833" w:rsidP="00DB2D36">
      <w:pPr>
        <w:widowControl/>
        <w:adjustRightInd/>
        <w:spacing w:line="360" w:lineRule="exact"/>
        <w:ind w:firstLineChars="200" w:firstLine="420"/>
        <w:textAlignment w:val="auto"/>
      </w:pPr>
      <w:r>
        <w:rPr>
          <w:rFonts w:hint="eastAsia"/>
        </w:rPr>
        <w:t>仿真模型主要由五部分组成：</w:t>
      </w:r>
    </w:p>
    <w:p w14:paraId="43B9631E" w14:textId="77777777" w:rsidR="00D90397" w:rsidRDefault="00914911" w:rsidP="00DB2D36">
      <w:pPr>
        <w:widowControl/>
        <w:adjustRightInd/>
        <w:spacing w:line="360" w:lineRule="exact"/>
        <w:ind w:firstLineChars="200" w:firstLine="420"/>
        <w:textAlignment w:val="auto"/>
      </w:pPr>
      <w:r>
        <w:rPr>
          <w:rFonts w:hint="eastAsia"/>
        </w:rPr>
        <w:t>（</w:t>
      </w:r>
      <w:r>
        <w:rPr>
          <w:rFonts w:hint="eastAsia"/>
        </w:rPr>
        <w:t>1</w:t>
      </w:r>
      <w:r>
        <w:rPr>
          <w:rFonts w:hint="eastAsia"/>
        </w:rPr>
        <w:t>）</w:t>
      </w:r>
      <w:r>
        <w:rPr>
          <w:rFonts w:hint="eastAsia"/>
        </w:rPr>
        <w:t>S</w:t>
      </w:r>
      <w:r>
        <w:t>OC</w:t>
      </w:r>
      <w:r>
        <w:rPr>
          <w:rFonts w:hint="eastAsia"/>
        </w:rPr>
        <w:t>计算模块。该模块以电流、初始</w:t>
      </w:r>
      <w:r>
        <w:t>SOC</w:t>
      </w:r>
      <w:r>
        <w:rPr>
          <w:rFonts w:hint="eastAsia"/>
        </w:rPr>
        <w:t>、电池温度以及容量修正参数为输入，以实时</w:t>
      </w:r>
      <w:r>
        <w:rPr>
          <w:rFonts w:hint="eastAsia"/>
        </w:rPr>
        <w:t>S</w:t>
      </w:r>
      <w:r>
        <w:t>OC</w:t>
      </w:r>
      <w:r>
        <w:rPr>
          <w:rFonts w:hint="eastAsia"/>
        </w:rPr>
        <w:t>为输出，模块中包含了电池的容量随温度变化的曲线关系，并结合容量修正模块计算出的容量修正因子，通过安时积分法计算电池实时</w:t>
      </w:r>
      <w:r>
        <w:rPr>
          <w:rFonts w:hint="eastAsia"/>
        </w:rPr>
        <w:t>S</w:t>
      </w:r>
      <w:r>
        <w:t>OC</w:t>
      </w:r>
      <w:r>
        <w:rPr>
          <w:rFonts w:hint="eastAsia"/>
        </w:rPr>
        <w:t>。</w:t>
      </w:r>
    </w:p>
    <w:p w14:paraId="3A1C49E5" w14:textId="77777777" w:rsidR="00914911" w:rsidRPr="00914911" w:rsidRDefault="00914911" w:rsidP="00DB2D36">
      <w:pPr>
        <w:widowControl/>
        <w:adjustRightInd/>
        <w:spacing w:line="360" w:lineRule="exact"/>
        <w:ind w:firstLineChars="200" w:firstLine="420"/>
        <w:textAlignment w:val="auto"/>
      </w:pPr>
      <w:r>
        <w:rPr>
          <w:rFonts w:hint="eastAsia"/>
        </w:rPr>
        <w:t>（</w:t>
      </w:r>
      <w:r>
        <w:rPr>
          <w:rFonts w:hint="eastAsia"/>
        </w:rPr>
        <w:t>2</w:t>
      </w:r>
      <w:r>
        <w:rPr>
          <w:rFonts w:hint="eastAsia"/>
        </w:rPr>
        <w:t>）容量修正模块。该模块以电流及电池温度为输入，通过第四章节中电池容量衰减模型的描述及参数辨识方法，输出容量修正因子。</w:t>
      </w:r>
    </w:p>
    <w:p w14:paraId="6A4BA16B" w14:textId="77777777" w:rsidR="00D90397" w:rsidRDefault="00914911" w:rsidP="00DB2D36">
      <w:pPr>
        <w:widowControl/>
        <w:adjustRightInd/>
        <w:spacing w:line="360" w:lineRule="exact"/>
        <w:ind w:firstLineChars="200" w:firstLine="420"/>
        <w:textAlignment w:val="auto"/>
      </w:pPr>
      <w:r>
        <w:rPr>
          <w:rFonts w:hint="eastAsia"/>
        </w:rPr>
        <w:t>（</w:t>
      </w:r>
      <w:r>
        <w:rPr>
          <w:rFonts w:hint="eastAsia"/>
        </w:rPr>
        <w:t>3</w:t>
      </w:r>
      <w:r>
        <w:rPr>
          <w:rFonts w:hint="eastAsia"/>
        </w:rPr>
        <w:t>）</w:t>
      </w:r>
      <w:r>
        <w:rPr>
          <w:rFonts w:hint="eastAsia"/>
        </w:rPr>
        <w:t>O</w:t>
      </w:r>
      <w:r>
        <w:t>CV</w:t>
      </w:r>
      <w:r>
        <w:rPr>
          <w:rFonts w:hint="eastAsia"/>
        </w:rPr>
        <w:t>计算模块。该模块根据第二章节中</w:t>
      </w:r>
      <w:r>
        <w:rPr>
          <w:rFonts w:hint="eastAsia"/>
        </w:rPr>
        <w:t>O</w:t>
      </w:r>
      <w:r>
        <w:t>CV-SOC</w:t>
      </w:r>
      <w:r>
        <w:rPr>
          <w:rFonts w:hint="eastAsia"/>
        </w:rPr>
        <w:t>的拟合曲线关系，以</w:t>
      </w:r>
      <w:r>
        <w:rPr>
          <w:rFonts w:hint="eastAsia"/>
        </w:rPr>
        <w:t>S</w:t>
      </w:r>
      <w:r>
        <w:t>OC</w:t>
      </w:r>
      <w:r>
        <w:rPr>
          <w:rFonts w:hint="eastAsia"/>
        </w:rPr>
        <w:t>及电池温度未输入，计算该温度及</w:t>
      </w:r>
      <w:r>
        <w:rPr>
          <w:rFonts w:hint="eastAsia"/>
        </w:rPr>
        <w:t>S</w:t>
      </w:r>
      <w:r>
        <w:t>OC</w:t>
      </w:r>
      <w:r>
        <w:rPr>
          <w:rFonts w:hint="eastAsia"/>
        </w:rPr>
        <w:t>状态下的开路电压。</w:t>
      </w:r>
    </w:p>
    <w:p w14:paraId="727C6DCB" w14:textId="77777777" w:rsidR="00914911" w:rsidRDefault="00914911" w:rsidP="00DB2D36">
      <w:pPr>
        <w:widowControl/>
        <w:adjustRightInd/>
        <w:spacing w:line="360" w:lineRule="exact"/>
        <w:ind w:firstLineChars="200" w:firstLine="420"/>
        <w:textAlignment w:val="auto"/>
      </w:pPr>
      <w:r>
        <w:rPr>
          <w:rFonts w:hint="eastAsia"/>
        </w:rPr>
        <w:t>（</w:t>
      </w:r>
      <w:r>
        <w:rPr>
          <w:rFonts w:hint="eastAsia"/>
        </w:rPr>
        <w:t>4</w:t>
      </w:r>
      <w:r>
        <w:rPr>
          <w:rFonts w:hint="eastAsia"/>
        </w:rPr>
        <w:t>）</w:t>
      </w:r>
      <w:r>
        <w:rPr>
          <w:rFonts w:hint="eastAsia"/>
        </w:rPr>
        <w:t>R</w:t>
      </w:r>
      <w:r>
        <w:t>C</w:t>
      </w:r>
      <w:r w:rsidR="00204EE1">
        <w:rPr>
          <w:rFonts w:hint="eastAsia"/>
        </w:rPr>
        <w:t>网络电压计算模块。</w:t>
      </w:r>
      <w:r w:rsidR="001D5FC1">
        <w:rPr>
          <w:rFonts w:hint="eastAsia"/>
        </w:rPr>
        <w:t>该模块以</w:t>
      </w:r>
      <w:r w:rsidR="001D5FC1">
        <w:rPr>
          <w:rFonts w:hint="eastAsia"/>
        </w:rPr>
        <w:t>S</w:t>
      </w:r>
      <w:r w:rsidR="001D5FC1">
        <w:t>OC</w:t>
      </w:r>
      <w:r w:rsidR="001D5FC1">
        <w:rPr>
          <w:rFonts w:hint="eastAsia"/>
        </w:rPr>
        <w:t>、电流及电池温度为输入，先根据欧姆内阻、极化电容电阻的参数辨识结果，获取实时各电阻及电容的值，然后计算出</w:t>
      </w:r>
      <w:r w:rsidR="001D5FC1">
        <w:rPr>
          <w:rFonts w:hint="eastAsia"/>
        </w:rPr>
        <w:t>R</w:t>
      </w:r>
      <w:r w:rsidR="001D5FC1">
        <w:t>C</w:t>
      </w:r>
      <w:r w:rsidR="001D5FC1">
        <w:rPr>
          <w:rFonts w:hint="eastAsia"/>
        </w:rPr>
        <w:t>网络的等效电压并输出。</w:t>
      </w:r>
    </w:p>
    <w:p w14:paraId="2A8D027A" w14:textId="77777777" w:rsidR="00914911" w:rsidRDefault="001D5FC1" w:rsidP="00DB2D36">
      <w:pPr>
        <w:widowControl/>
        <w:adjustRightInd/>
        <w:spacing w:line="360" w:lineRule="exact"/>
        <w:ind w:firstLineChars="200" w:firstLine="420"/>
        <w:textAlignment w:val="auto"/>
      </w:pPr>
      <w:r>
        <w:rPr>
          <w:rFonts w:hint="eastAsia"/>
        </w:rPr>
        <w:t>（</w:t>
      </w:r>
      <w:r>
        <w:rPr>
          <w:rFonts w:hint="eastAsia"/>
        </w:rPr>
        <w:t>5</w:t>
      </w:r>
      <w:r>
        <w:rPr>
          <w:rFonts w:hint="eastAsia"/>
        </w:rPr>
        <w:t>）温度计算模块。该模块以电流、</w:t>
      </w:r>
      <w:r>
        <w:rPr>
          <w:rFonts w:hint="eastAsia"/>
        </w:rPr>
        <w:t>S</w:t>
      </w:r>
      <w:r>
        <w:t>OC</w:t>
      </w:r>
      <w:r>
        <w:rPr>
          <w:rFonts w:hint="eastAsia"/>
        </w:rPr>
        <w:t>及当前环境温度为输入，根据第五章节中得到的电池热行为模型及参数辨识结果，计算并输出当前电池温度。</w:t>
      </w:r>
    </w:p>
    <w:p w14:paraId="7EA4D45D" w14:textId="77777777" w:rsidR="00B568F0" w:rsidRDefault="00716CE8" w:rsidP="00DB2D36">
      <w:pPr>
        <w:widowControl/>
        <w:adjustRightInd/>
        <w:spacing w:line="360" w:lineRule="exact"/>
        <w:ind w:firstLineChars="200" w:firstLine="420"/>
        <w:textAlignment w:val="auto"/>
      </w:pPr>
      <w:r>
        <w:rPr>
          <w:rFonts w:hint="eastAsia"/>
        </w:rPr>
        <w:t>仿真工况采用拟</w:t>
      </w:r>
      <w:r>
        <w:rPr>
          <w:rFonts w:hint="eastAsia"/>
        </w:rPr>
        <w:t>D</w:t>
      </w:r>
      <w:r>
        <w:t>ST</w:t>
      </w:r>
      <w:r>
        <w:rPr>
          <w:rFonts w:hint="eastAsia"/>
        </w:rPr>
        <w:t>工况，工况电流如图</w:t>
      </w:r>
      <w:r>
        <w:rPr>
          <w:rFonts w:hint="eastAsia"/>
        </w:rPr>
        <w:t>5</w:t>
      </w:r>
      <w:r>
        <w:t>.2</w:t>
      </w:r>
      <w:r>
        <w:rPr>
          <w:rFonts w:hint="eastAsia"/>
        </w:rPr>
        <w:t>所示。</w:t>
      </w:r>
      <w:r w:rsidR="0075570B" w:rsidRPr="0075570B">
        <w:rPr>
          <w:rFonts w:hint="eastAsia"/>
        </w:rPr>
        <w:t>环境温度分别设为</w:t>
      </w:r>
      <w:r w:rsidR="0075570B" w:rsidRPr="0075570B">
        <w:rPr>
          <w:rFonts w:hint="eastAsia"/>
        </w:rPr>
        <w:t>-10</w:t>
      </w:r>
      <w:r w:rsidR="0075570B" w:rsidRPr="0075570B">
        <w:rPr>
          <w:rFonts w:hint="eastAsia"/>
        </w:rPr>
        <w:t>℃、</w:t>
      </w:r>
      <w:r w:rsidR="0075570B" w:rsidRPr="0075570B">
        <w:rPr>
          <w:rFonts w:hint="eastAsia"/>
        </w:rPr>
        <w:t>10</w:t>
      </w:r>
      <w:r w:rsidR="0075570B" w:rsidRPr="0075570B">
        <w:rPr>
          <w:rFonts w:hint="eastAsia"/>
        </w:rPr>
        <w:t>℃、</w:t>
      </w:r>
      <w:r w:rsidR="0075570B" w:rsidRPr="0075570B">
        <w:rPr>
          <w:rFonts w:hint="eastAsia"/>
        </w:rPr>
        <w:t>25</w:t>
      </w:r>
      <w:r w:rsidR="0075570B" w:rsidRPr="0075570B">
        <w:rPr>
          <w:rFonts w:hint="eastAsia"/>
        </w:rPr>
        <w:t>℃，</w:t>
      </w:r>
      <w:r w:rsidR="006378D7">
        <w:rPr>
          <w:rFonts w:hint="eastAsia"/>
        </w:rPr>
        <w:t>初始</w:t>
      </w:r>
      <w:r w:rsidR="006378D7">
        <w:rPr>
          <w:rFonts w:hint="eastAsia"/>
        </w:rPr>
        <w:t>S</w:t>
      </w:r>
      <w:r w:rsidR="006378D7">
        <w:t>OC</w:t>
      </w:r>
      <w:r w:rsidR="006378D7">
        <w:rPr>
          <w:rFonts w:hint="eastAsia"/>
        </w:rPr>
        <w:t>为</w:t>
      </w:r>
      <w:r w:rsidR="006378D7">
        <w:rPr>
          <w:rFonts w:hint="eastAsia"/>
        </w:rPr>
        <w:t>6</w:t>
      </w:r>
      <w:r w:rsidR="006378D7">
        <w:t>0</w:t>
      </w:r>
      <w:r w:rsidR="006378D7">
        <w:rPr>
          <w:rFonts w:hint="eastAsia"/>
        </w:rPr>
        <w:t>%</w:t>
      </w:r>
      <w:r w:rsidR="006378D7">
        <w:rPr>
          <w:rFonts w:hint="eastAsia"/>
        </w:rPr>
        <w:t>，</w:t>
      </w:r>
      <w:r w:rsidR="003C7B08">
        <w:rPr>
          <w:rFonts w:hint="eastAsia"/>
        </w:rPr>
        <w:t>仿真结果如图</w:t>
      </w:r>
      <w:r w:rsidR="003C7B08">
        <w:rPr>
          <w:rFonts w:hint="eastAsia"/>
        </w:rPr>
        <w:t>5</w:t>
      </w:r>
      <w:r w:rsidR="003C7B08">
        <w:t>.3</w:t>
      </w:r>
      <w:r w:rsidR="003C7B08">
        <w:rPr>
          <w:rFonts w:hint="eastAsia"/>
        </w:rPr>
        <w:t>所示。</w:t>
      </w:r>
    </w:p>
    <w:p w14:paraId="1473F005" w14:textId="77777777" w:rsidR="00B568F0" w:rsidRDefault="00B568F0">
      <w:pPr>
        <w:widowControl/>
        <w:adjustRightInd/>
        <w:jc w:val="left"/>
        <w:textAlignment w:val="auto"/>
      </w:pPr>
      <w:r>
        <w:br w:type="page"/>
      </w:r>
    </w:p>
    <w:p w14:paraId="3ECBA996" w14:textId="77777777" w:rsidR="00914911" w:rsidRDefault="00D709A6" w:rsidP="00B568F0">
      <w:pPr>
        <w:widowControl/>
        <w:adjustRightInd/>
        <w:spacing w:line="360" w:lineRule="exact"/>
        <w:ind w:firstLineChars="200" w:firstLine="420"/>
        <w:jc w:val="center"/>
        <w:textAlignment w:val="auto"/>
      </w:pPr>
      <w:r>
        <w:rPr>
          <w:noProof/>
        </w:rPr>
        <w:lastRenderedPageBreak/>
        <w:drawing>
          <wp:anchor distT="0" distB="0" distL="114300" distR="114300" simplePos="0" relativeHeight="251678720" behindDoc="0" locked="0" layoutInCell="1" allowOverlap="1" wp14:anchorId="29CBC850" wp14:editId="09D06B80">
            <wp:simplePos x="0" y="0"/>
            <wp:positionH relativeFrom="margin">
              <wp:posOffset>3810</wp:posOffset>
            </wp:positionH>
            <wp:positionV relativeFrom="paragraph">
              <wp:posOffset>0</wp:posOffset>
            </wp:positionV>
            <wp:extent cx="5565140" cy="2712085"/>
            <wp:effectExtent l="0" t="0" r="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2.bmp"/>
                    <pic:cNvPicPr/>
                  </pic:nvPicPr>
                  <pic:blipFill>
                    <a:blip r:embed="rId32">
                      <a:extLst>
                        <a:ext uri="{28A0092B-C50C-407E-A947-70E740481C1C}">
                          <a14:useLocalDpi xmlns:a14="http://schemas.microsoft.com/office/drawing/2010/main" val="0"/>
                        </a:ext>
                      </a:extLst>
                    </a:blip>
                    <a:stretch>
                      <a:fillRect/>
                    </a:stretch>
                  </pic:blipFill>
                  <pic:spPr>
                    <a:xfrm>
                      <a:off x="0" y="0"/>
                      <a:ext cx="5565140" cy="2712085"/>
                    </a:xfrm>
                    <a:prstGeom prst="rect">
                      <a:avLst/>
                    </a:prstGeom>
                  </pic:spPr>
                </pic:pic>
              </a:graphicData>
            </a:graphic>
            <wp14:sizeRelH relativeFrom="page">
              <wp14:pctWidth>0</wp14:pctWidth>
            </wp14:sizeRelH>
            <wp14:sizeRelV relativeFrom="page">
              <wp14:pctHeight>0</wp14:pctHeight>
            </wp14:sizeRelV>
          </wp:anchor>
        </w:drawing>
      </w:r>
      <w:r w:rsidR="00B568F0">
        <w:rPr>
          <w:rFonts w:hint="eastAsia"/>
          <w:sz w:val="18"/>
          <w:szCs w:val="18"/>
        </w:rPr>
        <w:t>图</w:t>
      </w:r>
      <w:r w:rsidR="00B568F0">
        <w:rPr>
          <w:rFonts w:hint="eastAsia"/>
          <w:sz w:val="18"/>
          <w:szCs w:val="18"/>
        </w:rPr>
        <w:t>5</w:t>
      </w:r>
      <w:r w:rsidR="00B568F0">
        <w:rPr>
          <w:sz w:val="18"/>
          <w:szCs w:val="18"/>
        </w:rPr>
        <w:t xml:space="preserve">.2 </w:t>
      </w:r>
      <w:r w:rsidR="00DF4D62">
        <w:rPr>
          <w:rFonts w:hint="eastAsia"/>
          <w:sz w:val="18"/>
          <w:szCs w:val="18"/>
        </w:rPr>
        <w:t>拟</w:t>
      </w:r>
      <w:r w:rsidR="00DF4D62">
        <w:rPr>
          <w:sz w:val="18"/>
          <w:szCs w:val="18"/>
        </w:rPr>
        <w:t>DST</w:t>
      </w:r>
      <w:r w:rsidR="00B568F0">
        <w:rPr>
          <w:rFonts w:hint="eastAsia"/>
          <w:sz w:val="18"/>
          <w:szCs w:val="18"/>
        </w:rPr>
        <w:t>仿真工况电流</w:t>
      </w:r>
    </w:p>
    <w:p w14:paraId="2635BB0E" w14:textId="77777777" w:rsidR="00914911" w:rsidRDefault="00D709A6" w:rsidP="00DB2D36">
      <w:pPr>
        <w:widowControl/>
        <w:adjustRightInd/>
        <w:spacing w:line="360" w:lineRule="exact"/>
        <w:ind w:firstLineChars="200" w:firstLine="420"/>
        <w:textAlignment w:val="auto"/>
      </w:pPr>
      <w:r>
        <w:rPr>
          <w:noProof/>
        </w:rPr>
        <w:drawing>
          <wp:anchor distT="0" distB="0" distL="114300" distR="114300" simplePos="0" relativeHeight="251679744" behindDoc="0" locked="0" layoutInCell="1" allowOverlap="1" wp14:anchorId="1BB8B716" wp14:editId="18549991">
            <wp:simplePos x="0" y="0"/>
            <wp:positionH relativeFrom="margin">
              <wp:align>center</wp:align>
            </wp:positionH>
            <wp:positionV relativeFrom="paragraph">
              <wp:posOffset>266700</wp:posOffset>
            </wp:positionV>
            <wp:extent cx="5372850" cy="2553056"/>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3.png"/>
                    <pic:cNvPicPr/>
                  </pic:nvPicPr>
                  <pic:blipFill>
                    <a:blip r:embed="rId33">
                      <a:extLst>
                        <a:ext uri="{28A0092B-C50C-407E-A947-70E740481C1C}">
                          <a14:useLocalDpi xmlns:a14="http://schemas.microsoft.com/office/drawing/2010/main" val="0"/>
                        </a:ext>
                      </a:extLst>
                    </a:blip>
                    <a:stretch>
                      <a:fillRect/>
                    </a:stretch>
                  </pic:blipFill>
                  <pic:spPr>
                    <a:xfrm>
                      <a:off x="0" y="0"/>
                      <a:ext cx="5372850" cy="2553056"/>
                    </a:xfrm>
                    <a:prstGeom prst="rect">
                      <a:avLst/>
                    </a:prstGeom>
                  </pic:spPr>
                </pic:pic>
              </a:graphicData>
            </a:graphic>
            <wp14:sizeRelH relativeFrom="page">
              <wp14:pctWidth>0</wp14:pctWidth>
            </wp14:sizeRelH>
            <wp14:sizeRelV relativeFrom="page">
              <wp14:pctHeight>0</wp14:pctHeight>
            </wp14:sizeRelV>
          </wp:anchor>
        </w:drawing>
      </w:r>
    </w:p>
    <w:p w14:paraId="7655E093" w14:textId="77777777" w:rsidR="0075570B" w:rsidRPr="00DF4D62" w:rsidRDefault="00DF4D62" w:rsidP="00DF4D62">
      <w:pPr>
        <w:widowControl/>
        <w:adjustRightInd/>
        <w:spacing w:line="360" w:lineRule="exact"/>
        <w:ind w:firstLineChars="200" w:firstLine="360"/>
        <w:jc w:val="center"/>
        <w:textAlignment w:val="auto"/>
        <w:rPr>
          <w:sz w:val="18"/>
          <w:szCs w:val="18"/>
        </w:rPr>
      </w:pPr>
      <w:r>
        <w:rPr>
          <w:rFonts w:hint="eastAsia"/>
          <w:sz w:val="18"/>
          <w:szCs w:val="18"/>
        </w:rPr>
        <w:t>图</w:t>
      </w:r>
      <w:r>
        <w:rPr>
          <w:rFonts w:hint="eastAsia"/>
          <w:sz w:val="18"/>
          <w:szCs w:val="18"/>
        </w:rPr>
        <w:t>5</w:t>
      </w:r>
      <w:r>
        <w:rPr>
          <w:sz w:val="18"/>
          <w:szCs w:val="18"/>
        </w:rPr>
        <w:t xml:space="preserve">.3 </w:t>
      </w:r>
      <w:r>
        <w:rPr>
          <w:rFonts w:hint="eastAsia"/>
          <w:sz w:val="18"/>
          <w:szCs w:val="18"/>
        </w:rPr>
        <w:t>拟</w:t>
      </w:r>
      <w:r>
        <w:rPr>
          <w:rFonts w:hint="eastAsia"/>
          <w:sz w:val="18"/>
          <w:szCs w:val="18"/>
        </w:rPr>
        <w:t>D</w:t>
      </w:r>
      <w:r>
        <w:rPr>
          <w:sz w:val="18"/>
          <w:szCs w:val="18"/>
        </w:rPr>
        <w:t>ST</w:t>
      </w:r>
      <w:r>
        <w:rPr>
          <w:rFonts w:hint="eastAsia"/>
          <w:sz w:val="18"/>
          <w:szCs w:val="18"/>
        </w:rPr>
        <w:t>仿真结果</w:t>
      </w:r>
    </w:p>
    <w:p w14:paraId="57955519" w14:textId="77777777" w:rsidR="00DF4D62" w:rsidRDefault="00DF4D62" w:rsidP="00DB2D36">
      <w:pPr>
        <w:widowControl/>
        <w:adjustRightInd/>
        <w:spacing w:line="360" w:lineRule="exact"/>
        <w:ind w:firstLineChars="200" w:firstLine="420"/>
        <w:textAlignment w:val="auto"/>
      </w:pPr>
    </w:p>
    <w:p w14:paraId="16EE76ED" w14:textId="77777777" w:rsidR="0075570B" w:rsidRDefault="00146ACB" w:rsidP="00DB2D36">
      <w:pPr>
        <w:widowControl/>
        <w:adjustRightInd/>
        <w:spacing w:line="360" w:lineRule="exact"/>
        <w:ind w:firstLineChars="200" w:firstLine="420"/>
        <w:textAlignment w:val="auto"/>
      </w:pPr>
      <w:r>
        <w:rPr>
          <w:rFonts w:hint="eastAsia"/>
        </w:rPr>
        <w:t>从仿真结果可以看出，低温情况下电池的端电压更低，相同电流放电的情况下电池端电压下降更快，可放电容量更小。</w:t>
      </w:r>
    </w:p>
    <w:p w14:paraId="55552994" w14:textId="77777777" w:rsidR="0075570B" w:rsidRDefault="00DF4D62" w:rsidP="00DB2D36">
      <w:pPr>
        <w:widowControl/>
        <w:adjustRightInd/>
        <w:spacing w:line="360" w:lineRule="exact"/>
        <w:ind w:firstLineChars="200" w:firstLine="420"/>
        <w:textAlignment w:val="auto"/>
      </w:pPr>
      <w:r>
        <w:rPr>
          <w:rFonts w:hint="eastAsia"/>
        </w:rPr>
        <w:t>初始</w:t>
      </w:r>
      <w:r>
        <w:rPr>
          <w:rFonts w:hint="eastAsia"/>
        </w:rPr>
        <w:t>S</w:t>
      </w:r>
      <w:r>
        <w:t>OC</w:t>
      </w:r>
      <w:r>
        <w:rPr>
          <w:rFonts w:hint="eastAsia"/>
        </w:rPr>
        <w:t>=</w:t>
      </w:r>
      <w:r>
        <w:t>20</w:t>
      </w:r>
      <w:r>
        <w:rPr>
          <w:rFonts w:hint="eastAsia"/>
        </w:rPr>
        <w:t>%</w:t>
      </w:r>
      <w:r>
        <w:rPr>
          <w:rFonts w:hint="eastAsia"/>
        </w:rPr>
        <w:t>，不同放电倍率（</w:t>
      </w:r>
      <w:r>
        <w:rPr>
          <w:rFonts w:hint="eastAsia"/>
        </w:rPr>
        <w:t>0</w:t>
      </w:r>
      <w:r>
        <w:t>.2C</w:t>
      </w:r>
      <w:r>
        <w:rPr>
          <w:rFonts w:hint="eastAsia"/>
        </w:rPr>
        <w:t>、</w:t>
      </w:r>
      <w:r>
        <w:rPr>
          <w:rFonts w:hint="eastAsia"/>
        </w:rPr>
        <w:t>0</w:t>
      </w:r>
      <w:r>
        <w:t>.5C</w:t>
      </w:r>
      <w:r>
        <w:rPr>
          <w:rFonts w:hint="eastAsia"/>
        </w:rPr>
        <w:t>、</w:t>
      </w:r>
      <w:r>
        <w:rPr>
          <w:rFonts w:hint="eastAsia"/>
        </w:rPr>
        <w:t>1</w:t>
      </w:r>
      <w:r>
        <w:t>C</w:t>
      </w:r>
      <w:r>
        <w:rPr>
          <w:rFonts w:hint="eastAsia"/>
        </w:rPr>
        <w:t>、</w:t>
      </w:r>
      <w:r>
        <w:rPr>
          <w:rFonts w:hint="eastAsia"/>
        </w:rPr>
        <w:t>1</w:t>
      </w:r>
      <w:r>
        <w:t>.5C</w:t>
      </w:r>
      <w:r>
        <w:rPr>
          <w:rFonts w:hint="eastAsia"/>
        </w:rPr>
        <w:t>）下电池温度的仿真结果如图</w:t>
      </w:r>
      <w:r>
        <w:rPr>
          <w:rFonts w:hint="eastAsia"/>
        </w:rPr>
        <w:t>5</w:t>
      </w:r>
      <w:r>
        <w:t>.4</w:t>
      </w:r>
      <w:r w:rsidR="002C0877">
        <w:rPr>
          <w:rFonts w:hint="eastAsia"/>
        </w:rPr>
        <w:t>所示</w:t>
      </w:r>
    </w:p>
    <w:p w14:paraId="3F28F78B" w14:textId="77777777" w:rsidR="003855EA" w:rsidRDefault="003855EA">
      <w:pPr>
        <w:widowControl/>
        <w:adjustRightInd/>
        <w:jc w:val="left"/>
        <w:textAlignment w:val="auto"/>
      </w:pPr>
      <w:r>
        <w:br w:type="page"/>
      </w:r>
    </w:p>
    <w:p w14:paraId="21AD751A" w14:textId="77777777" w:rsidR="002C0877" w:rsidRPr="003855EA" w:rsidRDefault="003855EA" w:rsidP="00DB2D36">
      <w:pPr>
        <w:widowControl/>
        <w:adjustRightInd/>
        <w:spacing w:line="360" w:lineRule="exact"/>
        <w:ind w:firstLineChars="200" w:firstLine="420"/>
        <w:textAlignment w:val="auto"/>
      </w:pPr>
      <w:r>
        <w:rPr>
          <w:noProof/>
        </w:rPr>
        <w:lastRenderedPageBreak/>
        <w:drawing>
          <wp:anchor distT="0" distB="0" distL="114300" distR="114300" simplePos="0" relativeHeight="251683840" behindDoc="0" locked="0" layoutInCell="1" allowOverlap="1" wp14:anchorId="00940999" wp14:editId="4A40F5B8">
            <wp:simplePos x="0" y="0"/>
            <wp:positionH relativeFrom="margin">
              <wp:align>right</wp:align>
            </wp:positionH>
            <wp:positionV relativeFrom="paragraph">
              <wp:posOffset>2092960</wp:posOffset>
            </wp:positionV>
            <wp:extent cx="2581275" cy="1762125"/>
            <wp:effectExtent l="0" t="0" r="9525" b="9525"/>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5.4.4.png"/>
                    <pic:cNvPicPr/>
                  </pic:nvPicPr>
                  <pic:blipFill>
                    <a:blip r:embed="rId34">
                      <a:extLst>
                        <a:ext uri="{28A0092B-C50C-407E-A947-70E740481C1C}">
                          <a14:useLocalDpi xmlns:a14="http://schemas.microsoft.com/office/drawing/2010/main" val="0"/>
                        </a:ext>
                      </a:extLst>
                    </a:blip>
                    <a:stretch>
                      <a:fillRect/>
                    </a:stretch>
                  </pic:blipFill>
                  <pic:spPr>
                    <a:xfrm>
                      <a:off x="0" y="0"/>
                      <a:ext cx="2581275" cy="17621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816" behindDoc="0" locked="0" layoutInCell="1" allowOverlap="1" wp14:anchorId="391F6418" wp14:editId="044FC045">
            <wp:simplePos x="0" y="0"/>
            <wp:positionH relativeFrom="margin">
              <wp:align>left</wp:align>
            </wp:positionH>
            <wp:positionV relativeFrom="paragraph">
              <wp:posOffset>2112010</wp:posOffset>
            </wp:positionV>
            <wp:extent cx="2846705" cy="1704975"/>
            <wp:effectExtent l="0" t="0" r="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5.4.3.png"/>
                    <pic:cNvPicPr/>
                  </pic:nvPicPr>
                  <pic:blipFill>
                    <a:blip r:embed="rId35">
                      <a:extLst>
                        <a:ext uri="{28A0092B-C50C-407E-A947-70E740481C1C}">
                          <a14:useLocalDpi xmlns:a14="http://schemas.microsoft.com/office/drawing/2010/main" val="0"/>
                        </a:ext>
                      </a:extLst>
                    </a:blip>
                    <a:stretch>
                      <a:fillRect/>
                    </a:stretch>
                  </pic:blipFill>
                  <pic:spPr>
                    <a:xfrm>
                      <a:off x="0" y="0"/>
                      <a:ext cx="2849985" cy="170690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792" behindDoc="0" locked="0" layoutInCell="1" allowOverlap="1" wp14:anchorId="028FB87D" wp14:editId="5EA54755">
            <wp:simplePos x="0" y="0"/>
            <wp:positionH relativeFrom="margin">
              <wp:posOffset>2849880</wp:posOffset>
            </wp:positionH>
            <wp:positionV relativeFrom="paragraph">
              <wp:posOffset>51435</wp:posOffset>
            </wp:positionV>
            <wp:extent cx="2921000" cy="1763395"/>
            <wp:effectExtent l="0" t="0" r="0" b="8255"/>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5.4.2.png"/>
                    <pic:cNvPicPr/>
                  </pic:nvPicPr>
                  <pic:blipFill>
                    <a:blip r:embed="rId36">
                      <a:extLst>
                        <a:ext uri="{28A0092B-C50C-407E-A947-70E740481C1C}">
                          <a14:useLocalDpi xmlns:a14="http://schemas.microsoft.com/office/drawing/2010/main" val="0"/>
                        </a:ext>
                      </a:extLst>
                    </a:blip>
                    <a:stretch>
                      <a:fillRect/>
                    </a:stretch>
                  </pic:blipFill>
                  <pic:spPr>
                    <a:xfrm>
                      <a:off x="0" y="0"/>
                      <a:ext cx="2921000" cy="176339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0" locked="0" layoutInCell="1" allowOverlap="1" wp14:anchorId="05AE835E" wp14:editId="12F25E74">
            <wp:simplePos x="0" y="0"/>
            <wp:positionH relativeFrom="margin">
              <wp:align>left</wp:align>
            </wp:positionH>
            <wp:positionV relativeFrom="paragraph">
              <wp:posOffset>0</wp:posOffset>
            </wp:positionV>
            <wp:extent cx="2813685" cy="1838325"/>
            <wp:effectExtent l="0" t="0" r="5715"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4.png"/>
                    <pic:cNvPicPr/>
                  </pic:nvPicPr>
                  <pic:blipFill>
                    <a:blip r:embed="rId37">
                      <a:extLst>
                        <a:ext uri="{28A0092B-C50C-407E-A947-70E740481C1C}">
                          <a14:useLocalDpi xmlns:a14="http://schemas.microsoft.com/office/drawing/2010/main" val="0"/>
                        </a:ext>
                      </a:extLst>
                    </a:blip>
                    <a:stretch>
                      <a:fillRect/>
                    </a:stretch>
                  </pic:blipFill>
                  <pic:spPr>
                    <a:xfrm>
                      <a:off x="0" y="0"/>
                      <a:ext cx="2816291" cy="1839977"/>
                    </a:xfrm>
                    <a:prstGeom prst="rect">
                      <a:avLst/>
                    </a:prstGeom>
                  </pic:spPr>
                </pic:pic>
              </a:graphicData>
            </a:graphic>
            <wp14:sizeRelH relativeFrom="page">
              <wp14:pctWidth>0</wp14:pctWidth>
            </wp14:sizeRelH>
            <wp14:sizeRelV relativeFrom="page">
              <wp14:pctHeight>0</wp14:pctHeight>
            </wp14:sizeRelV>
          </wp:anchor>
        </w:drawing>
      </w:r>
      <w:r>
        <w:rPr>
          <w:sz w:val="18"/>
          <w:szCs w:val="18"/>
        </w:rPr>
        <w:tab/>
      </w:r>
      <w:r>
        <w:rPr>
          <w:sz w:val="18"/>
          <w:szCs w:val="18"/>
        </w:rPr>
        <w:tab/>
      </w:r>
      <w:r>
        <w:rPr>
          <w:sz w:val="18"/>
          <w:szCs w:val="18"/>
        </w:rPr>
        <w:tab/>
      </w:r>
      <w:r>
        <w:rPr>
          <w:rFonts w:hint="eastAsia"/>
          <w:sz w:val="18"/>
          <w:szCs w:val="18"/>
        </w:rPr>
        <w:t>图</w:t>
      </w:r>
      <w:r>
        <w:rPr>
          <w:rFonts w:hint="eastAsia"/>
          <w:sz w:val="18"/>
          <w:szCs w:val="18"/>
        </w:rPr>
        <w:t>5</w:t>
      </w:r>
      <w:r>
        <w:rPr>
          <w:sz w:val="18"/>
          <w:szCs w:val="18"/>
        </w:rPr>
        <w:t>.4</w:t>
      </w:r>
      <w:r>
        <w:rPr>
          <w:rFonts w:hint="eastAsia"/>
          <w:sz w:val="18"/>
          <w:szCs w:val="18"/>
        </w:rPr>
        <w:t>（</w:t>
      </w:r>
      <w:r>
        <w:rPr>
          <w:rFonts w:hint="eastAsia"/>
          <w:sz w:val="18"/>
          <w:szCs w:val="18"/>
        </w:rPr>
        <w:t>a</w:t>
      </w:r>
      <w:r>
        <w:rPr>
          <w:rFonts w:hint="eastAsia"/>
          <w:sz w:val="18"/>
          <w:szCs w:val="18"/>
        </w:rPr>
        <w:t>）</w:t>
      </w:r>
      <w:r>
        <w:rPr>
          <w:rFonts w:hint="eastAsia"/>
          <w:sz w:val="18"/>
          <w:szCs w:val="18"/>
        </w:rPr>
        <w:t>-</w:t>
      </w:r>
      <w:r>
        <w:rPr>
          <w:sz w:val="18"/>
          <w:szCs w:val="18"/>
        </w:rPr>
        <w:t>10</w:t>
      </w:r>
      <w:r>
        <w:rPr>
          <w:rFonts w:ascii="宋体" w:hAnsi="宋体" w:cs="宋体" w:hint="eastAsia"/>
          <w:sz w:val="18"/>
          <w:szCs w:val="18"/>
        </w:rPr>
        <w:t>℃电池温度变化曲线</w:t>
      </w:r>
      <w:r>
        <w:rPr>
          <w:rFonts w:ascii="宋体" w:hAnsi="宋体" w:cs="宋体"/>
          <w:sz w:val="18"/>
          <w:szCs w:val="18"/>
        </w:rPr>
        <w:tab/>
      </w:r>
      <w:r>
        <w:rPr>
          <w:rFonts w:ascii="宋体" w:hAnsi="宋体" w:cs="宋体"/>
          <w:sz w:val="18"/>
          <w:szCs w:val="18"/>
        </w:rPr>
        <w:tab/>
      </w:r>
      <w:r>
        <w:rPr>
          <w:rFonts w:ascii="宋体" w:hAnsi="宋体" w:cs="宋体"/>
          <w:sz w:val="18"/>
          <w:szCs w:val="18"/>
        </w:rPr>
        <w:tab/>
      </w:r>
      <w:r>
        <w:rPr>
          <w:rFonts w:ascii="宋体" w:hAnsi="宋体" w:cs="宋体"/>
          <w:sz w:val="18"/>
          <w:szCs w:val="18"/>
        </w:rPr>
        <w:tab/>
      </w:r>
      <w:r>
        <w:rPr>
          <w:rFonts w:ascii="宋体" w:hAnsi="宋体" w:cs="宋体" w:hint="eastAsia"/>
          <w:sz w:val="18"/>
          <w:szCs w:val="18"/>
        </w:rPr>
        <w:t>图5</w:t>
      </w:r>
      <w:r>
        <w:rPr>
          <w:rFonts w:ascii="宋体" w:hAnsi="宋体" w:cs="宋体"/>
          <w:sz w:val="18"/>
          <w:szCs w:val="18"/>
        </w:rPr>
        <w:t>.4</w:t>
      </w:r>
      <w:r>
        <w:rPr>
          <w:rFonts w:ascii="宋体" w:hAnsi="宋体" w:cs="宋体" w:hint="eastAsia"/>
          <w:sz w:val="18"/>
          <w:szCs w:val="18"/>
        </w:rPr>
        <w:t>（b）1</w:t>
      </w:r>
      <w:r>
        <w:rPr>
          <w:rFonts w:ascii="宋体" w:hAnsi="宋体" w:cs="宋体"/>
          <w:sz w:val="18"/>
          <w:szCs w:val="18"/>
        </w:rPr>
        <w:t>0</w:t>
      </w:r>
      <w:r>
        <w:rPr>
          <w:rFonts w:ascii="宋体" w:hAnsi="宋体" w:cs="宋体" w:hint="eastAsia"/>
          <w:sz w:val="18"/>
          <w:szCs w:val="18"/>
        </w:rPr>
        <w:t>℃电池温度变化曲线</w:t>
      </w:r>
    </w:p>
    <w:p w14:paraId="1672259D" w14:textId="77777777" w:rsidR="0075570B" w:rsidRPr="0010163A" w:rsidRDefault="003855EA" w:rsidP="00DB2D36">
      <w:pPr>
        <w:widowControl/>
        <w:adjustRightInd/>
        <w:spacing w:line="360" w:lineRule="exact"/>
        <w:ind w:firstLineChars="200" w:firstLine="420"/>
        <w:textAlignment w:val="auto"/>
        <w:rPr>
          <w:sz w:val="18"/>
          <w:szCs w:val="18"/>
        </w:rPr>
      </w:pPr>
      <w:r>
        <w:tab/>
      </w:r>
      <w:r w:rsidR="0010163A">
        <w:rPr>
          <w:sz w:val="18"/>
          <w:szCs w:val="18"/>
        </w:rPr>
        <w:tab/>
      </w:r>
      <w:r w:rsidR="0010163A">
        <w:rPr>
          <w:sz w:val="18"/>
          <w:szCs w:val="18"/>
        </w:rPr>
        <w:tab/>
      </w:r>
      <w:r w:rsidR="0010163A">
        <w:rPr>
          <w:rFonts w:hint="eastAsia"/>
          <w:sz w:val="18"/>
          <w:szCs w:val="18"/>
        </w:rPr>
        <w:t>图</w:t>
      </w:r>
      <w:r w:rsidR="0010163A">
        <w:rPr>
          <w:rFonts w:hint="eastAsia"/>
          <w:sz w:val="18"/>
          <w:szCs w:val="18"/>
        </w:rPr>
        <w:t>5</w:t>
      </w:r>
      <w:r w:rsidR="0010163A">
        <w:rPr>
          <w:sz w:val="18"/>
          <w:szCs w:val="18"/>
        </w:rPr>
        <w:t>.4</w:t>
      </w:r>
      <w:r w:rsidR="0010163A">
        <w:rPr>
          <w:rFonts w:hint="eastAsia"/>
          <w:sz w:val="18"/>
          <w:szCs w:val="18"/>
        </w:rPr>
        <w:t>（</w:t>
      </w:r>
      <w:r w:rsidR="0010163A">
        <w:rPr>
          <w:rFonts w:hint="eastAsia"/>
          <w:sz w:val="18"/>
          <w:szCs w:val="18"/>
        </w:rPr>
        <w:t>c</w:t>
      </w:r>
      <w:r w:rsidR="0010163A">
        <w:rPr>
          <w:rFonts w:hint="eastAsia"/>
          <w:sz w:val="18"/>
          <w:szCs w:val="18"/>
        </w:rPr>
        <w:t>）</w:t>
      </w:r>
      <w:r w:rsidR="0010163A">
        <w:rPr>
          <w:rFonts w:hint="eastAsia"/>
          <w:sz w:val="18"/>
          <w:szCs w:val="18"/>
        </w:rPr>
        <w:t>2</w:t>
      </w:r>
      <w:r w:rsidR="0010163A">
        <w:rPr>
          <w:sz w:val="18"/>
          <w:szCs w:val="18"/>
        </w:rPr>
        <w:t>5</w:t>
      </w:r>
      <w:r w:rsidR="0010163A">
        <w:rPr>
          <w:rFonts w:ascii="宋体" w:hAnsi="宋体" w:cs="宋体" w:hint="eastAsia"/>
          <w:sz w:val="18"/>
          <w:szCs w:val="18"/>
        </w:rPr>
        <w:t>℃电池温度变化曲线</w:t>
      </w:r>
      <w:r w:rsidR="0010163A">
        <w:rPr>
          <w:rFonts w:ascii="宋体" w:hAnsi="宋体" w:cs="宋体"/>
          <w:sz w:val="18"/>
          <w:szCs w:val="18"/>
        </w:rPr>
        <w:tab/>
      </w:r>
      <w:r w:rsidR="0010163A">
        <w:rPr>
          <w:rFonts w:ascii="宋体" w:hAnsi="宋体" w:cs="宋体"/>
          <w:sz w:val="18"/>
          <w:szCs w:val="18"/>
        </w:rPr>
        <w:tab/>
      </w:r>
      <w:r w:rsidR="0010163A">
        <w:rPr>
          <w:rFonts w:ascii="宋体" w:hAnsi="宋体" w:cs="宋体"/>
          <w:sz w:val="18"/>
          <w:szCs w:val="18"/>
        </w:rPr>
        <w:tab/>
      </w:r>
      <w:r w:rsidR="0010163A">
        <w:rPr>
          <w:rFonts w:ascii="宋体" w:hAnsi="宋体" w:cs="宋体"/>
          <w:sz w:val="18"/>
          <w:szCs w:val="18"/>
        </w:rPr>
        <w:tab/>
      </w:r>
      <w:r w:rsidR="0010163A">
        <w:rPr>
          <w:rFonts w:ascii="宋体" w:hAnsi="宋体" w:cs="宋体" w:hint="eastAsia"/>
          <w:sz w:val="18"/>
          <w:szCs w:val="18"/>
        </w:rPr>
        <w:t>图5</w:t>
      </w:r>
      <w:r w:rsidR="0010163A">
        <w:rPr>
          <w:rFonts w:ascii="宋体" w:hAnsi="宋体" w:cs="宋体"/>
          <w:sz w:val="18"/>
          <w:szCs w:val="18"/>
        </w:rPr>
        <w:t>.4</w:t>
      </w:r>
      <w:r w:rsidR="0010163A">
        <w:rPr>
          <w:rFonts w:ascii="宋体" w:hAnsi="宋体" w:cs="宋体" w:hint="eastAsia"/>
          <w:sz w:val="18"/>
          <w:szCs w:val="18"/>
        </w:rPr>
        <w:t>（d）4</w:t>
      </w:r>
      <w:r w:rsidR="0010163A">
        <w:rPr>
          <w:rFonts w:ascii="宋体" w:hAnsi="宋体" w:cs="宋体"/>
          <w:sz w:val="18"/>
          <w:szCs w:val="18"/>
        </w:rPr>
        <w:t>0</w:t>
      </w:r>
      <w:r w:rsidR="0010163A">
        <w:rPr>
          <w:rFonts w:ascii="宋体" w:hAnsi="宋体" w:cs="宋体" w:hint="eastAsia"/>
          <w:sz w:val="18"/>
          <w:szCs w:val="18"/>
        </w:rPr>
        <w:t>℃电池温度变化曲线</w:t>
      </w:r>
    </w:p>
    <w:p w14:paraId="3419B03C" w14:textId="77777777" w:rsidR="003855EA" w:rsidRDefault="003855EA" w:rsidP="00DB2D36">
      <w:pPr>
        <w:widowControl/>
        <w:adjustRightInd/>
        <w:spacing w:line="360" w:lineRule="exact"/>
        <w:ind w:firstLineChars="200" w:firstLine="420"/>
        <w:textAlignment w:val="auto"/>
      </w:pPr>
    </w:p>
    <w:p w14:paraId="588AAA1D" w14:textId="77777777" w:rsidR="003855EA" w:rsidRDefault="008B1C9D" w:rsidP="00DB2D36">
      <w:pPr>
        <w:widowControl/>
        <w:adjustRightInd/>
        <w:spacing w:line="360" w:lineRule="exact"/>
        <w:ind w:firstLineChars="200" w:firstLine="420"/>
        <w:textAlignment w:val="auto"/>
        <w:rPr>
          <w:rFonts w:ascii="宋体" w:hAnsi="宋体"/>
        </w:rPr>
      </w:pPr>
      <w:r>
        <w:rPr>
          <w:rFonts w:hint="eastAsia"/>
        </w:rPr>
        <w:t>本文将</w:t>
      </w:r>
      <w:r w:rsidR="00C678A5">
        <w:rPr>
          <w:rFonts w:hint="eastAsia"/>
        </w:rPr>
        <w:t>二阶</w:t>
      </w:r>
      <w:r w:rsidR="00C678A5">
        <w:rPr>
          <w:rFonts w:hint="eastAsia"/>
        </w:rPr>
        <w:t>R</w:t>
      </w:r>
      <w:r w:rsidR="00C678A5">
        <w:t>C</w:t>
      </w:r>
      <w:r w:rsidR="00C678A5">
        <w:rPr>
          <w:rFonts w:hint="eastAsia"/>
        </w:rPr>
        <w:t>等效电路模型、电池热行为模型、电池容量衰减模型结合起来，得到了一个综合</w:t>
      </w:r>
      <w:r w:rsidR="00C678A5">
        <w:rPr>
          <w:rFonts w:ascii="宋体" w:hAnsi="宋体" w:hint="eastAsia"/>
        </w:rPr>
        <w:t>考虑低温容量衰减的电热耦合等效电路模型，但受制于实验条件的制约，本文所做工作仍有很大提升空间：</w:t>
      </w:r>
    </w:p>
    <w:p w14:paraId="5AACFCD7" w14:textId="77777777" w:rsidR="00C678A5" w:rsidRDefault="00C678A5" w:rsidP="00DB2D36">
      <w:pPr>
        <w:widowControl/>
        <w:adjustRightInd/>
        <w:spacing w:line="360" w:lineRule="exact"/>
        <w:ind w:firstLineChars="200" w:firstLine="420"/>
        <w:textAlignment w:val="auto"/>
        <w:rPr>
          <w:rFonts w:ascii="宋体" w:hAnsi="宋体"/>
        </w:rPr>
      </w:pPr>
      <w:r>
        <w:rPr>
          <w:rFonts w:ascii="宋体" w:hAnsi="宋体" w:hint="eastAsia"/>
        </w:rPr>
        <w:t>（1）</w:t>
      </w:r>
      <w:r w:rsidR="006E5C21">
        <w:rPr>
          <w:rFonts w:ascii="宋体" w:hAnsi="宋体" w:hint="eastAsia"/>
        </w:rPr>
        <w:t>模型中S</w:t>
      </w:r>
      <w:r w:rsidR="006E5C21">
        <w:rPr>
          <w:rFonts w:ascii="宋体" w:hAnsi="宋体"/>
        </w:rPr>
        <w:t>OC</w:t>
      </w:r>
      <w:r w:rsidR="006E5C21">
        <w:rPr>
          <w:rFonts w:ascii="宋体" w:hAnsi="宋体" w:hint="eastAsia"/>
        </w:rPr>
        <w:t>估计方法本文采用安时积分法，</w:t>
      </w:r>
      <w:r w:rsidR="005516AC">
        <w:rPr>
          <w:rFonts w:ascii="宋体" w:hAnsi="宋体" w:hint="eastAsia"/>
        </w:rPr>
        <w:t>安时积分法虽然在S</w:t>
      </w:r>
      <w:r w:rsidR="005516AC">
        <w:rPr>
          <w:rFonts w:ascii="宋体" w:hAnsi="宋体"/>
        </w:rPr>
        <w:t>OC</w:t>
      </w:r>
      <w:r w:rsidR="005516AC">
        <w:rPr>
          <w:rFonts w:ascii="宋体" w:hAnsi="宋体" w:hint="eastAsia"/>
        </w:rPr>
        <w:t>初始值、电流和充放电倍率确定的情况下计算精准，但需要依托S</w:t>
      </w:r>
      <w:r w:rsidR="005516AC">
        <w:rPr>
          <w:rFonts w:ascii="宋体" w:hAnsi="宋体"/>
        </w:rPr>
        <w:t>OC</w:t>
      </w:r>
      <w:r w:rsidR="005516AC">
        <w:rPr>
          <w:rFonts w:ascii="宋体" w:hAnsi="宋体" w:hint="eastAsia"/>
        </w:rPr>
        <w:t>初始值的测定，且需要精准测量电流值，可考虑替换为卡尔曼滤波法、状态观测器等方法提高S</w:t>
      </w:r>
      <w:r w:rsidR="005516AC">
        <w:rPr>
          <w:rFonts w:ascii="宋体" w:hAnsi="宋体"/>
        </w:rPr>
        <w:t>OC</w:t>
      </w:r>
      <w:r w:rsidR="005516AC">
        <w:rPr>
          <w:rFonts w:ascii="宋体" w:hAnsi="宋体" w:hint="eastAsia"/>
        </w:rPr>
        <w:t>估计的准确性与可靠性。</w:t>
      </w:r>
    </w:p>
    <w:p w14:paraId="396CA9EF" w14:textId="77777777" w:rsidR="00787CB3" w:rsidRDefault="00787CB3" w:rsidP="00DB2D36">
      <w:pPr>
        <w:widowControl/>
        <w:adjustRightInd/>
        <w:spacing w:line="360" w:lineRule="exact"/>
        <w:ind w:firstLineChars="200" w:firstLine="420"/>
        <w:textAlignment w:val="auto"/>
      </w:pPr>
      <w:r>
        <w:rPr>
          <w:rFonts w:hint="eastAsia"/>
        </w:rPr>
        <w:t>（</w:t>
      </w:r>
      <w:r>
        <w:rPr>
          <w:rFonts w:hint="eastAsia"/>
        </w:rPr>
        <w:t>2</w:t>
      </w:r>
      <w:r>
        <w:rPr>
          <w:rFonts w:hint="eastAsia"/>
        </w:rPr>
        <w:t>）</w:t>
      </w:r>
      <w:r w:rsidR="000B0C8E">
        <w:rPr>
          <w:rFonts w:hint="eastAsia"/>
        </w:rPr>
        <w:t>电池的欧姆内阻、极化电阻与极化电容在辨识完成后对其进行拟合时，本文采用的方法是分别拟合若干温度下阻容值与</w:t>
      </w:r>
      <w:r w:rsidR="000B0C8E">
        <w:rPr>
          <w:rFonts w:hint="eastAsia"/>
        </w:rPr>
        <w:t>S</w:t>
      </w:r>
      <w:r w:rsidR="000B0C8E">
        <w:t>OC</w:t>
      </w:r>
      <w:r w:rsidR="000B0C8E">
        <w:rPr>
          <w:rFonts w:hint="eastAsia"/>
        </w:rPr>
        <w:t>的函数关系，然后不同温度间采取插值的方法进一步拟合阻容值与</w:t>
      </w:r>
      <w:r w:rsidR="000B0C8E">
        <w:rPr>
          <w:rFonts w:hint="eastAsia"/>
        </w:rPr>
        <w:t>S</w:t>
      </w:r>
      <w:r w:rsidR="000B0C8E">
        <w:t>OC</w:t>
      </w:r>
      <w:r w:rsidR="000B0C8E">
        <w:rPr>
          <w:rFonts w:hint="eastAsia"/>
        </w:rPr>
        <w:t>、温度的关系，后续可拟合为阻容值与</w:t>
      </w:r>
      <w:r w:rsidR="000B0C8E">
        <w:rPr>
          <w:rFonts w:hint="eastAsia"/>
        </w:rPr>
        <w:t>S</w:t>
      </w:r>
      <w:r w:rsidR="000B0C8E">
        <w:t>OC</w:t>
      </w:r>
      <w:r w:rsidR="000B0C8E">
        <w:rPr>
          <w:rFonts w:hint="eastAsia"/>
        </w:rPr>
        <w:t>、温度的二元函数关系。</w:t>
      </w:r>
    </w:p>
    <w:p w14:paraId="18C009E5" w14:textId="77777777" w:rsidR="00914911" w:rsidRDefault="000B0C8E" w:rsidP="00055BD0">
      <w:pPr>
        <w:widowControl/>
        <w:adjustRightInd/>
        <w:spacing w:line="360" w:lineRule="exact"/>
        <w:ind w:firstLineChars="200" w:firstLine="420"/>
        <w:textAlignment w:val="auto"/>
      </w:pPr>
      <w:r>
        <w:rPr>
          <w:rFonts w:hint="eastAsia"/>
        </w:rPr>
        <w:t>（</w:t>
      </w:r>
      <w:r>
        <w:rPr>
          <w:rFonts w:hint="eastAsia"/>
        </w:rPr>
        <w:t>3</w:t>
      </w:r>
      <w:r>
        <w:rPr>
          <w:rFonts w:hint="eastAsia"/>
        </w:rPr>
        <w:t>）</w:t>
      </w:r>
      <w:r w:rsidR="00241605">
        <w:rPr>
          <w:rFonts w:hint="eastAsia"/>
        </w:rPr>
        <w:t>受制于实验条件，本文所采用数据为若干文献中同型号同材料的锂离子电池充放电实验数据，参数辨识的精确度会受所影响，且综合二阶等效电路模型、热行为模型、容量衰减模型完成建模后，未能对模型</w:t>
      </w:r>
      <w:r w:rsidR="00412EC5">
        <w:rPr>
          <w:rFonts w:hint="eastAsia"/>
        </w:rPr>
        <w:t>的辨识参数</w:t>
      </w:r>
      <w:r w:rsidR="00241605">
        <w:rPr>
          <w:rFonts w:hint="eastAsia"/>
        </w:rPr>
        <w:t>进行进一步的仿真实验验证。</w:t>
      </w:r>
    </w:p>
    <w:p w14:paraId="1A486864" w14:textId="77777777" w:rsidR="006E14E6" w:rsidRDefault="006E14E6">
      <w:pPr>
        <w:widowControl/>
        <w:adjustRightInd/>
        <w:jc w:val="left"/>
        <w:textAlignment w:val="auto"/>
      </w:pPr>
      <w:r>
        <w:br w:type="page"/>
      </w:r>
    </w:p>
    <w:p w14:paraId="66D981C4" w14:textId="77777777" w:rsidR="00055BD0" w:rsidRDefault="00055BD0" w:rsidP="00055BD0">
      <w:pPr>
        <w:widowControl/>
        <w:adjustRightInd/>
        <w:spacing w:line="360" w:lineRule="exact"/>
        <w:ind w:firstLineChars="200" w:firstLine="420"/>
        <w:textAlignment w:val="auto"/>
      </w:pPr>
    </w:p>
    <w:p w14:paraId="41543A4F" w14:textId="77777777" w:rsidR="006E14E6" w:rsidRDefault="006E14E6" w:rsidP="006E14E6">
      <w:pPr>
        <w:pStyle w:val="1"/>
        <w:spacing w:beforeLines="50" w:before="120" w:afterLines="50" w:after="120" w:line="360" w:lineRule="exact"/>
        <w:jc w:val="center"/>
        <w:rPr>
          <w:rFonts w:ascii="黑体" w:eastAsia="黑体" w:hAnsi="黑体"/>
          <w:b w:val="0"/>
          <w:i w:val="0"/>
        </w:rPr>
      </w:pPr>
      <w:bookmarkStart w:id="56" w:name="_Toc9882165"/>
      <w:r>
        <w:rPr>
          <w:rFonts w:ascii="黑体" w:eastAsia="黑体" w:hAnsi="黑体" w:hint="eastAsia"/>
          <w:b w:val="0"/>
          <w:i w:val="0"/>
        </w:rPr>
        <w:t>致谢</w:t>
      </w:r>
      <w:bookmarkEnd w:id="56"/>
    </w:p>
    <w:p w14:paraId="574DB713" w14:textId="77777777" w:rsidR="006E14E6" w:rsidRDefault="006E14E6" w:rsidP="00055BD0">
      <w:pPr>
        <w:widowControl/>
        <w:adjustRightInd/>
        <w:spacing w:line="360" w:lineRule="exact"/>
        <w:ind w:firstLineChars="200" w:firstLine="420"/>
        <w:textAlignment w:val="auto"/>
      </w:pPr>
    </w:p>
    <w:p w14:paraId="5B752D97" w14:textId="77777777" w:rsidR="006E14E6" w:rsidRPr="00055BD0" w:rsidRDefault="006E14E6" w:rsidP="00055BD0">
      <w:pPr>
        <w:widowControl/>
        <w:adjustRightInd/>
        <w:spacing w:line="360" w:lineRule="exact"/>
        <w:ind w:firstLineChars="200" w:firstLine="420"/>
        <w:textAlignment w:val="auto"/>
      </w:pPr>
    </w:p>
    <w:p w14:paraId="3962E3F4" w14:textId="77777777" w:rsidR="00972259" w:rsidRDefault="00A30E66">
      <w:pPr>
        <w:widowControl/>
        <w:adjustRightInd/>
        <w:jc w:val="left"/>
        <w:textAlignment w:val="auto"/>
      </w:pPr>
      <w:r>
        <w:br w:type="page"/>
      </w:r>
    </w:p>
    <w:p w14:paraId="21CFE946" w14:textId="77777777" w:rsidR="00972259" w:rsidRDefault="00972259" w:rsidP="003E5F87">
      <w:pPr>
        <w:pStyle w:val="a0"/>
        <w:spacing w:line="360" w:lineRule="exact"/>
      </w:pPr>
    </w:p>
    <w:p w14:paraId="4034EFE8" w14:textId="77777777" w:rsidR="00C140C7" w:rsidRDefault="00C140C7" w:rsidP="0054420F">
      <w:pPr>
        <w:pStyle w:val="1"/>
        <w:spacing w:beforeLines="50" w:before="120" w:afterLines="50" w:after="120" w:line="360" w:lineRule="exact"/>
        <w:jc w:val="center"/>
        <w:rPr>
          <w:rFonts w:ascii="黑体" w:eastAsia="黑体" w:hAnsi="黑体"/>
          <w:b w:val="0"/>
          <w:i w:val="0"/>
        </w:rPr>
      </w:pPr>
      <w:bookmarkStart w:id="57" w:name="_Toc9882166"/>
      <w:r w:rsidRPr="0054420F">
        <w:rPr>
          <w:rFonts w:ascii="黑体" w:eastAsia="黑体" w:hAnsi="黑体" w:hint="eastAsia"/>
          <w:b w:val="0"/>
          <w:i w:val="0"/>
        </w:rPr>
        <w:t>参考文献</w:t>
      </w:r>
      <w:bookmarkEnd w:id="57"/>
    </w:p>
    <w:p w14:paraId="49E46A14" w14:textId="77777777" w:rsidR="00F8042B" w:rsidRPr="00F8042B" w:rsidRDefault="00F8042B" w:rsidP="00F8042B">
      <w:pPr>
        <w:pStyle w:val="af1"/>
        <w:numPr>
          <w:ilvl w:val="0"/>
          <w:numId w:val="19"/>
        </w:numPr>
        <w:ind w:firstLineChars="0"/>
        <w:rPr>
          <w:rFonts w:ascii="Times New Roman" w:hAnsi="Times New Roman"/>
        </w:rPr>
      </w:pPr>
      <w:bookmarkStart w:id="58" w:name="_Ref8316184"/>
      <w:r w:rsidRPr="00F8042B">
        <w:rPr>
          <w:rFonts w:ascii="Times New Roman" w:hAnsi="Times New Roman"/>
        </w:rPr>
        <w:t>Capasso C, Veneri O. Experimental analysis on the performance of lithium-based batteries for road full electric and hybrid vehicles[J]. Appl Energy, 2014,</w:t>
      </w:r>
      <w:r w:rsidR="00BE729F">
        <w:rPr>
          <w:rFonts w:ascii="Times New Roman" w:hAnsi="Times New Roman"/>
        </w:rPr>
        <w:t xml:space="preserve"> </w:t>
      </w:r>
      <w:r w:rsidRPr="00F8042B">
        <w:rPr>
          <w:rFonts w:ascii="Times New Roman" w:hAnsi="Times New Roman"/>
        </w:rPr>
        <w:t>136(Dec):</w:t>
      </w:r>
      <w:r w:rsidR="00BE729F">
        <w:rPr>
          <w:rFonts w:ascii="Times New Roman" w:hAnsi="Times New Roman"/>
        </w:rPr>
        <w:t xml:space="preserve"> </w:t>
      </w:r>
      <w:r w:rsidRPr="00F8042B">
        <w:rPr>
          <w:rFonts w:ascii="Times New Roman" w:hAnsi="Times New Roman"/>
        </w:rPr>
        <w:t>921–30.</w:t>
      </w:r>
      <w:bookmarkEnd w:id="58"/>
    </w:p>
    <w:p w14:paraId="5AC65017" w14:textId="77777777" w:rsidR="00002297" w:rsidRPr="00F66657" w:rsidRDefault="00002297" w:rsidP="00002297">
      <w:pPr>
        <w:numPr>
          <w:ilvl w:val="0"/>
          <w:numId w:val="19"/>
        </w:numPr>
        <w:adjustRightInd/>
        <w:spacing w:line="360" w:lineRule="exact"/>
        <w:textAlignment w:val="auto"/>
      </w:pPr>
      <w:bookmarkStart w:id="59" w:name="_Ref2868048"/>
      <w:r w:rsidRPr="00F66657">
        <w:t>Ji Y, Zhang Y, Wang C-Y. Li-Ion cell operation at low temperatures[J].</w:t>
      </w:r>
      <w:r w:rsidRPr="00F66657">
        <w:rPr>
          <w:rFonts w:hint="eastAsia"/>
        </w:rPr>
        <w:t xml:space="preserve"> </w:t>
      </w:r>
      <w:r w:rsidRPr="00F66657">
        <w:t>Electrochem,</w:t>
      </w:r>
      <w:r w:rsidR="00BE729F">
        <w:t xml:space="preserve"> </w:t>
      </w:r>
      <w:r w:rsidRPr="00F66657">
        <w:t>2013,</w:t>
      </w:r>
      <w:r w:rsidR="00BE729F">
        <w:t xml:space="preserve"> </w:t>
      </w:r>
      <w:r w:rsidRPr="00F66657">
        <w:t>160(4):</w:t>
      </w:r>
      <w:r w:rsidR="00BE729F">
        <w:t xml:space="preserve"> </w:t>
      </w:r>
      <w:r w:rsidRPr="00F66657">
        <w:t>A636–49.</w:t>
      </w:r>
      <w:bookmarkEnd w:id="59"/>
    </w:p>
    <w:p w14:paraId="04FB5F7F" w14:textId="77777777" w:rsidR="00767FC8" w:rsidRPr="00F66657" w:rsidRDefault="00767FC8" w:rsidP="00767FC8">
      <w:pPr>
        <w:numPr>
          <w:ilvl w:val="0"/>
          <w:numId w:val="19"/>
        </w:numPr>
        <w:adjustRightInd/>
        <w:spacing w:line="360" w:lineRule="exact"/>
        <w:textAlignment w:val="auto"/>
      </w:pPr>
      <w:bookmarkStart w:id="60" w:name="_Ref2868056"/>
      <w:r w:rsidRPr="00F66657">
        <w:t>Shiao HZA, Chua D, Lin H, et al. Low temperature electrolytes</w:t>
      </w:r>
      <w:r w:rsidRPr="00F66657">
        <w:rPr>
          <w:rFonts w:hint="eastAsia"/>
        </w:rPr>
        <w:t xml:space="preserve"> </w:t>
      </w:r>
      <w:r w:rsidRPr="00F66657">
        <w:t>for Li-ion PVDF cells[J]. Power Sources,</w:t>
      </w:r>
      <w:r w:rsidR="00BE729F">
        <w:t xml:space="preserve"> </w:t>
      </w:r>
      <w:r w:rsidRPr="00F66657">
        <w:t>2000,</w:t>
      </w:r>
      <w:r w:rsidR="00BE729F">
        <w:t xml:space="preserve"> </w:t>
      </w:r>
      <w:r w:rsidRPr="00F66657">
        <w:t>87-93.</w:t>
      </w:r>
      <w:bookmarkEnd w:id="60"/>
    </w:p>
    <w:p w14:paraId="3A8B3625" w14:textId="77777777" w:rsidR="00767FC8" w:rsidRPr="00F66657" w:rsidRDefault="00767FC8" w:rsidP="00767FC8">
      <w:pPr>
        <w:numPr>
          <w:ilvl w:val="0"/>
          <w:numId w:val="19"/>
        </w:numPr>
        <w:adjustRightInd/>
        <w:spacing w:line="360" w:lineRule="exact"/>
        <w:textAlignment w:val="auto"/>
      </w:pPr>
      <w:bookmarkStart w:id="61" w:name="_Ref2868063"/>
      <w:r w:rsidRPr="00F66657">
        <w:t>Zhang SS, Xu K, Jow TR. Low temperature performance of graphite electrode</w:t>
      </w:r>
      <w:r w:rsidRPr="00F66657">
        <w:rPr>
          <w:rFonts w:hint="eastAsia"/>
        </w:rPr>
        <w:t xml:space="preserve"> </w:t>
      </w:r>
      <w:r w:rsidRPr="00F66657">
        <w:t>in Li-ion cells[J]. Electrochim Acta,</w:t>
      </w:r>
      <w:r w:rsidR="00BE729F">
        <w:t xml:space="preserve"> </w:t>
      </w:r>
      <w:r w:rsidRPr="00F66657">
        <w:t>2002,</w:t>
      </w:r>
      <w:r w:rsidR="00BE729F">
        <w:t xml:space="preserve"> </w:t>
      </w:r>
      <w:r w:rsidRPr="00F66657">
        <w:t>48:</w:t>
      </w:r>
      <w:r w:rsidR="00BE729F">
        <w:t xml:space="preserve"> </w:t>
      </w:r>
      <w:r w:rsidRPr="00F66657">
        <w:t>241–6.</w:t>
      </w:r>
      <w:bookmarkEnd w:id="61"/>
    </w:p>
    <w:p w14:paraId="09A90D53" w14:textId="77777777" w:rsidR="00767FC8" w:rsidRPr="00F66657" w:rsidRDefault="00767FC8" w:rsidP="00767FC8">
      <w:pPr>
        <w:numPr>
          <w:ilvl w:val="0"/>
          <w:numId w:val="19"/>
        </w:numPr>
        <w:adjustRightInd/>
        <w:spacing w:line="360" w:lineRule="exact"/>
        <w:textAlignment w:val="auto"/>
      </w:pPr>
      <w:bookmarkStart w:id="62" w:name="_Ref2868078"/>
      <w:r w:rsidRPr="00F66657">
        <w:t>Zhang SS, Xu K, Jow TR. A new approach toward improved low temperature</w:t>
      </w:r>
      <w:r w:rsidRPr="00F66657">
        <w:rPr>
          <w:rFonts w:hint="eastAsia"/>
        </w:rPr>
        <w:t xml:space="preserve"> </w:t>
      </w:r>
      <w:r w:rsidRPr="00F66657">
        <w:t>performance of Li-ion battery[J]. Electrochem Commun,</w:t>
      </w:r>
      <w:r w:rsidR="00BE729F">
        <w:t xml:space="preserve"> </w:t>
      </w:r>
      <w:r w:rsidRPr="00F66657">
        <w:t>2002,</w:t>
      </w:r>
      <w:r w:rsidR="00BE729F">
        <w:t xml:space="preserve"> </w:t>
      </w:r>
      <w:r w:rsidRPr="00F66657">
        <w:t>4:928–32.</w:t>
      </w:r>
      <w:bookmarkEnd w:id="62"/>
    </w:p>
    <w:p w14:paraId="3570E180" w14:textId="77777777" w:rsidR="003A3BDC" w:rsidRDefault="003B1BAC" w:rsidP="00754162">
      <w:pPr>
        <w:pStyle w:val="af1"/>
        <w:numPr>
          <w:ilvl w:val="0"/>
          <w:numId w:val="19"/>
        </w:numPr>
        <w:spacing w:line="360" w:lineRule="exact"/>
        <w:ind w:firstLineChars="0"/>
        <w:rPr>
          <w:rFonts w:ascii="Times New Roman" w:hAnsi="Times New Roman"/>
        </w:rPr>
      </w:pPr>
      <w:bookmarkStart w:id="63" w:name="_Ref8317285"/>
      <w:r w:rsidRPr="003B1BAC">
        <w:rPr>
          <w:rFonts w:ascii="Times New Roman" w:hAnsi="Times New Roman"/>
        </w:rPr>
        <w:t xml:space="preserve">Gunawardhana N, Dimov N, Sasidharan M, </w:t>
      </w:r>
      <w:r>
        <w:rPr>
          <w:rFonts w:ascii="Times New Roman" w:hAnsi="Times New Roman" w:hint="eastAsia"/>
        </w:rPr>
        <w:t>et</w:t>
      </w:r>
      <w:r>
        <w:rPr>
          <w:rFonts w:ascii="Times New Roman" w:hAnsi="Times New Roman"/>
        </w:rPr>
        <w:t xml:space="preserve"> al</w:t>
      </w:r>
      <w:r w:rsidRPr="003B1BAC">
        <w:rPr>
          <w:rFonts w:ascii="Times New Roman" w:hAnsi="Times New Roman"/>
        </w:rPr>
        <w:t>. Suppression of lithium deposition at sub-zero temperatures on graphite by surface modification</w:t>
      </w:r>
      <w:r w:rsidR="00627A52">
        <w:rPr>
          <w:rFonts w:ascii="Times New Roman" w:hAnsi="Times New Roman"/>
        </w:rPr>
        <w:t>[J]</w:t>
      </w:r>
      <w:r w:rsidRPr="003B1BAC">
        <w:rPr>
          <w:rFonts w:ascii="Times New Roman" w:hAnsi="Times New Roman"/>
        </w:rPr>
        <w:t>. Electrochem Commun 2011;</w:t>
      </w:r>
      <w:r w:rsidR="00BE729F">
        <w:rPr>
          <w:rFonts w:ascii="Times New Roman" w:hAnsi="Times New Roman"/>
        </w:rPr>
        <w:t xml:space="preserve"> </w:t>
      </w:r>
      <w:r w:rsidRPr="003B1BAC">
        <w:rPr>
          <w:rFonts w:ascii="Times New Roman" w:hAnsi="Times New Roman"/>
        </w:rPr>
        <w:t>13(10):1116–8.</w:t>
      </w:r>
      <w:bookmarkEnd w:id="63"/>
    </w:p>
    <w:p w14:paraId="4687B5C1" w14:textId="77777777" w:rsidR="005561D0" w:rsidRDefault="00BE729F" w:rsidP="00754162">
      <w:pPr>
        <w:pStyle w:val="af1"/>
        <w:numPr>
          <w:ilvl w:val="0"/>
          <w:numId w:val="19"/>
        </w:numPr>
        <w:spacing w:line="360" w:lineRule="exact"/>
        <w:ind w:firstLineChars="0"/>
        <w:rPr>
          <w:rFonts w:ascii="Times New Roman" w:hAnsi="Times New Roman"/>
        </w:rPr>
      </w:pPr>
      <w:bookmarkStart w:id="64" w:name="_Ref8317440"/>
      <w:r w:rsidRPr="00BE729F">
        <w:rPr>
          <w:rFonts w:ascii="Times New Roman" w:hAnsi="Times New Roman"/>
        </w:rPr>
        <w:t>Sarre G, Blanchard P, Broussely M. Aging of lithium-ion batteries[J]. Power</w:t>
      </w:r>
      <w:r w:rsidRPr="00BE729F">
        <w:rPr>
          <w:rFonts w:ascii="Times New Roman" w:hAnsi="Times New Roman" w:hint="eastAsia"/>
        </w:rPr>
        <w:t xml:space="preserve"> </w:t>
      </w:r>
      <w:r w:rsidRPr="00BE729F">
        <w:rPr>
          <w:rFonts w:ascii="Times New Roman" w:hAnsi="Times New Roman"/>
        </w:rPr>
        <w:t>Sources 2004;</w:t>
      </w:r>
      <w:r>
        <w:rPr>
          <w:rFonts w:ascii="Times New Roman" w:hAnsi="Times New Roman"/>
        </w:rPr>
        <w:t xml:space="preserve"> </w:t>
      </w:r>
      <w:r w:rsidRPr="00BE729F">
        <w:rPr>
          <w:rFonts w:ascii="Times New Roman" w:hAnsi="Times New Roman"/>
        </w:rPr>
        <w:t>127(1–2):</w:t>
      </w:r>
      <w:r>
        <w:rPr>
          <w:rFonts w:ascii="Times New Roman" w:hAnsi="Times New Roman"/>
        </w:rPr>
        <w:t xml:space="preserve"> </w:t>
      </w:r>
      <w:r w:rsidRPr="00BE729F">
        <w:rPr>
          <w:rFonts w:ascii="Times New Roman" w:hAnsi="Times New Roman"/>
        </w:rPr>
        <w:t>65–71.</w:t>
      </w:r>
      <w:bookmarkEnd w:id="64"/>
    </w:p>
    <w:p w14:paraId="5F54872D" w14:textId="77777777" w:rsidR="005958BF" w:rsidRPr="0019602C" w:rsidRDefault="005958BF" w:rsidP="005958BF">
      <w:pPr>
        <w:pStyle w:val="af1"/>
        <w:numPr>
          <w:ilvl w:val="0"/>
          <w:numId w:val="19"/>
        </w:numPr>
        <w:spacing w:line="360" w:lineRule="exact"/>
        <w:ind w:firstLineChars="0"/>
        <w:rPr>
          <w:rFonts w:ascii="宋体" w:eastAsia="宋体" w:hAnsi="宋体"/>
          <w:szCs w:val="21"/>
        </w:rPr>
      </w:pPr>
      <w:bookmarkStart w:id="65" w:name="_Ref1658979"/>
      <w:r w:rsidRPr="0019602C">
        <w:rPr>
          <w:rFonts w:ascii="宋体" w:eastAsia="宋体" w:hAnsi="宋体" w:hint="eastAsia"/>
          <w:szCs w:val="21"/>
        </w:rPr>
        <w:t>李炳思.温度依赖的电动汽车动力电池建模及</w:t>
      </w:r>
      <w:r w:rsidRPr="00F66657">
        <w:rPr>
          <w:rFonts w:ascii="Times New Roman" w:eastAsia="宋体" w:hAnsi="Times New Roman" w:hint="eastAsia"/>
          <w:szCs w:val="21"/>
        </w:rPr>
        <w:t>S</w:t>
      </w:r>
      <w:r w:rsidRPr="00F66657">
        <w:rPr>
          <w:rFonts w:ascii="Times New Roman" w:eastAsia="宋体" w:hAnsi="Times New Roman"/>
          <w:szCs w:val="21"/>
        </w:rPr>
        <w:t>OC</w:t>
      </w:r>
      <w:r w:rsidRPr="0019602C">
        <w:rPr>
          <w:rFonts w:ascii="宋体" w:eastAsia="宋体" w:hAnsi="宋体" w:hint="eastAsia"/>
          <w:szCs w:val="21"/>
        </w:rPr>
        <w:t>估计方法研究[</w:t>
      </w:r>
      <w:r w:rsidRPr="00F66657">
        <w:rPr>
          <w:rFonts w:ascii="Times New Roman" w:eastAsia="宋体" w:hAnsi="Times New Roman"/>
          <w:szCs w:val="21"/>
        </w:rPr>
        <w:t>D</w:t>
      </w:r>
      <w:r w:rsidRPr="0019602C">
        <w:rPr>
          <w:rFonts w:ascii="宋体" w:eastAsia="宋体" w:hAnsi="宋体"/>
          <w:szCs w:val="21"/>
        </w:rPr>
        <w:t>].</w:t>
      </w:r>
      <w:r>
        <w:rPr>
          <w:rFonts w:ascii="宋体" w:eastAsia="宋体" w:hAnsi="宋体" w:hint="eastAsia"/>
          <w:szCs w:val="21"/>
        </w:rPr>
        <w:t>吉林大学,</w:t>
      </w:r>
      <w:r w:rsidRPr="0019602C">
        <w:rPr>
          <w:rFonts w:ascii="宋体" w:eastAsia="宋体" w:hAnsi="宋体"/>
          <w:szCs w:val="21"/>
        </w:rPr>
        <w:t>2017</w:t>
      </w:r>
      <w:bookmarkEnd w:id="65"/>
    </w:p>
    <w:p w14:paraId="48D2AFED" w14:textId="77777777" w:rsidR="00DA51C1" w:rsidRPr="00D55F07" w:rsidRDefault="00DA51C1" w:rsidP="00DA51C1">
      <w:pPr>
        <w:numPr>
          <w:ilvl w:val="0"/>
          <w:numId w:val="19"/>
        </w:numPr>
        <w:adjustRightInd/>
        <w:spacing w:line="360" w:lineRule="exact"/>
        <w:textAlignment w:val="auto"/>
      </w:pPr>
      <w:bookmarkStart w:id="66" w:name="_Ref2882915"/>
      <w:r>
        <w:rPr>
          <w:rFonts w:hint="eastAsia"/>
        </w:rPr>
        <w:t>武骥，张陈斌，陈宗海</w:t>
      </w:r>
      <w:r w:rsidR="00E50F4B" w:rsidRPr="00E50F4B">
        <w:rPr>
          <w:rFonts w:asciiTheme="minorEastAsia" w:eastAsiaTheme="minorEastAsia" w:hAnsiTheme="minorEastAsia" w:hint="eastAsia"/>
        </w:rPr>
        <w:t>.</w:t>
      </w:r>
      <w:r>
        <w:rPr>
          <w:rFonts w:hint="eastAsia"/>
        </w:rPr>
        <w:t xml:space="preserve"> </w:t>
      </w:r>
      <w:r>
        <w:rPr>
          <w:rFonts w:hint="eastAsia"/>
        </w:rPr>
        <w:t>一种基于自适应模型融合算法的动力锂电池建模方法</w:t>
      </w:r>
      <w:r>
        <w:rPr>
          <w:rFonts w:hint="eastAsia"/>
        </w:rPr>
        <w:t>[</w:t>
      </w:r>
      <w:r>
        <w:t>C]</w:t>
      </w:r>
      <w:r w:rsidRPr="00E50F4B">
        <w:rPr>
          <w:rFonts w:asciiTheme="minorEastAsia" w:eastAsiaTheme="minorEastAsia" w:hAnsiTheme="minorEastAsia"/>
        </w:rPr>
        <w:t>.</w:t>
      </w:r>
      <w:r>
        <w:t xml:space="preserve"> </w:t>
      </w:r>
      <w:r>
        <w:rPr>
          <w:rFonts w:hint="eastAsia"/>
        </w:rPr>
        <w:t>系统仿真技术及其应用学术论文集</w:t>
      </w:r>
      <w:r>
        <w:t>, 2014</w:t>
      </w:r>
      <w:bookmarkEnd w:id="66"/>
    </w:p>
    <w:p w14:paraId="55B3E41F" w14:textId="77777777" w:rsidR="00CC7245" w:rsidRPr="00496392" w:rsidRDefault="00CC7245" w:rsidP="00CC7245">
      <w:pPr>
        <w:numPr>
          <w:ilvl w:val="0"/>
          <w:numId w:val="19"/>
        </w:numPr>
        <w:adjustRightInd/>
        <w:spacing w:line="360" w:lineRule="exact"/>
        <w:textAlignment w:val="auto"/>
      </w:pPr>
      <w:bookmarkStart w:id="67" w:name="_Ref2884070"/>
      <w:r w:rsidRPr="00496392">
        <w:t>Doyle M, Fuller T F, Newman J. Modeling of Galvanostatic Charge and Discharge of the Lithium Polymer Insertion Cell[J]. Journal of the Electrochemical Society, 1993, 140(6): 1526-1533.</w:t>
      </w:r>
      <w:bookmarkEnd w:id="67"/>
    </w:p>
    <w:p w14:paraId="71436EF9" w14:textId="77777777" w:rsidR="006E72FF" w:rsidRDefault="006E72FF" w:rsidP="006E72FF">
      <w:pPr>
        <w:numPr>
          <w:ilvl w:val="0"/>
          <w:numId w:val="19"/>
        </w:numPr>
        <w:adjustRightInd/>
        <w:spacing w:line="360" w:lineRule="exact"/>
        <w:textAlignment w:val="auto"/>
      </w:pPr>
      <w:bookmarkStart w:id="68" w:name="_Ref2884746"/>
      <w:r w:rsidRPr="009B6E63">
        <w:t>Meng G, Sikha G, White RE. Single-Particle Model for a Lithium-Ion Cell: Thermal Behavior[J]. Journal of the Electrochemical Society, 2011, 158(2): A122-132.</w:t>
      </w:r>
    </w:p>
    <w:p w14:paraId="43052E02" w14:textId="77777777" w:rsidR="006E72FF" w:rsidRDefault="006E72FF" w:rsidP="006E72FF">
      <w:pPr>
        <w:numPr>
          <w:ilvl w:val="0"/>
          <w:numId w:val="19"/>
        </w:numPr>
        <w:adjustRightInd/>
        <w:spacing w:line="360" w:lineRule="exact"/>
        <w:textAlignment w:val="auto"/>
      </w:pPr>
      <w:r w:rsidRPr="009B6E63">
        <w:t>Rahimian S</w:t>
      </w:r>
      <w:r>
        <w:t xml:space="preserve"> </w:t>
      </w:r>
      <w:r w:rsidRPr="009B6E63">
        <w:t>K, Rayman S,</w:t>
      </w:r>
      <w:r>
        <w:t xml:space="preserve"> </w:t>
      </w:r>
      <w:r w:rsidRPr="009B6E63">
        <w:t>White R E.</w:t>
      </w:r>
      <w:r>
        <w:t xml:space="preserve"> </w:t>
      </w:r>
      <w:r w:rsidRPr="009B6E63">
        <w:t>Extension of physics-based single particle model for higher charge-discharge rates[J]. Journal of Power Sources, 2013, 224: 180-194.</w:t>
      </w:r>
    </w:p>
    <w:p w14:paraId="38C2DDC4" w14:textId="77777777" w:rsidR="006E72FF" w:rsidRDefault="006E72FF" w:rsidP="006E72FF">
      <w:pPr>
        <w:numPr>
          <w:ilvl w:val="0"/>
          <w:numId w:val="19"/>
        </w:numPr>
        <w:adjustRightInd/>
        <w:spacing w:line="360" w:lineRule="exact"/>
        <w:textAlignment w:val="auto"/>
      </w:pPr>
      <w:r w:rsidRPr="00FE1F5E">
        <w:t>Cai L, White R E. Reduction of Model Order Based on Proper Orthogonal Decomposition for Lithium-Ion Battery Simulations[J]. Journal of the Electrochemical Society, 2009, 156(3): A154-A161.</w:t>
      </w:r>
    </w:p>
    <w:p w14:paraId="26C27648" w14:textId="77777777" w:rsidR="006E72FF" w:rsidRDefault="006E72FF" w:rsidP="006E72FF">
      <w:pPr>
        <w:numPr>
          <w:ilvl w:val="0"/>
          <w:numId w:val="19"/>
        </w:numPr>
        <w:adjustRightInd/>
        <w:spacing w:line="360" w:lineRule="exact"/>
        <w:textAlignment w:val="auto"/>
      </w:pPr>
      <w:r w:rsidRPr="00FE1F5E">
        <w:t>Northrop P W C, Ramadesigan V, De S, et al. Coordinate Transformation,</w:t>
      </w:r>
      <w:r>
        <w:t xml:space="preserve"> </w:t>
      </w:r>
      <w:r w:rsidRPr="00FE1F5E">
        <w:t>Orthogonal Collocation, Model Reformulation and Simulation of Electrochemical-Thermal Behavior of Lithium-Ion Battery Stacks[J]. Journal</w:t>
      </w:r>
      <w:r>
        <w:t xml:space="preserve"> </w:t>
      </w:r>
      <w:r w:rsidRPr="00FE1F5E">
        <w:t>of the Electrochemical Society, 2011, 158(12): A1461-A1477.</w:t>
      </w:r>
    </w:p>
    <w:p w14:paraId="0D4065FA" w14:textId="77777777" w:rsidR="006E72FF" w:rsidRDefault="006E72FF" w:rsidP="006E72FF">
      <w:pPr>
        <w:numPr>
          <w:ilvl w:val="0"/>
          <w:numId w:val="19"/>
        </w:numPr>
        <w:adjustRightInd/>
        <w:spacing w:line="360" w:lineRule="exact"/>
        <w:textAlignment w:val="auto"/>
      </w:pPr>
      <w:r w:rsidRPr="00FE1F5E">
        <w:t>Subramanian V R, Boovaragavan V, Ramadesigan V, et al. Mathematical</w:t>
      </w:r>
      <w:r>
        <w:t xml:space="preserve"> </w:t>
      </w:r>
      <w:r w:rsidRPr="00FE1F5E">
        <w:t>Model Reformulation for Lithium-Ion Battery Simulations: Galvanostatic</w:t>
      </w:r>
      <w:r>
        <w:rPr>
          <w:rFonts w:hint="eastAsia"/>
        </w:rPr>
        <w:t xml:space="preserve"> </w:t>
      </w:r>
      <w:r w:rsidRPr="00FE1F5E">
        <w:t>Boundary Conditions[J]. Journal of the Electrochemical Society, 2009, 156(4): A260-A271.</w:t>
      </w:r>
    </w:p>
    <w:p w14:paraId="7A94D5AC" w14:textId="77777777" w:rsidR="006E3788" w:rsidRPr="00496392" w:rsidRDefault="006E3788" w:rsidP="006E3788">
      <w:pPr>
        <w:numPr>
          <w:ilvl w:val="0"/>
          <w:numId w:val="19"/>
        </w:numPr>
        <w:adjustRightInd/>
        <w:spacing w:line="360" w:lineRule="exact"/>
        <w:textAlignment w:val="auto"/>
      </w:pPr>
      <w:bookmarkStart w:id="69" w:name="_Ref2879547"/>
      <w:bookmarkStart w:id="70" w:name="_Ref2885035"/>
      <w:bookmarkEnd w:id="68"/>
      <w:r w:rsidRPr="00496392">
        <w:t>Song SW, Evans JW. Electrochemical thermal model of lithium polymer batteries[J]. Electrochem,2000,147(6):2086–95.</w:t>
      </w:r>
      <w:bookmarkEnd w:id="69"/>
    </w:p>
    <w:p w14:paraId="3AD62DFB" w14:textId="77777777" w:rsidR="006E3788" w:rsidRDefault="006E3788" w:rsidP="006E3788">
      <w:pPr>
        <w:numPr>
          <w:ilvl w:val="0"/>
          <w:numId w:val="19"/>
        </w:numPr>
        <w:adjustRightInd/>
        <w:spacing w:line="360" w:lineRule="exact"/>
        <w:textAlignment w:val="auto"/>
      </w:pPr>
      <w:bookmarkStart w:id="71" w:name="_Ref2879901"/>
      <w:bookmarkEnd w:id="70"/>
      <w:r w:rsidRPr="00496392">
        <w:lastRenderedPageBreak/>
        <w:t>Samba A, Omar N, Gualous H, et al. Impact of tab location on large format lithium-ion pouch cell based on fully coupled tree-dimensional electrochemical-thermal modeling[J]. Electrochim Acta ,2014,147(Nov):319–29.</w:t>
      </w:r>
      <w:bookmarkEnd w:id="71"/>
    </w:p>
    <w:p w14:paraId="45AED1D2" w14:textId="77777777" w:rsidR="006E3788" w:rsidRDefault="006E3788" w:rsidP="006E3788">
      <w:pPr>
        <w:numPr>
          <w:ilvl w:val="0"/>
          <w:numId w:val="19"/>
        </w:numPr>
        <w:adjustRightInd/>
        <w:spacing w:line="360" w:lineRule="exact"/>
        <w:textAlignment w:val="auto"/>
      </w:pPr>
      <w:bookmarkStart w:id="72" w:name="_Ref2879938"/>
      <w:r w:rsidRPr="00496392">
        <w:t xml:space="preserve">Capron O, Samba A, Omar N, </w:t>
      </w:r>
      <w:r>
        <w:rPr>
          <w:rFonts w:hint="eastAsia"/>
        </w:rPr>
        <w:t>et</w:t>
      </w:r>
      <w:r>
        <w:t xml:space="preserve"> al</w:t>
      </w:r>
      <w:r w:rsidRPr="00496392">
        <w:t>. Lithiumion</w:t>
      </w:r>
      <w:r>
        <w:rPr>
          <w:rFonts w:hint="eastAsia"/>
        </w:rPr>
        <w:t xml:space="preserve"> </w:t>
      </w:r>
      <w:r w:rsidRPr="00496392">
        <w:t>batteries: thermal behaviour investigation of unbalanced modules</w:t>
      </w:r>
      <w:r>
        <w:t>[J]</w:t>
      </w:r>
      <w:r w:rsidRPr="00496392">
        <w:t>.</w:t>
      </w:r>
      <w:r w:rsidRPr="00496392">
        <w:rPr>
          <w:rFonts w:hint="eastAsia"/>
        </w:rPr>
        <w:t xml:space="preserve"> </w:t>
      </w:r>
      <w:r w:rsidRPr="00496392">
        <w:t>Sustainability</w:t>
      </w:r>
      <w:r>
        <w:t>,</w:t>
      </w:r>
      <w:r w:rsidRPr="00496392">
        <w:t>2015</w:t>
      </w:r>
      <w:r>
        <w:t>,</w:t>
      </w:r>
      <w:r w:rsidRPr="00496392">
        <w:t>7(7):8374–92.</w:t>
      </w:r>
      <w:bookmarkEnd w:id="72"/>
    </w:p>
    <w:p w14:paraId="5EB444BF" w14:textId="77777777" w:rsidR="00E06A74" w:rsidRDefault="00E06A74" w:rsidP="00E06A74">
      <w:pPr>
        <w:numPr>
          <w:ilvl w:val="0"/>
          <w:numId w:val="19"/>
        </w:numPr>
        <w:adjustRightInd/>
        <w:spacing w:line="360" w:lineRule="exact"/>
        <w:textAlignment w:val="auto"/>
      </w:pPr>
      <w:bookmarkStart w:id="73" w:name="_Ref2886481"/>
      <w:r w:rsidRPr="002B1B94">
        <w:t>Schmidt A P, Bitzer M, Imre A W, et al. Experiment-driven electrochemical modeling and systematic parameterization for a lithium-ion battery cell[J]. Journal of Power Sources, 2010, 195(15): 5071-5080.</w:t>
      </w:r>
      <w:bookmarkEnd w:id="73"/>
    </w:p>
    <w:p w14:paraId="44BE3CF6" w14:textId="77777777" w:rsidR="00E06A74" w:rsidRDefault="00E06A74" w:rsidP="00E06A74">
      <w:pPr>
        <w:numPr>
          <w:ilvl w:val="0"/>
          <w:numId w:val="19"/>
        </w:numPr>
        <w:adjustRightInd/>
        <w:spacing w:line="360" w:lineRule="exact"/>
        <w:textAlignment w:val="auto"/>
      </w:pPr>
      <w:bookmarkStart w:id="74" w:name="_Ref2886539"/>
      <w:r w:rsidRPr="0016747C">
        <w:t>Boovaragavan V, Harinipriya S, Subramanian V R. Towards real-time (milliseconds) parameter estimation of lithium-ion batteries using reformulated physics-based models[J]. Journal of Power Sources, 2008, 183(1): 361-365.</w:t>
      </w:r>
      <w:bookmarkEnd w:id="74"/>
    </w:p>
    <w:p w14:paraId="51358095" w14:textId="77777777" w:rsidR="00E06A74" w:rsidRDefault="00E06A74" w:rsidP="00E06A74">
      <w:pPr>
        <w:numPr>
          <w:ilvl w:val="0"/>
          <w:numId w:val="19"/>
        </w:numPr>
        <w:adjustRightInd/>
        <w:spacing w:line="360" w:lineRule="exact"/>
        <w:textAlignment w:val="auto"/>
      </w:pPr>
      <w:bookmarkStart w:id="75" w:name="_Ref2886721"/>
      <w:r w:rsidRPr="00CB2192">
        <w:t>Forman J C, Moura S J, Stein J L, et al. Genetic identification and fisher identifiability analysis of the Doyle-Fuller-Newman model from experimental cycling of a Li Fe PO4 cell[J]. Journal of Power Sources, 2012, 210: 263-275.</w:t>
      </w:r>
      <w:bookmarkEnd w:id="75"/>
    </w:p>
    <w:p w14:paraId="0C92BE75" w14:textId="77777777" w:rsidR="00E06A74" w:rsidRDefault="00E06A74" w:rsidP="00E06A74">
      <w:pPr>
        <w:numPr>
          <w:ilvl w:val="0"/>
          <w:numId w:val="19"/>
        </w:numPr>
        <w:adjustRightInd/>
        <w:spacing w:line="360" w:lineRule="exact"/>
        <w:textAlignment w:val="auto"/>
      </w:pPr>
      <w:bookmarkStart w:id="76" w:name="_Ref2886726"/>
      <w:r w:rsidRPr="00CB2192">
        <w:t>Hu X, Li S, Peng H. A comparative study of equivalent circuit models for</w:t>
      </w:r>
      <w:r>
        <w:t xml:space="preserve"> </w:t>
      </w:r>
      <w:r w:rsidRPr="00CB2192">
        <w:t>Li-ion batteries[J]. Journal of Power Sources, 2012, 198: 359-367.</w:t>
      </w:r>
      <w:bookmarkEnd w:id="76"/>
    </w:p>
    <w:p w14:paraId="74A13850" w14:textId="77777777" w:rsidR="00E06A74" w:rsidRDefault="00E06A74" w:rsidP="00E06A74">
      <w:pPr>
        <w:numPr>
          <w:ilvl w:val="0"/>
          <w:numId w:val="19"/>
        </w:numPr>
        <w:adjustRightInd/>
        <w:spacing w:line="360" w:lineRule="exact"/>
        <w:textAlignment w:val="auto"/>
      </w:pPr>
      <w:bookmarkStart w:id="77" w:name="_Ref2887116"/>
      <w:r w:rsidRPr="004C2A27">
        <w:t>Saw L H, Ye Y, Tay A A O. Electro-thermal characterization of Lithium Iron Phosphate cell with equivalent circuit modeling[J]. Energy Conversion &amp; Management, 2014, 87:367-377.</w:t>
      </w:r>
      <w:bookmarkEnd w:id="77"/>
    </w:p>
    <w:p w14:paraId="67FA3C89" w14:textId="77777777" w:rsidR="00E06A74" w:rsidRDefault="00E06A74" w:rsidP="00E06A74">
      <w:pPr>
        <w:numPr>
          <w:ilvl w:val="0"/>
          <w:numId w:val="19"/>
        </w:numPr>
        <w:adjustRightInd/>
        <w:spacing w:line="360" w:lineRule="exact"/>
        <w:textAlignment w:val="auto"/>
      </w:pPr>
      <w:r w:rsidRPr="004C2A27">
        <w:t>Bernardi D, Pawlikowski E, Newman J. A general energy balance for battery systems[J]. Journal of the Electrochemical Society, 1984, 132(1):5-12.</w:t>
      </w:r>
    </w:p>
    <w:p w14:paraId="05F14E22" w14:textId="77777777" w:rsidR="00F526AF" w:rsidRDefault="0029789E" w:rsidP="00E06A74">
      <w:pPr>
        <w:numPr>
          <w:ilvl w:val="0"/>
          <w:numId w:val="19"/>
        </w:numPr>
        <w:adjustRightInd/>
        <w:spacing w:line="360" w:lineRule="exact"/>
        <w:textAlignment w:val="auto"/>
      </w:pPr>
      <w:bookmarkStart w:id="78" w:name="_Ref8909500"/>
      <w:r>
        <w:t>S</w:t>
      </w:r>
      <w:r>
        <w:rPr>
          <w:rFonts w:hint="eastAsia"/>
        </w:rPr>
        <w:t>a</w:t>
      </w:r>
      <w:r>
        <w:t>to N. Thermal behavior analysis of lithium-ion batteries for electric and hybrid vehicles[J]. Journal of Power Sources,2001</w:t>
      </w:r>
      <w:r w:rsidR="00E40029">
        <w:rPr>
          <w:rFonts w:hint="eastAsia"/>
        </w:rPr>
        <w:t>,</w:t>
      </w:r>
      <w:r>
        <w:rPr>
          <w:rFonts w:hint="eastAsia"/>
        </w:rPr>
        <w:t>99</w:t>
      </w:r>
      <w:r>
        <w:rPr>
          <w:rFonts w:hint="eastAsia"/>
        </w:rPr>
        <w:t>（</w:t>
      </w:r>
      <w:r>
        <w:rPr>
          <w:rFonts w:hint="eastAsia"/>
        </w:rPr>
        <w:t>1-2</w:t>
      </w:r>
      <w:r>
        <w:rPr>
          <w:rFonts w:hint="eastAsia"/>
        </w:rPr>
        <w:t>）：</w:t>
      </w:r>
      <w:r>
        <w:rPr>
          <w:rFonts w:hint="eastAsia"/>
        </w:rPr>
        <w:t>70-77.</w:t>
      </w:r>
      <w:bookmarkEnd w:id="78"/>
    </w:p>
    <w:p w14:paraId="154F1338" w14:textId="77777777" w:rsidR="00975DE0" w:rsidRDefault="00975DE0" w:rsidP="00975DE0">
      <w:pPr>
        <w:numPr>
          <w:ilvl w:val="0"/>
          <w:numId w:val="19"/>
        </w:numPr>
        <w:adjustRightInd/>
        <w:spacing w:line="360" w:lineRule="exact"/>
        <w:textAlignment w:val="auto"/>
      </w:pPr>
      <w:bookmarkStart w:id="79" w:name="_Ref8910069"/>
      <w:r>
        <w:rPr>
          <w:rFonts w:hint="eastAsia"/>
        </w:rPr>
        <w:t>Srinivasan V</w:t>
      </w:r>
      <w:r w:rsidR="0078028C">
        <w:rPr>
          <w:rFonts w:hint="eastAsia"/>
        </w:rPr>
        <w:t xml:space="preserve">, </w:t>
      </w:r>
      <w:r>
        <w:rPr>
          <w:rFonts w:hint="eastAsia"/>
        </w:rPr>
        <w:t>Wang C</w:t>
      </w:r>
      <w:r>
        <w:t xml:space="preserve"> </w:t>
      </w:r>
      <w:r>
        <w:rPr>
          <w:rFonts w:hint="eastAsia"/>
        </w:rPr>
        <w:t>Y. Analysis of electrochemical and thermal behavior of Li-ion cells[J].  Journal of</w:t>
      </w:r>
      <w:r w:rsidR="0076643C">
        <w:rPr>
          <w:rFonts w:hint="eastAsia"/>
        </w:rPr>
        <w:t xml:space="preserve"> </w:t>
      </w:r>
      <w:r>
        <w:rPr>
          <w:rFonts w:hint="eastAsia"/>
        </w:rPr>
        <w:t>the Electrochemical Society</w:t>
      </w:r>
      <w:r w:rsidR="00E40029">
        <w:rPr>
          <w:rFonts w:hint="eastAsia"/>
        </w:rPr>
        <w:t>,</w:t>
      </w:r>
      <w:r>
        <w:rPr>
          <w:rFonts w:hint="eastAsia"/>
        </w:rPr>
        <w:t>2003</w:t>
      </w:r>
      <w:r w:rsidR="00E40029">
        <w:rPr>
          <w:rFonts w:hint="eastAsia"/>
        </w:rPr>
        <w:t>,</w:t>
      </w:r>
      <w:r>
        <w:rPr>
          <w:rFonts w:hint="eastAsia"/>
        </w:rPr>
        <w:t>150</w:t>
      </w:r>
      <w:r>
        <w:rPr>
          <w:rFonts w:hint="eastAsia"/>
        </w:rPr>
        <w:t>（</w:t>
      </w:r>
      <w:r>
        <w:rPr>
          <w:rFonts w:hint="eastAsia"/>
        </w:rPr>
        <w:t>1</w:t>
      </w:r>
      <w:r>
        <w:rPr>
          <w:rFonts w:hint="eastAsia"/>
        </w:rPr>
        <w:t>）：</w:t>
      </w:r>
      <w:r>
        <w:rPr>
          <w:rFonts w:hint="eastAsia"/>
        </w:rPr>
        <w:t>A98-A106.</w:t>
      </w:r>
      <w:bookmarkEnd w:id="79"/>
    </w:p>
    <w:p w14:paraId="15A10CE9" w14:textId="77777777" w:rsidR="00954FD4" w:rsidRDefault="00954FD4" w:rsidP="00954FD4">
      <w:pPr>
        <w:numPr>
          <w:ilvl w:val="0"/>
          <w:numId w:val="19"/>
        </w:numPr>
        <w:adjustRightInd/>
        <w:spacing w:line="360" w:lineRule="exact"/>
        <w:textAlignment w:val="auto"/>
      </w:pPr>
      <w:bookmarkStart w:id="80" w:name="_Ref8910604"/>
      <w:r>
        <w:rPr>
          <w:rFonts w:hint="eastAsia"/>
        </w:rPr>
        <w:t>Onda K,</w:t>
      </w:r>
      <w:r>
        <w:t xml:space="preserve"> </w:t>
      </w:r>
      <w:r>
        <w:rPr>
          <w:rFonts w:hint="eastAsia"/>
        </w:rPr>
        <w:t xml:space="preserve">Ohshima T, Nakayama M, </w:t>
      </w:r>
      <w:r>
        <w:t>et al</w:t>
      </w:r>
      <w:r>
        <w:rPr>
          <w:rFonts w:hint="eastAsia"/>
        </w:rPr>
        <w:t xml:space="preserve">. Thermal </w:t>
      </w:r>
      <w:r>
        <w:t xml:space="preserve">behavior of small lithium-ion battery during rapid charge and </w:t>
      </w:r>
      <w:r>
        <w:rPr>
          <w:rFonts w:hint="eastAsia"/>
        </w:rPr>
        <w:t>discharge cycles[J].</w:t>
      </w:r>
      <w:r>
        <w:t xml:space="preserve"> </w:t>
      </w:r>
      <w:r>
        <w:rPr>
          <w:rFonts w:hint="eastAsia"/>
        </w:rPr>
        <w:t>Journal of Power Sources,2006,158</w:t>
      </w:r>
      <w:r>
        <w:rPr>
          <w:rFonts w:hint="eastAsia"/>
        </w:rPr>
        <w:t>（</w:t>
      </w:r>
      <w:r>
        <w:rPr>
          <w:rFonts w:hint="eastAsia"/>
        </w:rPr>
        <w:t>1</w:t>
      </w:r>
      <w:r>
        <w:rPr>
          <w:rFonts w:hint="eastAsia"/>
        </w:rPr>
        <w:t>）：</w:t>
      </w:r>
      <w:r>
        <w:rPr>
          <w:rFonts w:hint="eastAsia"/>
        </w:rPr>
        <w:t>535-542.</w:t>
      </w:r>
      <w:bookmarkEnd w:id="80"/>
    </w:p>
    <w:p w14:paraId="5E78F7A5" w14:textId="77777777" w:rsidR="00B63F41" w:rsidRDefault="00B63F41" w:rsidP="00B63F41">
      <w:pPr>
        <w:numPr>
          <w:ilvl w:val="0"/>
          <w:numId w:val="19"/>
        </w:numPr>
        <w:adjustRightInd/>
        <w:spacing w:line="360" w:lineRule="exact"/>
        <w:textAlignment w:val="auto"/>
      </w:pPr>
      <w:bookmarkStart w:id="81" w:name="_Ref8911559"/>
      <w:r>
        <w:rPr>
          <w:rFonts w:hint="eastAsia"/>
        </w:rPr>
        <w:t xml:space="preserve">Yang K, An </w:t>
      </w:r>
      <w:r>
        <w:t>J J</w:t>
      </w:r>
      <w:r>
        <w:rPr>
          <w:rFonts w:hint="eastAsia"/>
        </w:rPr>
        <w:t xml:space="preserve">, Chen </w:t>
      </w:r>
      <w:r>
        <w:t>S</w:t>
      </w:r>
      <w:r>
        <w:rPr>
          <w:rFonts w:hint="eastAsia"/>
        </w:rPr>
        <w:t xml:space="preserve">. Thermal </w:t>
      </w:r>
      <w:r>
        <w:t xml:space="preserve">behavior analysis of nickel/metal hybrid battery during </w:t>
      </w:r>
      <w:r>
        <w:rPr>
          <w:rFonts w:hint="eastAsia"/>
        </w:rPr>
        <w:t>overcharging[J]. Scientia Sinica Chimica, 2010</w:t>
      </w:r>
      <w:r>
        <w:rPr>
          <w:rFonts w:hint="eastAsia"/>
        </w:rPr>
        <w:t>（</w:t>
      </w:r>
      <w:r>
        <w:rPr>
          <w:rFonts w:hint="eastAsia"/>
        </w:rPr>
        <w:t>11</w:t>
      </w:r>
      <w:r>
        <w:rPr>
          <w:rFonts w:hint="eastAsia"/>
        </w:rPr>
        <w:t>）：</w:t>
      </w:r>
      <w:r>
        <w:rPr>
          <w:rFonts w:hint="eastAsia"/>
        </w:rPr>
        <w:t>1642-1648.</w:t>
      </w:r>
      <w:bookmarkEnd w:id="81"/>
    </w:p>
    <w:p w14:paraId="61C16D33" w14:textId="77777777" w:rsidR="009945C4" w:rsidRDefault="009945C4" w:rsidP="00B63F41">
      <w:pPr>
        <w:numPr>
          <w:ilvl w:val="0"/>
          <w:numId w:val="19"/>
        </w:numPr>
        <w:adjustRightInd/>
        <w:spacing w:line="360" w:lineRule="exact"/>
        <w:textAlignment w:val="auto"/>
      </w:pPr>
      <w:bookmarkStart w:id="82" w:name="_Ref8914523"/>
      <w:r w:rsidRPr="00BA10C3">
        <w:t xml:space="preserve">Tippmann S, Walper D, Balboa L, </w:t>
      </w:r>
      <w:r>
        <w:rPr>
          <w:rFonts w:hint="eastAsia"/>
        </w:rPr>
        <w:t>et</w:t>
      </w:r>
      <w:r>
        <w:t xml:space="preserve"> al</w:t>
      </w:r>
      <w:r w:rsidRPr="00BA10C3">
        <w:t>. Low-temperature</w:t>
      </w:r>
      <w:r>
        <w:rPr>
          <w:rFonts w:hint="eastAsia"/>
        </w:rPr>
        <w:t xml:space="preserve"> </w:t>
      </w:r>
      <w:r w:rsidRPr="00BA10C3">
        <w:t>charging of lithium-ion cells part I: Electrochemical modeling and</w:t>
      </w:r>
      <w:r>
        <w:rPr>
          <w:rFonts w:hint="eastAsia"/>
        </w:rPr>
        <w:t xml:space="preserve"> </w:t>
      </w:r>
      <w:r w:rsidRPr="00BA10C3">
        <w:t>experimental investigation of degradation behavior. J Power Sources</w:t>
      </w:r>
      <w:r>
        <w:rPr>
          <w:rFonts w:hint="eastAsia"/>
        </w:rPr>
        <w:t xml:space="preserve"> </w:t>
      </w:r>
      <w:r w:rsidRPr="00BA10C3">
        <w:t>2014;252(Apr):305–16.</w:t>
      </w:r>
      <w:bookmarkEnd w:id="82"/>
    </w:p>
    <w:p w14:paraId="54872BD2" w14:textId="77777777" w:rsidR="009945C4" w:rsidRDefault="009945C4" w:rsidP="009945C4">
      <w:pPr>
        <w:numPr>
          <w:ilvl w:val="0"/>
          <w:numId w:val="19"/>
        </w:numPr>
        <w:adjustRightInd/>
        <w:spacing w:line="360" w:lineRule="exact"/>
        <w:textAlignment w:val="auto"/>
      </w:pPr>
      <w:r w:rsidRPr="009945C4">
        <w:t xml:space="preserve">Remmlinger J, Tippmann S, Buchholz M, </w:t>
      </w:r>
      <w:r>
        <w:t>et al</w:t>
      </w:r>
      <w:r w:rsidRPr="009945C4">
        <w:t>. Low-temperature charging of lithium-ion cells. Part II: Model reduction and application. J Power Sources 2014;254(May):268–76.</w:t>
      </w:r>
    </w:p>
    <w:p w14:paraId="60A8FF83" w14:textId="77777777" w:rsidR="00E84E2F" w:rsidRDefault="00E84E2F" w:rsidP="00E84E2F">
      <w:pPr>
        <w:numPr>
          <w:ilvl w:val="0"/>
          <w:numId w:val="19"/>
        </w:numPr>
        <w:adjustRightInd/>
        <w:spacing w:line="360" w:lineRule="exact"/>
        <w:textAlignment w:val="auto"/>
      </w:pPr>
      <w:bookmarkStart w:id="83" w:name="_Ref8915559"/>
      <w:r w:rsidRPr="00E84E2F">
        <w:t>Spotnitz R. Simulation of capacity fade in lithium-ion batteries. J Power Sources 2003;113(2002):72–80.</w:t>
      </w:r>
      <w:bookmarkEnd w:id="83"/>
    </w:p>
    <w:p w14:paraId="4E5F37D4" w14:textId="77777777" w:rsidR="007E211B" w:rsidRPr="00B520BE" w:rsidRDefault="007E211B" w:rsidP="007E211B">
      <w:pPr>
        <w:pStyle w:val="af1"/>
        <w:numPr>
          <w:ilvl w:val="0"/>
          <w:numId w:val="19"/>
        </w:numPr>
        <w:spacing w:line="360" w:lineRule="exact"/>
        <w:ind w:firstLineChars="0"/>
      </w:pPr>
      <w:bookmarkStart w:id="84" w:name="_Ref8915673"/>
      <w:r w:rsidRPr="00B520BE">
        <w:t>Bloom I, Cole BW, Sohn JJ, et al. An</w:t>
      </w:r>
      <w:r>
        <w:rPr>
          <w:rFonts w:hint="eastAsia"/>
        </w:rPr>
        <w:t xml:space="preserve"> </w:t>
      </w:r>
      <w:r w:rsidRPr="00B520BE">
        <w:t xml:space="preserve">accelerated calendar and cycle life study of Li-ion cells. </w:t>
      </w:r>
      <w:r w:rsidRPr="00B520BE">
        <w:lastRenderedPageBreak/>
        <w:t>J Power Sources</w:t>
      </w:r>
      <w:r>
        <w:rPr>
          <w:rFonts w:hint="eastAsia"/>
        </w:rPr>
        <w:t xml:space="preserve"> </w:t>
      </w:r>
      <w:r w:rsidRPr="00B520BE">
        <w:t>2001;101(2):238–47.</w:t>
      </w:r>
      <w:bookmarkEnd w:id="84"/>
    </w:p>
    <w:p w14:paraId="35EDA7CB" w14:textId="77777777" w:rsidR="00DB79EC" w:rsidRDefault="00DB79EC" w:rsidP="00E84E2F">
      <w:pPr>
        <w:numPr>
          <w:ilvl w:val="0"/>
          <w:numId w:val="19"/>
        </w:numPr>
        <w:adjustRightInd/>
        <w:spacing w:line="360" w:lineRule="exact"/>
        <w:textAlignment w:val="auto"/>
      </w:pPr>
      <w:bookmarkStart w:id="85" w:name="_Ref9774234"/>
      <w:bookmarkStart w:id="86" w:name="_Ref8918605"/>
      <w:r>
        <w:rPr>
          <w:rFonts w:hint="eastAsia"/>
        </w:rPr>
        <w:t>黎火林，苏金然</w:t>
      </w:r>
      <w:r>
        <w:rPr>
          <w:rFonts w:hint="eastAsia"/>
        </w:rPr>
        <w:t>.</w:t>
      </w:r>
      <w:r>
        <w:rPr>
          <w:rFonts w:hint="eastAsia"/>
        </w:rPr>
        <w:t>锂离子电池循环寿命预计模型的研究</w:t>
      </w:r>
      <w:r>
        <w:rPr>
          <w:rFonts w:hint="eastAsia"/>
        </w:rPr>
        <w:t>[</w:t>
      </w:r>
      <w:r>
        <w:t>J]</w:t>
      </w:r>
      <w:r>
        <w:rPr>
          <w:rFonts w:hint="eastAsia"/>
        </w:rPr>
        <w:t>.</w:t>
      </w:r>
      <w:r>
        <w:rPr>
          <w:rFonts w:hint="eastAsia"/>
        </w:rPr>
        <w:t>电池技术，</w:t>
      </w:r>
      <w:r>
        <w:rPr>
          <w:rFonts w:hint="eastAsia"/>
        </w:rPr>
        <w:t>2</w:t>
      </w:r>
      <w:r>
        <w:t>008</w:t>
      </w:r>
      <w:r>
        <w:rPr>
          <w:rFonts w:hint="eastAsia"/>
        </w:rPr>
        <w:t>，</w:t>
      </w:r>
      <w:r>
        <w:rPr>
          <w:rFonts w:hint="eastAsia"/>
        </w:rPr>
        <w:t>3</w:t>
      </w:r>
      <w:r>
        <w:t>2(4):242-246</w:t>
      </w:r>
    </w:p>
    <w:p w14:paraId="794AE02C" w14:textId="77777777" w:rsidR="00DB79EC" w:rsidRDefault="00DB79EC" w:rsidP="00E84E2F">
      <w:pPr>
        <w:numPr>
          <w:ilvl w:val="0"/>
          <w:numId w:val="19"/>
        </w:numPr>
        <w:adjustRightInd/>
        <w:spacing w:line="360" w:lineRule="exact"/>
        <w:textAlignment w:val="auto"/>
      </w:pPr>
      <w:bookmarkStart w:id="87" w:name="_Ref9774247"/>
      <w:bookmarkEnd w:id="85"/>
      <w:r>
        <w:rPr>
          <w:rFonts w:hint="eastAsia"/>
        </w:rPr>
        <w:t>W</w:t>
      </w:r>
      <w:r>
        <w:t>right R B, Motloch C G, Belt J R, et al. Calandar and cycle life studies of advanced technology development program generation lithium-ion batteries[J]. Journal of Power Sources,2002,110(2):445-470.</w:t>
      </w:r>
    </w:p>
    <w:p w14:paraId="4886F87C" w14:textId="77777777" w:rsidR="00DB79EC" w:rsidRPr="00DB79EC" w:rsidRDefault="00DB79EC" w:rsidP="00DB79EC">
      <w:pPr>
        <w:pStyle w:val="af1"/>
        <w:numPr>
          <w:ilvl w:val="0"/>
          <w:numId w:val="19"/>
        </w:numPr>
        <w:spacing w:line="360" w:lineRule="exact"/>
        <w:ind w:firstLineChars="0"/>
        <w:rPr>
          <w:rFonts w:ascii="Times New Roman" w:eastAsia="宋体" w:hAnsi="Times New Roman"/>
          <w:szCs w:val="21"/>
        </w:rPr>
      </w:pPr>
      <w:bookmarkStart w:id="88" w:name="_Ref9363615"/>
      <w:bookmarkEnd w:id="87"/>
      <w:r>
        <w:rPr>
          <w:rFonts w:ascii="Times New Roman" w:eastAsia="宋体" w:hAnsi="Times New Roman" w:hint="eastAsia"/>
          <w:szCs w:val="21"/>
        </w:rPr>
        <w:t>Jo</w:t>
      </w:r>
      <w:r>
        <w:rPr>
          <w:rFonts w:ascii="Times New Roman" w:eastAsia="宋体" w:hAnsi="Times New Roman"/>
          <w:szCs w:val="21"/>
        </w:rPr>
        <w:t>hn W, Elena S, Harshad T. Cycle-life model for graphite-LiFePO4 cells[J]. Journal of Power Sources 2011,196(2011),3942-3948.</w:t>
      </w:r>
      <w:bookmarkEnd w:id="88"/>
    </w:p>
    <w:p w14:paraId="7CF79AAA" w14:textId="77777777" w:rsidR="007E211B" w:rsidRPr="004C2A27" w:rsidRDefault="00DB79EC" w:rsidP="00E84E2F">
      <w:pPr>
        <w:numPr>
          <w:ilvl w:val="0"/>
          <w:numId w:val="19"/>
        </w:numPr>
        <w:adjustRightInd/>
        <w:spacing w:line="360" w:lineRule="exact"/>
        <w:textAlignment w:val="auto"/>
      </w:pPr>
      <w:r w:rsidRPr="00BA10C3">
        <w:t xml:space="preserve">Guo Z, Qiu X, Hou G, </w:t>
      </w:r>
      <w:r>
        <w:rPr>
          <w:rFonts w:hint="eastAsia"/>
        </w:rPr>
        <w:t>et al</w:t>
      </w:r>
      <w:r w:rsidRPr="00BA10C3">
        <w:t>. State of health estimation for lithium</w:t>
      </w:r>
      <w:r>
        <w:rPr>
          <w:rFonts w:hint="eastAsia"/>
        </w:rPr>
        <w:t xml:space="preserve"> </w:t>
      </w:r>
      <w:r w:rsidRPr="00BA10C3">
        <w:t>ion batteries based on charging curves. J Power Sources 2014;249</w:t>
      </w:r>
      <w:r>
        <w:rPr>
          <w:rFonts w:hint="eastAsia"/>
        </w:rPr>
        <w:t xml:space="preserve"> </w:t>
      </w:r>
      <w:r w:rsidRPr="00BA10C3">
        <w:t>(Mar):457–62.</w:t>
      </w:r>
      <w:bookmarkEnd w:id="86"/>
    </w:p>
    <w:p w14:paraId="41F561FF" w14:textId="77777777" w:rsidR="005958BF" w:rsidRDefault="001C77C3" w:rsidP="00754162">
      <w:pPr>
        <w:pStyle w:val="af1"/>
        <w:numPr>
          <w:ilvl w:val="0"/>
          <w:numId w:val="19"/>
        </w:numPr>
        <w:spacing w:line="360" w:lineRule="exact"/>
        <w:ind w:firstLineChars="0"/>
        <w:rPr>
          <w:rFonts w:ascii="宋体" w:eastAsia="宋体" w:hAnsi="宋体"/>
        </w:rPr>
      </w:pPr>
      <w:bookmarkStart w:id="89" w:name="_Ref8397102"/>
      <w:r w:rsidRPr="001C77C3">
        <w:rPr>
          <w:rFonts w:ascii="宋体" w:eastAsia="宋体" w:hAnsi="宋体" w:hint="eastAsia"/>
        </w:rPr>
        <w:t>张杰家，霍炜，尹怀仙.电动汽车磷酸铁锂电池最佳</w:t>
      </w:r>
      <w:r w:rsidRPr="001C77C3">
        <w:rPr>
          <w:rFonts w:ascii="Times New Roman" w:eastAsia="宋体" w:hAnsi="Times New Roman"/>
        </w:rPr>
        <w:t>SOC</w:t>
      </w:r>
      <w:r w:rsidRPr="001C77C3">
        <w:rPr>
          <w:rFonts w:ascii="宋体" w:eastAsia="宋体" w:hAnsi="宋体" w:hint="eastAsia"/>
        </w:rPr>
        <w:t>工作区间研究[</w:t>
      </w:r>
      <w:r w:rsidRPr="001C77C3">
        <w:rPr>
          <w:rFonts w:ascii="宋体" w:eastAsia="宋体" w:hAnsi="宋体"/>
        </w:rPr>
        <w:t>J].</w:t>
      </w:r>
      <w:r w:rsidRPr="001C77C3">
        <w:rPr>
          <w:rFonts w:ascii="宋体" w:eastAsia="宋体" w:hAnsi="宋体" w:hint="eastAsia"/>
        </w:rPr>
        <w:t>电源技术，2</w:t>
      </w:r>
      <w:r w:rsidRPr="001C77C3">
        <w:rPr>
          <w:rFonts w:ascii="宋体" w:eastAsia="宋体" w:hAnsi="宋体"/>
        </w:rPr>
        <w:t>017</w:t>
      </w:r>
      <w:r w:rsidRPr="001C77C3">
        <w:rPr>
          <w:rFonts w:ascii="宋体" w:eastAsia="宋体" w:hAnsi="宋体" w:hint="eastAsia"/>
        </w:rPr>
        <w:t>，</w:t>
      </w:r>
      <w:r w:rsidRPr="001C77C3">
        <w:rPr>
          <w:rFonts w:ascii="宋体" w:eastAsia="宋体" w:hAnsi="宋体"/>
        </w:rPr>
        <w:t>41</w:t>
      </w:r>
      <w:r w:rsidRPr="001C77C3">
        <w:rPr>
          <w:rFonts w:ascii="宋体" w:eastAsia="宋体" w:hAnsi="宋体" w:hint="eastAsia"/>
        </w:rPr>
        <w:t>（4）：5</w:t>
      </w:r>
      <w:r w:rsidRPr="001C77C3">
        <w:rPr>
          <w:rFonts w:ascii="宋体" w:eastAsia="宋体" w:hAnsi="宋体"/>
        </w:rPr>
        <w:t>55-632</w:t>
      </w:r>
      <w:bookmarkEnd w:id="89"/>
    </w:p>
    <w:p w14:paraId="7DBD3F63" w14:textId="77777777" w:rsidR="003335BD" w:rsidRDefault="00822FE1" w:rsidP="00822FE1">
      <w:pPr>
        <w:pStyle w:val="af1"/>
        <w:numPr>
          <w:ilvl w:val="0"/>
          <w:numId w:val="19"/>
        </w:numPr>
        <w:spacing w:line="360" w:lineRule="exact"/>
        <w:ind w:firstLineChars="0"/>
        <w:rPr>
          <w:rFonts w:ascii="Times New Roman" w:eastAsia="宋体" w:hAnsi="Times New Roman"/>
          <w:szCs w:val="21"/>
        </w:rPr>
      </w:pPr>
      <w:bookmarkStart w:id="90" w:name="_Ref8998323"/>
      <w:r w:rsidRPr="00822FE1">
        <w:rPr>
          <w:rFonts w:ascii="Times New Roman" w:eastAsia="宋体" w:hAnsi="Times New Roman"/>
          <w:szCs w:val="21"/>
        </w:rPr>
        <w:t>Bernardi,</w:t>
      </w:r>
      <w:r>
        <w:rPr>
          <w:rFonts w:ascii="Times New Roman" w:eastAsia="宋体" w:hAnsi="Times New Roman"/>
          <w:szCs w:val="21"/>
        </w:rPr>
        <w:t xml:space="preserve"> </w:t>
      </w:r>
      <w:r w:rsidRPr="00822FE1">
        <w:rPr>
          <w:rFonts w:ascii="Times New Roman" w:eastAsia="宋体" w:hAnsi="Times New Roman"/>
          <w:szCs w:val="21"/>
        </w:rPr>
        <w:t>Newman,</w:t>
      </w:r>
      <w:r>
        <w:rPr>
          <w:rFonts w:ascii="Times New Roman" w:eastAsia="宋体" w:hAnsi="Times New Roman"/>
          <w:szCs w:val="21"/>
        </w:rPr>
        <w:t xml:space="preserve"> </w:t>
      </w:r>
      <w:r w:rsidRPr="00822FE1">
        <w:rPr>
          <w:rFonts w:ascii="Times New Roman" w:eastAsia="宋体" w:hAnsi="Times New Roman"/>
          <w:szCs w:val="21"/>
        </w:rPr>
        <w:t>Pawlikowski.</w:t>
      </w:r>
      <w:r>
        <w:rPr>
          <w:rFonts w:ascii="Times New Roman" w:eastAsia="宋体" w:hAnsi="Times New Roman"/>
          <w:szCs w:val="21"/>
        </w:rPr>
        <w:t xml:space="preserve"> </w:t>
      </w:r>
      <w:r w:rsidRPr="00822FE1">
        <w:rPr>
          <w:rFonts w:ascii="Times New Roman" w:eastAsia="宋体" w:hAnsi="Times New Roman"/>
          <w:szCs w:val="21"/>
        </w:rPr>
        <w:t>A general energy</w:t>
      </w:r>
      <w:r>
        <w:rPr>
          <w:rFonts w:ascii="Times New Roman" w:eastAsia="宋体" w:hAnsi="Times New Roman"/>
          <w:szCs w:val="21"/>
        </w:rPr>
        <w:t xml:space="preserve"> </w:t>
      </w:r>
      <w:r w:rsidRPr="00822FE1">
        <w:rPr>
          <w:rFonts w:ascii="Times New Roman" w:eastAsia="宋体" w:hAnsi="Times New Roman"/>
          <w:szCs w:val="21"/>
        </w:rPr>
        <w:t>balance for battery systems[J].</w:t>
      </w:r>
      <w:r>
        <w:rPr>
          <w:rFonts w:ascii="Times New Roman" w:eastAsia="宋体" w:hAnsi="Times New Roman"/>
          <w:szCs w:val="21"/>
        </w:rPr>
        <w:t xml:space="preserve"> </w:t>
      </w:r>
      <w:r w:rsidRPr="00822FE1">
        <w:rPr>
          <w:rFonts w:ascii="Times New Roman" w:eastAsia="宋体" w:hAnsi="Times New Roman"/>
          <w:szCs w:val="21"/>
        </w:rPr>
        <w:t>Journal of the Electrochemical Society,1985,132.</w:t>
      </w:r>
      <w:bookmarkEnd w:id="90"/>
    </w:p>
    <w:p w14:paraId="6035AB4E" w14:textId="77777777" w:rsidR="00F27C64" w:rsidRPr="0019602C" w:rsidRDefault="00F27C64" w:rsidP="00F27C64">
      <w:pPr>
        <w:pStyle w:val="af1"/>
        <w:numPr>
          <w:ilvl w:val="0"/>
          <w:numId w:val="19"/>
        </w:numPr>
        <w:spacing w:line="360" w:lineRule="exact"/>
        <w:ind w:firstLineChars="0"/>
        <w:rPr>
          <w:rFonts w:ascii="宋体" w:eastAsia="宋体" w:hAnsi="宋体"/>
          <w:szCs w:val="21"/>
        </w:rPr>
      </w:pPr>
      <w:bookmarkStart w:id="91" w:name="_Ref9020259"/>
      <w:r>
        <w:rPr>
          <w:rFonts w:ascii="宋体" w:eastAsia="宋体" w:hAnsi="宋体" w:hint="eastAsia"/>
          <w:szCs w:val="21"/>
        </w:rPr>
        <w:t>赖庆智</w:t>
      </w:r>
      <w:r w:rsidRPr="0019602C">
        <w:rPr>
          <w:rFonts w:ascii="宋体" w:eastAsia="宋体" w:hAnsi="宋体" w:hint="eastAsia"/>
          <w:szCs w:val="21"/>
        </w:rPr>
        <w:t>.</w:t>
      </w:r>
      <w:r>
        <w:rPr>
          <w:rFonts w:ascii="宋体" w:eastAsia="宋体" w:hAnsi="宋体" w:hint="eastAsia"/>
          <w:szCs w:val="21"/>
        </w:rPr>
        <w:t>基于热耦合模型的锂离子电池低温预热与健康充电策略研究</w:t>
      </w:r>
      <w:r w:rsidRPr="0019602C">
        <w:rPr>
          <w:rFonts w:ascii="宋体" w:eastAsia="宋体" w:hAnsi="宋体" w:hint="eastAsia"/>
          <w:szCs w:val="21"/>
        </w:rPr>
        <w:t>[</w:t>
      </w:r>
      <w:r w:rsidRPr="00F66657">
        <w:rPr>
          <w:rFonts w:ascii="Times New Roman" w:eastAsia="宋体" w:hAnsi="Times New Roman"/>
          <w:szCs w:val="21"/>
        </w:rPr>
        <w:t>D</w:t>
      </w:r>
      <w:r w:rsidRPr="0019602C">
        <w:rPr>
          <w:rFonts w:ascii="宋体" w:eastAsia="宋体" w:hAnsi="宋体"/>
          <w:szCs w:val="21"/>
        </w:rPr>
        <w:t>].</w:t>
      </w:r>
      <w:r>
        <w:rPr>
          <w:rFonts w:ascii="宋体" w:eastAsia="宋体" w:hAnsi="宋体" w:hint="eastAsia"/>
          <w:szCs w:val="21"/>
        </w:rPr>
        <w:t>哈尔滨工业大学,</w:t>
      </w:r>
      <w:r w:rsidRPr="0019602C">
        <w:rPr>
          <w:rFonts w:ascii="宋体" w:eastAsia="宋体" w:hAnsi="宋体"/>
          <w:szCs w:val="21"/>
        </w:rPr>
        <w:t>2017</w:t>
      </w:r>
      <w:bookmarkEnd w:id="91"/>
    </w:p>
    <w:p w14:paraId="05F9B05F" w14:textId="77777777" w:rsidR="00F27C64" w:rsidRDefault="00654229" w:rsidP="00822FE1">
      <w:pPr>
        <w:pStyle w:val="af1"/>
        <w:numPr>
          <w:ilvl w:val="0"/>
          <w:numId w:val="19"/>
        </w:numPr>
        <w:spacing w:line="360" w:lineRule="exact"/>
        <w:ind w:firstLineChars="0"/>
        <w:rPr>
          <w:rFonts w:ascii="Times New Roman" w:eastAsia="宋体" w:hAnsi="Times New Roman"/>
          <w:szCs w:val="21"/>
        </w:rPr>
      </w:pPr>
      <w:bookmarkStart w:id="92" w:name="_Ref9022350"/>
      <w:r>
        <w:rPr>
          <w:rFonts w:ascii="Times New Roman" w:eastAsia="宋体" w:hAnsi="Times New Roman" w:hint="eastAsia"/>
          <w:szCs w:val="21"/>
        </w:rPr>
        <w:t>马彦，高肖景</w:t>
      </w:r>
      <w:r>
        <w:rPr>
          <w:rFonts w:ascii="Times New Roman" w:eastAsia="宋体" w:hAnsi="Times New Roman" w:hint="eastAsia"/>
          <w:szCs w:val="21"/>
        </w:rPr>
        <w:t>.</w:t>
      </w:r>
      <w:r>
        <w:rPr>
          <w:rFonts w:ascii="Times New Roman" w:eastAsia="宋体" w:hAnsi="Times New Roman" w:hint="eastAsia"/>
          <w:szCs w:val="21"/>
        </w:rPr>
        <w:t>基于热耦合模型的锂电池内核温度估计</w:t>
      </w:r>
      <w:r>
        <w:rPr>
          <w:rFonts w:ascii="Times New Roman" w:eastAsia="宋体" w:hAnsi="Times New Roman" w:hint="eastAsia"/>
          <w:szCs w:val="21"/>
        </w:rPr>
        <w:t>[J]</w:t>
      </w:r>
      <w:r>
        <w:rPr>
          <w:rFonts w:ascii="Times New Roman" w:eastAsia="宋体" w:hAnsi="Times New Roman"/>
          <w:szCs w:val="21"/>
        </w:rPr>
        <w:t>.</w:t>
      </w:r>
      <w:r w:rsidR="00057FEB">
        <w:rPr>
          <w:rFonts w:ascii="Times New Roman" w:eastAsia="宋体" w:hAnsi="Times New Roman" w:hint="eastAsia"/>
          <w:szCs w:val="21"/>
        </w:rPr>
        <w:t>中北大学学报，</w:t>
      </w:r>
      <w:r w:rsidR="00057FEB">
        <w:rPr>
          <w:rFonts w:ascii="Times New Roman" w:eastAsia="宋体" w:hAnsi="Times New Roman" w:hint="eastAsia"/>
          <w:szCs w:val="21"/>
        </w:rPr>
        <w:t>2018,39</w:t>
      </w:r>
      <w:r w:rsidR="00057FEB">
        <w:rPr>
          <w:rFonts w:ascii="Times New Roman" w:eastAsia="宋体" w:hAnsi="Times New Roman" w:hint="eastAsia"/>
          <w:szCs w:val="21"/>
        </w:rPr>
        <w:t>（</w:t>
      </w:r>
      <w:r w:rsidR="00057FEB">
        <w:rPr>
          <w:rFonts w:ascii="Times New Roman" w:eastAsia="宋体" w:hAnsi="Times New Roman" w:hint="eastAsia"/>
          <w:szCs w:val="21"/>
        </w:rPr>
        <w:t>5</w:t>
      </w:r>
      <w:r w:rsidR="00057FEB">
        <w:rPr>
          <w:rFonts w:ascii="Times New Roman" w:eastAsia="宋体" w:hAnsi="Times New Roman" w:hint="eastAsia"/>
          <w:szCs w:val="21"/>
        </w:rPr>
        <w:t>）：</w:t>
      </w:r>
      <w:r w:rsidR="00057FEB">
        <w:rPr>
          <w:rFonts w:ascii="Times New Roman" w:eastAsia="宋体" w:hAnsi="Times New Roman" w:hint="eastAsia"/>
          <w:szCs w:val="21"/>
        </w:rPr>
        <w:t>596-620</w:t>
      </w:r>
      <w:bookmarkEnd w:id="92"/>
    </w:p>
    <w:p w14:paraId="56EFE89A" w14:textId="77777777" w:rsidR="00F91B10" w:rsidRDefault="00F91B10" w:rsidP="00822FE1">
      <w:pPr>
        <w:pStyle w:val="af1"/>
        <w:numPr>
          <w:ilvl w:val="0"/>
          <w:numId w:val="19"/>
        </w:numPr>
        <w:spacing w:line="360" w:lineRule="exact"/>
        <w:ind w:firstLineChars="0"/>
        <w:rPr>
          <w:rFonts w:ascii="Times New Roman" w:eastAsia="宋体" w:hAnsi="Times New Roman"/>
          <w:szCs w:val="21"/>
        </w:rPr>
      </w:pPr>
      <w:bookmarkStart w:id="93" w:name="_Ref9796557"/>
      <w:r>
        <w:rPr>
          <w:rFonts w:ascii="Times New Roman" w:eastAsia="宋体" w:hAnsi="Times New Roman" w:hint="eastAsia"/>
          <w:szCs w:val="21"/>
        </w:rPr>
        <w:t>赵佳美</w:t>
      </w:r>
      <w:r>
        <w:rPr>
          <w:rFonts w:ascii="Times New Roman" w:eastAsia="宋体" w:hAnsi="Times New Roman" w:hint="eastAsia"/>
          <w:szCs w:val="21"/>
        </w:rPr>
        <w:t>.</w:t>
      </w:r>
      <w:r>
        <w:rPr>
          <w:rFonts w:ascii="Times New Roman" w:eastAsia="宋体" w:hAnsi="Times New Roman" w:hint="eastAsia"/>
          <w:szCs w:val="21"/>
        </w:rPr>
        <w:t>基于二阶</w:t>
      </w:r>
      <w:r>
        <w:rPr>
          <w:rFonts w:ascii="Times New Roman" w:eastAsia="宋体" w:hAnsi="Times New Roman" w:hint="eastAsia"/>
          <w:szCs w:val="21"/>
        </w:rPr>
        <w:t>K</w:t>
      </w:r>
      <w:r>
        <w:rPr>
          <w:rFonts w:ascii="Times New Roman" w:eastAsia="宋体" w:hAnsi="Times New Roman"/>
          <w:szCs w:val="21"/>
        </w:rPr>
        <w:t>EF</w:t>
      </w:r>
      <w:r>
        <w:rPr>
          <w:rFonts w:ascii="Times New Roman" w:eastAsia="宋体" w:hAnsi="Times New Roman" w:hint="eastAsia"/>
          <w:szCs w:val="21"/>
        </w:rPr>
        <w:t>的锂离子电池</w:t>
      </w:r>
      <w:r>
        <w:rPr>
          <w:rFonts w:ascii="Times New Roman" w:eastAsia="宋体" w:hAnsi="Times New Roman" w:hint="eastAsia"/>
          <w:szCs w:val="21"/>
        </w:rPr>
        <w:t>S</w:t>
      </w:r>
      <w:r>
        <w:rPr>
          <w:rFonts w:ascii="Times New Roman" w:eastAsia="宋体" w:hAnsi="Times New Roman"/>
          <w:szCs w:val="21"/>
        </w:rPr>
        <w:t>OC</w:t>
      </w:r>
      <w:r>
        <w:rPr>
          <w:rFonts w:ascii="Times New Roman" w:eastAsia="宋体" w:hAnsi="Times New Roman" w:hint="eastAsia"/>
          <w:szCs w:val="21"/>
        </w:rPr>
        <w:t>估计的建模与仿真</w:t>
      </w:r>
      <w:r>
        <w:rPr>
          <w:rFonts w:ascii="Times New Roman" w:eastAsia="宋体" w:hAnsi="Times New Roman" w:hint="eastAsia"/>
          <w:szCs w:val="21"/>
        </w:rPr>
        <w:t>[</w:t>
      </w:r>
      <w:r>
        <w:rPr>
          <w:rFonts w:ascii="Times New Roman" w:eastAsia="宋体" w:hAnsi="Times New Roman"/>
          <w:szCs w:val="21"/>
        </w:rPr>
        <w:t>D].</w:t>
      </w:r>
      <w:r>
        <w:rPr>
          <w:rFonts w:ascii="Times New Roman" w:eastAsia="宋体" w:hAnsi="Times New Roman" w:hint="eastAsia"/>
          <w:szCs w:val="21"/>
        </w:rPr>
        <w:t>西安科技大学</w:t>
      </w:r>
      <w:r>
        <w:rPr>
          <w:rFonts w:ascii="Times New Roman" w:eastAsia="宋体" w:hAnsi="Times New Roman" w:hint="eastAsia"/>
          <w:szCs w:val="21"/>
        </w:rPr>
        <w:t>,</w:t>
      </w:r>
      <w:r>
        <w:rPr>
          <w:rFonts w:ascii="Times New Roman" w:eastAsia="宋体" w:hAnsi="Times New Roman"/>
          <w:szCs w:val="21"/>
        </w:rPr>
        <w:t>2018</w:t>
      </w:r>
      <w:bookmarkEnd w:id="93"/>
    </w:p>
    <w:sectPr w:rsidR="00F91B10" w:rsidSect="00447773">
      <w:footerReference w:type="default" r:id="rId38"/>
      <w:type w:val="continuous"/>
      <w:pgSz w:w="11907" w:h="16840" w:code="9"/>
      <w:pgMar w:top="1361" w:right="1134" w:bottom="1361" w:left="1134" w:header="720" w:footer="851" w:gutter="851"/>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wei bin" w:date="2019-05-28T19:07:00Z" w:initials="wb">
    <w:p w14:paraId="09F13AB2" w14:textId="116A1F72" w:rsidR="0012507B" w:rsidRDefault="0012507B">
      <w:pPr>
        <w:pStyle w:val="af9"/>
      </w:pPr>
      <w:r>
        <w:rPr>
          <w:rStyle w:val="af8"/>
        </w:rPr>
        <w:annotationRef/>
      </w:r>
      <w:r>
        <w:rPr>
          <w:rFonts w:hint="eastAsia"/>
        </w:rPr>
        <w:t>页数最少</w:t>
      </w:r>
      <w:r>
        <w:rPr>
          <w:rFonts w:hint="eastAsia"/>
        </w:rPr>
        <w:t>50-60</w:t>
      </w:r>
      <w:r>
        <w:rPr>
          <w:rFonts w:hint="eastAsia"/>
        </w:rPr>
        <w:t>页</w:t>
      </w:r>
    </w:p>
  </w:comment>
  <w:comment w:id="2" w:author="wei bin" w:date="2019-05-28T14:01:00Z" w:initials="wb">
    <w:p w14:paraId="05073344" w14:textId="1320FA65" w:rsidR="00A90E54" w:rsidRDefault="00A90E54">
      <w:pPr>
        <w:pStyle w:val="af9"/>
      </w:pPr>
      <w:r>
        <w:rPr>
          <w:rStyle w:val="af8"/>
        </w:rPr>
        <w:annotationRef/>
      </w:r>
      <w:r>
        <w:rPr>
          <w:rFonts w:hint="eastAsia"/>
        </w:rPr>
        <w:t>摘要的字数可以多一点，差不多一页，尽量在摘要中介绍自己的工作内容（不用管</w:t>
      </w:r>
      <w:r w:rsidR="0012507B">
        <w:rPr>
          <w:rFonts w:hint="eastAsia"/>
        </w:rPr>
        <w:t>论文</w:t>
      </w:r>
      <w:r>
        <w:rPr>
          <w:rFonts w:hint="eastAsia"/>
        </w:rPr>
        <w:t>格式的字数要求）</w:t>
      </w:r>
    </w:p>
  </w:comment>
  <w:comment w:id="3" w:author="wei bin" w:date="2019-05-28T14:20:00Z" w:initials="wb">
    <w:p w14:paraId="00465BE6" w14:textId="77777777" w:rsidR="00E733A1" w:rsidRDefault="00E733A1">
      <w:pPr>
        <w:pStyle w:val="af9"/>
      </w:pPr>
      <w:r>
        <w:rPr>
          <w:rStyle w:val="af8"/>
        </w:rPr>
        <w:annotationRef/>
      </w:r>
      <w:r>
        <w:rPr>
          <w:rFonts w:hint="eastAsia"/>
        </w:rPr>
        <w:t>没有突出低温的研究</w:t>
      </w:r>
      <w:r w:rsidR="00C52020">
        <w:rPr>
          <w:rFonts w:hint="eastAsia"/>
        </w:rPr>
        <w:t>、把模型适用的温度范围在标题中突出出来，例如，适用于全温域的等效电路模型</w:t>
      </w:r>
    </w:p>
  </w:comment>
  <w:comment w:id="8" w:author="wei bin" w:date="2019-05-28T14:27:00Z" w:initials="wb">
    <w:p w14:paraId="26402FC4" w14:textId="77777777" w:rsidR="00E733A1" w:rsidRDefault="00E733A1">
      <w:pPr>
        <w:pStyle w:val="af9"/>
      </w:pPr>
      <w:r>
        <w:rPr>
          <w:rStyle w:val="af8"/>
        </w:rPr>
        <w:annotationRef/>
      </w:r>
      <w:r>
        <w:rPr>
          <w:rFonts w:hint="eastAsia"/>
        </w:rPr>
        <w:t>综述中突出</w:t>
      </w:r>
      <w:r w:rsidR="002D41F1">
        <w:rPr>
          <w:rFonts w:hint="eastAsia"/>
        </w:rPr>
        <w:t>模型</w:t>
      </w:r>
      <w:r>
        <w:rPr>
          <w:rFonts w:hint="eastAsia"/>
        </w:rPr>
        <w:t>的发展和应用成果，这是你的主要内容之一，理论可以放到第</w:t>
      </w:r>
      <w:r>
        <w:rPr>
          <w:rFonts w:hint="eastAsia"/>
        </w:rPr>
        <w:t>2</w:t>
      </w:r>
      <w:r>
        <w:rPr>
          <w:rFonts w:hint="eastAsia"/>
        </w:rPr>
        <w:t>章进行详细的阐述</w:t>
      </w:r>
    </w:p>
  </w:comment>
  <w:comment w:id="10" w:author="wei bin" w:date="2019-05-28T14:10:00Z" w:initials="wb">
    <w:p w14:paraId="0775484D" w14:textId="77777777" w:rsidR="00800446" w:rsidRDefault="00800446">
      <w:pPr>
        <w:pStyle w:val="af9"/>
      </w:pPr>
      <w:r>
        <w:rPr>
          <w:rStyle w:val="af8"/>
        </w:rPr>
        <w:annotationRef/>
      </w:r>
      <w:r>
        <w:rPr>
          <w:rFonts w:hint="eastAsia"/>
        </w:rPr>
        <w:t>是否可以</w:t>
      </w:r>
      <w:r w:rsidR="002D41F1">
        <w:rPr>
          <w:rFonts w:hint="eastAsia"/>
        </w:rPr>
        <w:t>简单介绍</w:t>
      </w:r>
      <w:r w:rsidR="00E733A1">
        <w:rPr>
          <w:rFonts w:hint="eastAsia"/>
        </w:rPr>
        <w:t>原理和相应的</w:t>
      </w:r>
      <w:r>
        <w:rPr>
          <w:rFonts w:hint="eastAsia"/>
        </w:rPr>
        <w:t>研究成果</w:t>
      </w:r>
      <w:r w:rsidR="002D41F1">
        <w:rPr>
          <w:rFonts w:hint="eastAsia"/>
        </w:rPr>
        <w:t>，然后说一下为什么不选这个</w:t>
      </w:r>
    </w:p>
  </w:comment>
  <w:comment w:id="12" w:author="wei bin" w:date="2019-05-28T14:30:00Z" w:initials="wb">
    <w:p w14:paraId="39636885" w14:textId="77777777" w:rsidR="002D41F1" w:rsidRDefault="002D41F1">
      <w:pPr>
        <w:pStyle w:val="af9"/>
      </w:pPr>
      <w:r>
        <w:rPr>
          <w:rStyle w:val="af8"/>
        </w:rPr>
        <w:annotationRef/>
      </w:r>
      <w:r>
        <w:rPr>
          <w:rFonts w:hint="eastAsia"/>
        </w:rPr>
        <w:t>同上</w:t>
      </w:r>
    </w:p>
  </w:comment>
  <w:comment w:id="15" w:author="wei bin" w:date="2019-05-28T14:32:00Z" w:initials="wb">
    <w:p w14:paraId="35AD9926" w14:textId="77777777" w:rsidR="002D41F1" w:rsidRDefault="002D41F1">
      <w:pPr>
        <w:pStyle w:val="af9"/>
      </w:pPr>
      <w:r>
        <w:rPr>
          <w:rStyle w:val="af8"/>
        </w:rPr>
        <w:annotationRef/>
      </w:r>
      <w:r>
        <w:rPr>
          <w:rFonts w:hint="eastAsia"/>
        </w:rPr>
        <w:t>可以放到</w:t>
      </w:r>
      <w:r>
        <w:rPr>
          <w:rFonts w:hint="eastAsia"/>
        </w:rPr>
        <w:t xml:space="preserve"> 1.2.5</w:t>
      </w:r>
      <w:r>
        <w:t xml:space="preserve"> </w:t>
      </w:r>
      <w:r>
        <w:rPr>
          <w:rFonts w:hint="eastAsia"/>
        </w:rPr>
        <w:t>，结构会清晰一点</w:t>
      </w:r>
    </w:p>
  </w:comment>
  <w:comment w:id="17" w:author="wei bin" w:date="2019-05-28T14:33:00Z" w:initials="wb">
    <w:p w14:paraId="5FD910AF" w14:textId="77777777" w:rsidR="002D41F1" w:rsidRDefault="002D41F1">
      <w:pPr>
        <w:pStyle w:val="af9"/>
      </w:pPr>
      <w:r>
        <w:rPr>
          <w:rStyle w:val="af8"/>
        </w:rPr>
        <w:annotationRef/>
      </w:r>
      <w:r>
        <w:rPr>
          <w:rFonts w:hint="eastAsia"/>
        </w:rPr>
        <w:t>作为主要内容之一的热模型内容感觉有点少</w:t>
      </w:r>
    </w:p>
  </w:comment>
  <w:comment w:id="24" w:author="wei bin" w:date="2019-05-28T18:42:00Z" w:initials="wb">
    <w:p w14:paraId="2561E729" w14:textId="77777777" w:rsidR="00D83A1D" w:rsidRDefault="00D83A1D">
      <w:pPr>
        <w:pStyle w:val="af9"/>
      </w:pPr>
      <w:r>
        <w:rPr>
          <w:rStyle w:val="af8"/>
        </w:rPr>
        <w:annotationRef/>
      </w:r>
      <w:r>
        <w:rPr>
          <w:rFonts w:hint="eastAsia"/>
        </w:rPr>
        <w:t>解释原理，增加页数</w:t>
      </w:r>
    </w:p>
  </w:comment>
  <w:comment w:id="25" w:author="wei bin" w:date="2019-05-28T19:49:00Z" w:initials="wb">
    <w:p w14:paraId="4D78C4F2" w14:textId="06E58AA5" w:rsidR="00806A55" w:rsidRDefault="00806A55">
      <w:pPr>
        <w:pStyle w:val="af9"/>
      </w:pPr>
      <w:r>
        <w:rPr>
          <w:rStyle w:val="af8"/>
        </w:rPr>
        <w:annotationRef/>
      </w:r>
      <w:r>
        <w:rPr>
          <w:rFonts w:hint="eastAsia"/>
        </w:rPr>
        <w:t>可以加每章小结，凑字数</w:t>
      </w:r>
    </w:p>
  </w:comment>
  <w:comment w:id="31" w:author="wei bin" w:date="2019-05-28T18:43:00Z" w:initials="wb">
    <w:p w14:paraId="37EDE4B7" w14:textId="77777777" w:rsidR="00D83A1D" w:rsidRDefault="00D83A1D">
      <w:pPr>
        <w:pStyle w:val="af9"/>
      </w:pPr>
      <w:r>
        <w:rPr>
          <w:rStyle w:val="af8"/>
        </w:rPr>
        <w:annotationRef/>
      </w:r>
      <w:r>
        <w:rPr>
          <w:rFonts w:hint="eastAsia"/>
        </w:rPr>
        <w:t>公式要用</w:t>
      </w:r>
      <w:r>
        <w:rPr>
          <w:rFonts w:hint="eastAsia"/>
        </w:rPr>
        <w:t>MathType</w:t>
      </w:r>
      <w:r>
        <w:rPr>
          <w:rFonts w:hint="eastAsia"/>
        </w:rPr>
        <w:t>，</w:t>
      </w:r>
    </w:p>
  </w:comment>
  <w:comment w:id="42" w:author="wei bin" w:date="2019-05-28T18:56:00Z" w:initials="wb">
    <w:p w14:paraId="3C6C0BA2" w14:textId="3B4863C6" w:rsidR="00C52020" w:rsidRDefault="00C52020">
      <w:pPr>
        <w:pStyle w:val="af9"/>
      </w:pPr>
      <w:r>
        <w:rPr>
          <w:rStyle w:val="af8"/>
        </w:rPr>
        <w:annotationRef/>
      </w:r>
      <w:r w:rsidR="003B1D93">
        <w:rPr>
          <w:rFonts w:hint="eastAsia"/>
        </w:rPr>
        <w:t>模型和理论的细化，增加页数</w:t>
      </w:r>
    </w:p>
  </w:comment>
  <w:comment w:id="45" w:author="wei bin" w:date="2019-05-28T18:57:00Z" w:initials="wb">
    <w:p w14:paraId="180726D0" w14:textId="5EC02CF4" w:rsidR="00C52020" w:rsidRDefault="00C52020">
      <w:pPr>
        <w:pStyle w:val="af9"/>
      </w:pPr>
      <w:r>
        <w:rPr>
          <w:rStyle w:val="af8"/>
        </w:rPr>
        <w:annotationRef/>
      </w:r>
      <w:r>
        <w:rPr>
          <w:rFonts w:hint="eastAsia"/>
        </w:rPr>
        <w:t>图片应该固定居中</w:t>
      </w:r>
      <w:r w:rsidR="00806A55">
        <w:rPr>
          <w:rFonts w:hint="eastAsia"/>
        </w:rPr>
        <w:t>，不能乱动</w:t>
      </w:r>
    </w:p>
  </w:comment>
  <w:comment w:id="46" w:author="wei bin" w:date="2019-05-28T19:56:00Z" w:initials="wb">
    <w:p w14:paraId="225557DA" w14:textId="6A2ADBAC" w:rsidR="00806A55" w:rsidRDefault="00806A55">
      <w:pPr>
        <w:pStyle w:val="af9"/>
      </w:pPr>
      <w:r>
        <w:rPr>
          <w:rStyle w:val="af8"/>
        </w:rPr>
        <w:annotationRef/>
      </w:r>
      <w:r>
        <w:rPr>
          <w:rFonts w:hint="eastAsia"/>
        </w:rPr>
        <w:t>数据图片尽量不用截图，可以</w:t>
      </w:r>
      <w:r>
        <w:rPr>
          <w:rFonts w:hint="eastAsia"/>
        </w:rPr>
        <w:t>figure-copy</w:t>
      </w:r>
      <w:r>
        <w:rPr>
          <w:rFonts w:hint="eastAsia"/>
        </w:rPr>
        <w:t>复制到文档中</w:t>
      </w:r>
    </w:p>
  </w:comment>
  <w:comment w:id="53" w:author="wei bin" w:date="2019-05-28T18:47:00Z" w:initials="wb">
    <w:p w14:paraId="6568AEAF" w14:textId="77777777" w:rsidR="00D83A1D" w:rsidRDefault="00D83A1D">
      <w:pPr>
        <w:pStyle w:val="af9"/>
      </w:pPr>
      <w:r>
        <w:rPr>
          <w:rStyle w:val="af8"/>
        </w:rPr>
        <w:annotationRef/>
      </w:r>
      <w:r>
        <w:rPr>
          <w:rFonts w:hint="eastAsia"/>
        </w:rPr>
        <w:t>三线表没有竖线</w:t>
      </w:r>
    </w:p>
  </w:comment>
  <w:comment w:id="55" w:author="wei bin" w:date="2019-05-28T19:04:00Z" w:initials="wb">
    <w:p w14:paraId="2B9AD6A8" w14:textId="585614BA" w:rsidR="005313E6" w:rsidRDefault="005313E6">
      <w:pPr>
        <w:pStyle w:val="af9"/>
      </w:pPr>
      <w:r>
        <w:rPr>
          <w:rStyle w:val="af8"/>
        </w:rPr>
        <w:annotationRef/>
      </w:r>
      <w:r>
        <w:rPr>
          <w:rFonts w:hint="eastAsia"/>
        </w:rPr>
        <w:t>新加一章，对比模型添加热模型和衰减模型前后的输出，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F13AB2" w15:done="0"/>
  <w15:commentEx w15:paraId="05073344" w15:done="0"/>
  <w15:commentEx w15:paraId="00465BE6" w15:done="0"/>
  <w15:commentEx w15:paraId="26402FC4" w15:done="0"/>
  <w15:commentEx w15:paraId="0775484D" w15:done="0"/>
  <w15:commentEx w15:paraId="39636885" w15:done="0"/>
  <w15:commentEx w15:paraId="35AD9926" w15:done="0"/>
  <w15:commentEx w15:paraId="5FD910AF" w15:done="0"/>
  <w15:commentEx w15:paraId="2561E729" w15:done="0"/>
  <w15:commentEx w15:paraId="4D78C4F2" w15:done="0"/>
  <w15:commentEx w15:paraId="37EDE4B7" w15:done="0"/>
  <w15:commentEx w15:paraId="3C6C0BA2" w15:done="0"/>
  <w15:commentEx w15:paraId="180726D0" w15:done="0"/>
  <w15:commentEx w15:paraId="225557DA" w15:done="0"/>
  <w15:commentEx w15:paraId="6568AEAF" w15:done="0"/>
  <w15:commentEx w15:paraId="2B9AD6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F13AB2" w16cid:durableId="209CF572"/>
  <w16cid:commentId w16cid:paraId="05073344" w16cid:durableId="209CF573"/>
  <w16cid:commentId w16cid:paraId="00465BE6" w16cid:durableId="209CF574"/>
  <w16cid:commentId w16cid:paraId="26402FC4" w16cid:durableId="209CF575"/>
  <w16cid:commentId w16cid:paraId="0775484D" w16cid:durableId="209CF576"/>
  <w16cid:commentId w16cid:paraId="39636885" w16cid:durableId="209CF577"/>
  <w16cid:commentId w16cid:paraId="35AD9926" w16cid:durableId="209CF578"/>
  <w16cid:commentId w16cid:paraId="5FD910AF" w16cid:durableId="209CF579"/>
  <w16cid:commentId w16cid:paraId="2561E729" w16cid:durableId="209CF57A"/>
  <w16cid:commentId w16cid:paraId="4D78C4F2" w16cid:durableId="209CF57B"/>
  <w16cid:commentId w16cid:paraId="37EDE4B7" w16cid:durableId="209CF57C"/>
  <w16cid:commentId w16cid:paraId="3C6C0BA2" w16cid:durableId="209CF57D"/>
  <w16cid:commentId w16cid:paraId="180726D0" w16cid:durableId="209CF57E"/>
  <w16cid:commentId w16cid:paraId="225557DA" w16cid:durableId="209CF57F"/>
  <w16cid:commentId w16cid:paraId="6568AEAF" w16cid:durableId="209CF580"/>
  <w16cid:commentId w16cid:paraId="2B9AD6A8" w16cid:durableId="209CF5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A9C57" w14:textId="77777777" w:rsidR="0036115C" w:rsidRDefault="0036115C">
      <w:r>
        <w:separator/>
      </w:r>
    </w:p>
  </w:endnote>
  <w:endnote w:type="continuationSeparator" w:id="0">
    <w:p w14:paraId="2E0FB6DB" w14:textId="77777777" w:rsidR="0036115C" w:rsidRDefault="00361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长城楷体">
    <w:altName w:val="宋体"/>
    <w:panose1 w:val="00000000000000000000"/>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BE092" w14:textId="09EE3DF4" w:rsidR="00A90E54" w:rsidRDefault="00A90E54" w:rsidP="00447773">
    <w:pPr>
      <w:pStyle w:val="a8"/>
      <w:pBdr>
        <w:top w:val="single" w:sz="12" w:space="1" w:color="auto"/>
      </w:pBdr>
      <w:jc w:val="center"/>
      <w:rPr>
        <w:rFonts w:ascii="宋体"/>
        <w:sz w:val="24"/>
        <w:szCs w:val="24"/>
      </w:rPr>
    </w:pPr>
    <w:r>
      <w:rPr>
        <w:rStyle w:val="a7"/>
        <w:rFonts w:hAnsi="Times New Roman"/>
        <w:sz w:val="24"/>
        <w:szCs w:val="24"/>
      </w:rPr>
      <w:fldChar w:fldCharType="begin"/>
    </w:r>
    <w:r>
      <w:rPr>
        <w:rStyle w:val="a7"/>
        <w:rFonts w:hAnsi="Times New Roman"/>
        <w:sz w:val="24"/>
        <w:szCs w:val="24"/>
      </w:rPr>
      <w:instrText xml:space="preserve"> PAGE </w:instrText>
    </w:r>
    <w:r>
      <w:rPr>
        <w:rStyle w:val="a7"/>
        <w:rFonts w:hAnsi="Times New Roman"/>
        <w:sz w:val="24"/>
        <w:szCs w:val="24"/>
      </w:rPr>
      <w:fldChar w:fldCharType="separate"/>
    </w:r>
    <w:r w:rsidR="00806A55">
      <w:rPr>
        <w:rStyle w:val="a7"/>
        <w:rFonts w:hAnsi="Times New Roman"/>
        <w:noProof/>
        <w:sz w:val="24"/>
        <w:szCs w:val="24"/>
      </w:rPr>
      <w:t>III</w:t>
    </w:r>
    <w:r>
      <w:rPr>
        <w:rStyle w:val="a7"/>
        <w:rFonts w:hAnsi="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B0BF6" w14:textId="108B66F1" w:rsidR="00A90E54" w:rsidRDefault="00A90E54" w:rsidP="00447773">
    <w:pPr>
      <w:pStyle w:val="a8"/>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Pr>
        <w:rFonts w:ascii="宋体"/>
        <w:sz w:val="24"/>
        <w:szCs w:val="24"/>
      </w:rPr>
      <w:fldChar w:fldCharType="begin"/>
    </w:r>
    <w:r>
      <w:rPr>
        <w:rFonts w:ascii="宋体"/>
        <w:sz w:val="24"/>
        <w:szCs w:val="24"/>
      </w:rPr>
      <w:instrText xml:space="preserve"> SECTIONPAGES  \* Arabic </w:instrText>
    </w:r>
    <w:r>
      <w:rPr>
        <w:rFonts w:ascii="宋体"/>
        <w:sz w:val="24"/>
        <w:szCs w:val="24"/>
      </w:rPr>
      <w:fldChar w:fldCharType="separate"/>
    </w:r>
    <w:r w:rsidR="00BA3464">
      <w:rPr>
        <w:rFonts w:ascii="宋体"/>
        <w:noProof/>
        <w:sz w:val="24"/>
        <w:szCs w:val="24"/>
      </w:rPr>
      <w:t>27</w:t>
    </w:r>
    <w:r>
      <w:rPr>
        <w:rFonts w:ascii="宋体"/>
        <w:sz w:val="24"/>
        <w:szCs w:val="24"/>
      </w:rPr>
      <w:fldChar w:fldCharType="end"/>
    </w:r>
    <w:r>
      <w:rPr>
        <w:rFonts w:ascii="宋体"/>
        <w:sz w:val="24"/>
        <w:szCs w:val="24"/>
      </w:rPr>
      <w:t xml:space="preserve"> </w:t>
    </w:r>
    <w:r>
      <w:rPr>
        <w:rFonts w:ascii="宋体" w:hint="eastAsia"/>
        <w:sz w:val="24"/>
        <w:szCs w:val="24"/>
      </w:rPr>
      <w:t xml:space="preserve"> 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7"/>
        <w:rFonts w:hAnsi="Times New Roman"/>
        <w:sz w:val="24"/>
        <w:szCs w:val="24"/>
      </w:rPr>
      <w:fldChar w:fldCharType="begin"/>
    </w:r>
    <w:r>
      <w:rPr>
        <w:rStyle w:val="a7"/>
        <w:rFonts w:hAnsi="Times New Roman"/>
        <w:sz w:val="24"/>
        <w:szCs w:val="24"/>
      </w:rPr>
      <w:instrText xml:space="preserve"> PAGE </w:instrText>
    </w:r>
    <w:r>
      <w:rPr>
        <w:rStyle w:val="a7"/>
        <w:rFonts w:hAnsi="Times New Roman"/>
        <w:sz w:val="24"/>
        <w:szCs w:val="24"/>
      </w:rPr>
      <w:fldChar w:fldCharType="separate"/>
    </w:r>
    <w:r w:rsidR="008F6060">
      <w:rPr>
        <w:rStyle w:val="a7"/>
        <w:rFonts w:hAnsi="Times New Roman"/>
        <w:noProof/>
        <w:sz w:val="24"/>
        <w:szCs w:val="24"/>
      </w:rPr>
      <w:t>18</w:t>
    </w:r>
    <w:r>
      <w:rPr>
        <w:rStyle w:val="a7"/>
        <w:rFonts w:hAnsi="Times New Roman"/>
        <w:sz w:val="24"/>
        <w:szCs w:val="24"/>
      </w:rPr>
      <w:fldChar w:fldCharType="end"/>
    </w:r>
    <w:r>
      <w:rPr>
        <w:rFonts w:ascii="宋体"/>
        <w:sz w:val="24"/>
        <w:szCs w:val="24"/>
      </w:rPr>
      <w:t xml:space="preserve">  </w:t>
    </w:r>
    <w:r>
      <w:rPr>
        <w:rFonts w:ascii="宋体" w:hint="eastAsia"/>
        <w:sz w:val="24"/>
        <w:szCs w:val="24"/>
      </w:rPr>
      <w:t>页</w:t>
    </w:r>
  </w:p>
  <w:p w14:paraId="3B46D288" w14:textId="77777777" w:rsidR="00A90E54" w:rsidRPr="00447773" w:rsidRDefault="00A90E54" w:rsidP="0044777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C1CB2" w14:textId="77777777" w:rsidR="0036115C" w:rsidRDefault="0036115C">
      <w:r>
        <w:separator/>
      </w:r>
    </w:p>
  </w:footnote>
  <w:footnote w:type="continuationSeparator" w:id="0">
    <w:p w14:paraId="66F47A61" w14:textId="77777777" w:rsidR="0036115C" w:rsidRDefault="00361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4942D" w14:textId="77777777" w:rsidR="00A90E54" w:rsidRDefault="00A90E54">
    <w:pPr>
      <w:framePr w:w="466" w:h="11551" w:hSpace="180" w:wrap="auto" w:vAnchor="text" w:hAnchor="page" w:x="831" w:y="151"/>
      <w:jc w:val="center"/>
      <w:rPr>
        <w:rFonts w:ascii="宋体"/>
      </w:rPr>
    </w:pPr>
  </w:p>
  <w:p w14:paraId="56F58625" w14:textId="77777777" w:rsidR="00A90E54" w:rsidRDefault="00A90E54">
    <w:pPr>
      <w:framePr w:w="466" w:h="11551" w:hSpace="180" w:wrap="auto" w:vAnchor="text" w:hAnchor="page" w:x="831" w:y="151"/>
      <w:jc w:val="center"/>
      <w:rPr>
        <w:rFonts w:ascii="宋体"/>
      </w:rPr>
    </w:pPr>
  </w:p>
  <w:p w14:paraId="242826C4" w14:textId="77777777" w:rsidR="00A90E54" w:rsidRDefault="00A90E54">
    <w:pPr>
      <w:framePr w:w="466" w:h="11551" w:hSpace="180" w:wrap="auto" w:vAnchor="text" w:hAnchor="page" w:x="831" w:y="151"/>
      <w:jc w:val="center"/>
      <w:rPr>
        <w:rFonts w:ascii="宋体"/>
      </w:rPr>
    </w:pPr>
  </w:p>
  <w:p w14:paraId="3363E134" w14:textId="77777777" w:rsidR="00A90E54" w:rsidRDefault="00A90E54">
    <w:pPr>
      <w:framePr w:w="466" w:h="11551" w:hSpace="180" w:wrap="auto" w:vAnchor="text" w:hAnchor="page" w:x="831" w:y="151"/>
      <w:jc w:val="center"/>
      <w:rPr>
        <w:rFonts w:ascii="宋体"/>
      </w:rPr>
    </w:pPr>
  </w:p>
  <w:p w14:paraId="19C363FB" w14:textId="77777777" w:rsidR="00A90E54" w:rsidRDefault="00A90E54">
    <w:pPr>
      <w:framePr w:w="466" w:h="11551" w:hSpace="180" w:wrap="auto" w:vAnchor="text" w:hAnchor="page" w:x="831" w:y="151"/>
      <w:jc w:val="center"/>
      <w:rPr>
        <w:rFonts w:ascii="宋体"/>
      </w:rPr>
    </w:pPr>
  </w:p>
  <w:p w14:paraId="77DF50B9" w14:textId="77777777" w:rsidR="00A90E54" w:rsidRDefault="00A90E54">
    <w:pPr>
      <w:framePr w:w="466" w:h="11551" w:hSpace="180" w:wrap="auto" w:vAnchor="text" w:hAnchor="page" w:x="831" w:y="151"/>
      <w:jc w:val="center"/>
      <w:rPr>
        <w:rFonts w:ascii="宋体"/>
      </w:rPr>
    </w:pPr>
  </w:p>
  <w:p w14:paraId="4D28C06B" w14:textId="77777777" w:rsidR="00A90E54" w:rsidRDefault="00A90E54">
    <w:pPr>
      <w:framePr w:w="466" w:h="11551" w:hSpace="180" w:wrap="auto" w:vAnchor="text" w:hAnchor="page" w:x="831" w:y="151"/>
      <w:jc w:val="center"/>
      <w:rPr>
        <w:rFonts w:ascii="宋体"/>
      </w:rPr>
    </w:pPr>
  </w:p>
  <w:p w14:paraId="2F6AA269" w14:textId="77777777" w:rsidR="00A90E54" w:rsidRDefault="00A90E54">
    <w:pPr>
      <w:framePr w:w="466" w:h="11551" w:hSpace="180" w:wrap="auto" w:vAnchor="text" w:hAnchor="page" w:x="831" w:y="151"/>
      <w:jc w:val="center"/>
      <w:rPr>
        <w:rFonts w:ascii="宋体"/>
      </w:rPr>
    </w:pPr>
  </w:p>
  <w:p w14:paraId="28E5724F" w14:textId="77777777" w:rsidR="00A90E54" w:rsidRDefault="00A90E54">
    <w:pPr>
      <w:framePr w:w="466" w:h="11551" w:hSpace="180" w:wrap="auto" w:vAnchor="text" w:hAnchor="page" w:x="831" w:y="151"/>
      <w:jc w:val="center"/>
      <w:rPr>
        <w:rFonts w:ascii="宋体"/>
      </w:rPr>
    </w:pPr>
  </w:p>
  <w:p w14:paraId="055F0437" w14:textId="77777777" w:rsidR="00A90E54" w:rsidRDefault="00A90E54">
    <w:pPr>
      <w:framePr w:w="466" w:h="11551" w:hSpace="180" w:wrap="auto" w:vAnchor="text" w:hAnchor="page" w:x="831" w:y="151"/>
      <w:jc w:val="center"/>
      <w:rPr>
        <w:rFonts w:ascii="宋体"/>
      </w:rPr>
    </w:pPr>
    <w:r>
      <w:rPr>
        <w:rFonts w:ascii="宋体" w:hint="eastAsia"/>
      </w:rPr>
      <w:t>┊</w:t>
    </w:r>
  </w:p>
  <w:p w14:paraId="29315858" w14:textId="77777777" w:rsidR="00A90E54" w:rsidRDefault="00A90E54">
    <w:pPr>
      <w:framePr w:w="466" w:h="11551" w:hSpace="180" w:wrap="auto" w:vAnchor="text" w:hAnchor="page" w:x="831" w:y="151"/>
      <w:jc w:val="center"/>
      <w:rPr>
        <w:rFonts w:ascii="宋体"/>
      </w:rPr>
    </w:pPr>
    <w:r>
      <w:rPr>
        <w:rFonts w:ascii="宋体" w:hint="eastAsia"/>
      </w:rPr>
      <w:t>┊</w:t>
    </w:r>
  </w:p>
  <w:p w14:paraId="651701CE" w14:textId="77777777" w:rsidR="00A90E54" w:rsidRDefault="00A90E54">
    <w:pPr>
      <w:framePr w:w="466" w:h="11551" w:hSpace="180" w:wrap="auto" w:vAnchor="text" w:hAnchor="page" w:x="831" w:y="151"/>
      <w:jc w:val="center"/>
      <w:rPr>
        <w:rFonts w:ascii="宋体"/>
      </w:rPr>
    </w:pPr>
    <w:r>
      <w:rPr>
        <w:rFonts w:ascii="宋体" w:hint="eastAsia"/>
      </w:rPr>
      <w:t>┊</w:t>
    </w:r>
  </w:p>
  <w:p w14:paraId="3EAD33DF" w14:textId="77777777" w:rsidR="00A90E54" w:rsidRDefault="00A90E54">
    <w:pPr>
      <w:framePr w:w="466" w:h="11551" w:hSpace="180" w:wrap="auto" w:vAnchor="text" w:hAnchor="page" w:x="831" w:y="151"/>
      <w:jc w:val="center"/>
      <w:rPr>
        <w:rFonts w:ascii="宋体"/>
      </w:rPr>
    </w:pPr>
    <w:r>
      <w:rPr>
        <w:rFonts w:ascii="宋体" w:hint="eastAsia"/>
      </w:rPr>
      <w:t>┊</w:t>
    </w:r>
  </w:p>
  <w:p w14:paraId="15ABCB67" w14:textId="77777777" w:rsidR="00A90E54" w:rsidRDefault="00A90E54">
    <w:pPr>
      <w:framePr w:w="466" w:h="11551" w:hSpace="180" w:wrap="auto" w:vAnchor="text" w:hAnchor="page" w:x="831" w:y="151"/>
      <w:jc w:val="center"/>
      <w:rPr>
        <w:rFonts w:ascii="宋体"/>
      </w:rPr>
    </w:pPr>
    <w:r>
      <w:rPr>
        <w:rFonts w:ascii="宋体" w:hint="eastAsia"/>
      </w:rPr>
      <w:t>┊</w:t>
    </w:r>
  </w:p>
  <w:p w14:paraId="7AA6FCA4" w14:textId="77777777" w:rsidR="00A90E54" w:rsidRDefault="00A90E54">
    <w:pPr>
      <w:framePr w:w="466" w:h="11551" w:hSpace="180" w:wrap="auto" w:vAnchor="text" w:hAnchor="page" w:x="831" w:y="151"/>
      <w:jc w:val="center"/>
      <w:rPr>
        <w:rFonts w:ascii="宋体"/>
      </w:rPr>
    </w:pPr>
    <w:r>
      <w:rPr>
        <w:rFonts w:ascii="宋体" w:hint="eastAsia"/>
      </w:rPr>
      <w:t>┊</w:t>
    </w:r>
  </w:p>
  <w:p w14:paraId="733711B1" w14:textId="77777777" w:rsidR="00A90E54" w:rsidRDefault="00A90E54">
    <w:pPr>
      <w:framePr w:w="466" w:h="11551" w:hSpace="180" w:wrap="auto" w:vAnchor="text" w:hAnchor="page" w:x="831" w:y="151"/>
      <w:jc w:val="center"/>
      <w:rPr>
        <w:rFonts w:ascii="宋体"/>
      </w:rPr>
    </w:pPr>
    <w:r>
      <w:rPr>
        <w:rFonts w:ascii="宋体" w:hint="eastAsia"/>
      </w:rPr>
      <w:t>┊</w:t>
    </w:r>
  </w:p>
  <w:p w14:paraId="22AEA5B8" w14:textId="77777777" w:rsidR="00A90E54" w:rsidRDefault="00A90E54">
    <w:pPr>
      <w:framePr w:w="466" w:h="11551" w:hSpace="180" w:wrap="auto" w:vAnchor="text" w:hAnchor="page" w:x="831" w:y="151"/>
      <w:jc w:val="center"/>
      <w:rPr>
        <w:rFonts w:ascii="宋体"/>
      </w:rPr>
    </w:pPr>
    <w:r>
      <w:rPr>
        <w:rFonts w:ascii="宋体" w:hint="eastAsia"/>
      </w:rPr>
      <w:t>┊</w:t>
    </w:r>
  </w:p>
  <w:p w14:paraId="21184569" w14:textId="77777777" w:rsidR="00A90E54" w:rsidRDefault="00A90E54">
    <w:pPr>
      <w:framePr w:w="466" w:h="11551" w:hSpace="180" w:wrap="auto" w:vAnchor="text" w:hAnchor="page" w:x="831" w:y="151"/>
      <w:jc w:val="center"/>
      <w:rPr>
        <w:rFonts w:ascii="宋体"/>
      </w:rPr>
    </w:pPr>
    <w:r>
      <w:rPr>
        <w:rFonts w:ascii="宋体" w:hint="eastAsia"/>
      </w:rPr>
      <w:t>┊</w:t>
    </w:r>
  </w:p>
  <w:p w14:paraId="3B2B7E26" w14:textId="77777777" w:rsidR="00A90E54" w:rsidRDefault="00A90E54">
    <w:pPr>
      <w:framePr w:w="466" w:h="11551" w:hSpace="180" w:wrap="auto" w:vAnchor="text" w:hAnchor="page" w:x="831" w:y="151"/>
      <w:jc w:val="center"/>
      <w:rPr>
        <w:rFonts w:ascii="宋体"/>
      </w:rPr>
    </w:pPr>
    <w:r>
      <w:rPr>
        <w:rFonts w:ascii="宋体" w:hint="eastAsia"/>
      </w:rPr>
      <w:t>┊</w:t>
    </w:r>
  </w:p>
  <w:p w14:paraId="0E9349B4" w14:textId="77777777" w:rsidR="00A90E54" w:rsidRDefault="00A90E54">
    <w:pPr>
      <w:framePr w:w="466" w:h="11551" w:hSpace="180" w:wrap="auto" w:vAnchor="text" w:hAnchor="page" w:x="831" w:y="151"/>
      <w:jc w:val="center"/>
    </w:pPr>
    <w:r>
      <w:rPr>
        <w:rFonts w:ascii="宋体" w:hint="eastAsia"/>
      </w:rPr>
      <w:t>┊</w:t>
    </w:r>
  </w:p>
  <w:p w14:paraId="437F4652" w14:textId="77777777" w:rsidR="00A90E54" w:rsidRDefault="00A90E54">
    <w:pPr>
      <w:framePr w:w="466" w:h="11551" w:hSpace="180" w:wrap="auto" w:vAnchor="text" w:hAnchor="page" w:x="831" w:y="151"/>
      <w:jc w:val="center"/>
      <w:rPr>
        <w:rFonts w:ascii="宋体"/>
      </w:rPr>
    </w:pPr>
    <w:r>
      <w:rPr>
        <w:rFonts w:ascii="宋体" w:hint="eastAsia"/>
      </w:rPr>
      <w:t>┊</w:t>
    </w:r>
  </w:p>
  <w:p w14:paraId="04B9A005" w14:textId="77777777" w:rsidR="00A90E54" w:rsidRDefault="00A90E54">
    <w:pPr>
      <w:framePr w:w="466" w:h="11551" w:hSpace="180" w:wrap="auto" w:vAnchor="text" w:hAnchor="page" w:x="831" w:y="151"/>
      <w:jc w:val="center"/>
      <w:rPr>
        <w:rFonts w:ascii="宋体"/>
      </w:rPr>
    </w:pPr>
    <w:r>
      <w:rPr>
        <w:rFonts w:ascii="宋体" w:hint="eastAsia"/>
      </w:rPr>
      <w:t>┊</w:t>
    </w:r>
  </w:p>
  <w:p w14:paraId="603C8654" w14:textId="77777777" w:rsidR="00A90E54" w:rsidRDefault="00A90E54">
    <w:pPr>
      <w:framePr w:w="466" w:h="11551" w:hSpace="180" w:wrap="auto" w:vAnchor="text" w:hAnchor="page" w:x="831" w:y="151"/>
      <w:jc w:val="center"/>
      <w:rPr>
        <w:rFonts w:ascii="宋体"/>
      </w:rPr>
    </w:pPr>
    <w:r>
      <w:rPr>
        <w:rFonts w:ascii="宋体" w:hint="eastAsia"/>
      </w:rPr>
      <w:t>装</w:t>
    </w:r>
  </w:p>
  <w:p w14:paraId="0CFA2C4B" w14:textId="77777777" w:rsidR="00A90E54" w:rsidRDefault="00A90E54">
    <w:pPr>
      <w:framePr w:w="466" w:h="11551" w:hSpace="180" w:wrap="auto" w:vAnchor="text" w:hAnchor="page" w:x="831" w:y="151"/>
      <w:jc w:val="center"/>
      <w:rPr>
        <w:rFonts w:ascii="宋体"/>
      </w:rPr>
    </w:pPr>
    <w:r>
      <w:rPr>
        <w:rFonts w:ascii="宋体" w:hint="eastAsia"/>
      </w:rPr>
      <w:t>┊</w:t>
    </w:r>
  </w:p>
  <w:p w14:paraId="748202AC" w14:textId="77777777" w:rsidR="00A90E54" w:rsidRDefault="00A90E54">
    <w:pPr>
      <w:framePr w:w="466" w:h="11551" w:hSpace="180" w:wrap="auto" w:vAnchor="text" w:hAnchor="page" w:x="831" w:y="151"/>
      <w:jc w:val="center"/>
      <w:rPr>
        <w:rFonts w:ascii="宋体"/>
      </w:rPr>
    </w:pPr>
    <w:r>
      <w:rPr>
        <w:rFonts w:ascii="宋体" w:hint="eastAsia"/>
      </w:rPr>
      <w:t>┊</w:t>
    </w:r>
  </w:p>
  <w:p w14:paraId="3AAD80FD" w14:textId="77777777" w:rsidR="00A90E54" w:rsidRDefault="00A90E54">
    <w:pPr>
      <w:framePr w:w="466" w:h="11551" w:hSpace="180" w:wrap="auto" w:vAnchor="text" w:hAnchor="page" w:x="831" w:y="151"/>
      <w:jc w:val="center"/>
      <w:rPr>
        <w:rFonts w:ascii="宋体"/>
      </w:rPr>
    </w:pPr>
    <w:r>
      <w:rPr>
        <w:rFonts w:ascii="宋体" w:hint="eastAsia"/>
      </w:rPr>
      <w:t>┊</w:t>
    </w:r>
  </w:p>
  <w:p w14:paraId="2D3A312B" w14:textId="77777777" w:rsidR="00A90E54" w:rsidRDefault="00A90E54">
    <w:pPr>
      <w:framePr w:w="466" w:h="11551" w:hSpace="180" w:wrap="auto" w:vAnchor="text" w:hAnchor="page" w:x="831" w:y="151"/>
      <w:jc w:val="center"/>
      <w:rPr>
        <w:rFonts w:ascii="宋体"/>
      </w:rPr>
    </w:pPr>
    <w:r>
      <w:rPr>
        <w:rFonts w:ascii="宋体" w:hint="eastAsia"/>
      </w:rPr>
      <w:t>┊</w:t>
    </w:r>
  </w:p>
  <w:p w14:paraId="2C7D0E7F" w14:textId="77777777" w:rsidR="00A90E54" w:rsidRDefault="00A90E54">
    <w:pPr>
      <w:framePr w:w="466" w:h="11551" w:hSpace="180" w:wrap="auto" w:vAnchor="text" w:hAnchor="page" w:x="831" w:y="151"/>
      <w:jc w:val="center"/>
      <w:rPr>
        <w:rFonts w:ascii="宋体"/>
      </w:rPr>
    </w:pPr>
    <w:r>
      <w:rPr>
        <w:rFonts w:ascii="宋体" w:hint="eastAsia"/>
      </w:rPr>
      <w:t>┊</w:t>
    </w:r>
  </w:p>
  <w:p w14:paraId="54A1E9BD" w14:textId="77777777" w:rsidR="00A90E54" w:rsidRDefault="00A90E54">
    <w:pPr>
      <w:framePr w:w="466" w:h="11551" w:hSpace="180" w:wrap="auto" w:vAnchor="text" w:hAnchor="page" w:x="831" w:y="151"/>
      <w:jc w:val="center"/>
      <w:rPr>
        <w:rFonts w:ascii="宋体"/>
      </w:rPr>
    </w:pPr>
    <w:r>
      <w:rPr>
        <w:rFonts w:ascii="宋体" w:hint="eastAsia"/>
      </w:rPr>
      <w:t>订</w:t>
    </w:r>
  </w:p>
  <w:p w14:paraId="6290DC10" w14:textId="77777777" w:rsidR="00A90E54" w:rsidRDefault="00A90E54">
    <w:pPr>
      <w:framePr w:w="466" w:h="11551" w:hSpace="180" w:wrap="auto" w:vAnchor="text" w:hAnchor="page" w:x="831" w:y="151"/>
      <w:jc w:val="center"/>
      <w:rPr>
        <w:rFonts w:ascii="宋体"/>
      </w:rPr>
    </w:pPr>
    <w:r>
      <w:rPr>
        <w:rFonts w:ascii="宋体" w:hint="eastAsia"/>
      </w:rPr>
      <w:t>┊</w:t>
    </w:r>
  </w:p>
  <w:p w14:paraId="6A573AEF" w14:textId="77777777" w:rsidR="00A90E54" w:rsidRDefault="00A90E54">
    <w:pPr>
      <w:framePr w:w="466" w:h="11551" w:hSpace="180" w:wrap="auto" w:vAnchor="text" w:hAnchor="page" w:x="831" w:y="151"/>
      <w:jc w:val="center"/>
      <w:rPr>
        <w:rFonts w:ascii="宋体"/>
      </w:rPr>
    </w:pPr>
    <w:r>
      <w:rPr>
        <w:rFonts w:ascii="宋体" w:hint="eastAsia"/>
      </w:rPr>
      <w:t>┊</w:t>
    </w:r>
  </w:p>
  <w:p w14:paraId="2F7CDCF5" w14:textId="77777777" w:rsidR="00A90E54" w:rsidRDefault="00A90E54">
    <w:pPr>
      <w:framePr w:w="466" w:h="11551" w:hSpace="180" w:wrap="auto" w:vAnchor="text" w:hAnchor="page" w:x="831" w:y="151"/>
      <w:jc w:val="center"/>
      <w:rPr>
        <w:rFonts w:ascii="宋体"/>
      </w:rPr>
    </w:pPr>
    <w:r>
      <w:rPr>
        <w:rFonts w:ascii="宋体" w:hint="eastAsia"/>
      </w:rPr>
      <w:t>┊</w:t>
    </w:r>
  </w:p>
  <w:p w14:paraId="64357FB0" w14:textId="77777777" w:rsidR="00A90E54" w:rsidRDefault="00A90E54">
    <w:pPr>
      <w:framePr w:w="466" w:h="11551" w:hSpace="180" w:wrap="auto" w:vAnchor="text" w:hAnchor="page" w:x="831" w:y="151"/>
      <w:jc w:val="center"/>
      <w:rPr>
        <w:rFonts w:ascii="宋体"/>
      </w:rPr>
    </w:pPr>
    <w:r>
      <w:rPr>
        <w:rFonts w:ascii="宋体" w:hint="eastAsia"/>
      </w:rPr>
      <w:t>┊</w:t>
    </w:r>
  </w:p>
  <w:p w14:paraId="73707739" w14:textId="77777777" w:rsidR="00A90E54" w:rsidRDefault="00A90E54">
    <w:pPr>
      <w:framePr w:w="466" w:h="11551" w:hSpace="180" w:wrap="auto" w:vAnchor="text" w:hAnchor="page" w:x="831" w:y="151"/>
      <w:jc w:val="center"/>
      <w:rPr>
        <w:rFonts w:ascii="宋体"/>
      </w:rPr>
    </w:pPr>
    <w:r>
      <w:rPr>
        <w:rFonts w:ascii="宋体" w:hint="eastAsia"/>
      </w:rPr>
      <w:t>┊</w:t>
    </w:r>
  </w:p>
  <w:p w14:paraId="3C9AC250" w14:textId="77777777" w:rsidR="00A90E54" w:rsidRDefault="00A90E54">
    <w:pPr>
      <w:framePr w:w="466" w:h="11551" w:hSpace="180" w:wrap="auto" w:vAnchor="text" w:hAnchor="page" w:x="831" w:y="151"/>
      <w:jc w:val="center"/>
      <w:rPr>
        <w:rFonts w:ascii="宋体"/>
      </w:rPr>
    </w:pPr>
    <w:r>
      <w:rPr>
        <w:rFonts w:ascii="宋体" w:hint="eastAsia"/>
      </w:rPr>
      <w:t>线</w:t>
    </w:r>
  </w:p>
  <w:p w14:paraId="181D539A" w14:textId="77777777" w:rsidR="00A90E54" w:rsidRDefault="00A90E54">
    <w:pPr>
      <w:framePr w:w="466" w:h="11551" w:hSpace="180" w:wrap="auto" w:vAnchor="text" w:hAnchor="page" w:x="831" w:y="151"/>
      <w:jc w:val="center"/>
      <w:rPr>
        <w:rFonts w:ascii="宋体"/>
      </w:rPr>
    </w:pPr>
    <w:r>
      <w:rPr>
        <w:rFonts w:ascii="宋体" w:hint="eastAsia"/>
      </w:rPr>
      <w:t>┊</w:t>
    </w:r>
  </w:p>
  <w:p w14:paraId="381CFAEF" w14:textId="77777777" w:rsidR="00A90E54" w:rsidRDefault="00A90E54">
    <w:pPr>
      <w:framePr w:w="466" w:h="11551" w:hSpace="180" w:wrap="auto" w:vAnchor="text" w:hAnchor="page" w:x="831" w:y="151"/>
      <w:jc w:val="center"/>
      <w:rPr>
        <w:rFonts w:ascii="宋体"/>
      </w:rPr>
    </w:pPr>
    <w:r>
      <w:rPr>
        <w:rFonts w:ascii="宋体" w:hint="eastAsia"/>
      </w:rPr>
      <w:t>┊</w:t>
    </w:r>
  </w:p>
  <w:p w14:paraId="4AD3814F" w14:textId="77777777" w:rsidR="00A90E54" w:rsidRDefault="00A90E54">
    <w:pPr>
      <w:framePr w:w="466" w:h="11551" w:hSpace="180" w:wrap="auto" w:vAnchor="text" w:hAnchor="page" w:x="831" w:y="151"/>
      <w:jc w:val="center"/>
      <w:rPr>
        <w:rFonts w:ascii="宋体"/>
      </w:rPr>
    </w:pPr>
    <w:r>
      <w:rPr>
        <w:rFonts w:ascii="宋体" w:hint="eastAsia"/>
      </w:rPr>
      <w:t>┊</w:t>
    </w:r>
  </w:p>
  <w:p w14:paraId="2F148F6A" w14:textId="77777777" w:rsidR="00A90E54" w:rsidRDefault="00A90E54">
    <w:pPr>
      <w:framePr w:w="466" w:h="11551" w:hSpace="180" w:wrap="auto" w:vAnchor="text" w:hAnchor="page" w:x="831" w:y="151"/>
      <w:jc w:val="center"/>
      <w:rPr>
        <w:rFonts w:ascii="宋体"/>
      </w:rPr>
    </w:pPr>
    <w:r>
      <w:rPr>
        <w:rFonts w:ascii="宋体" w:hint="eastAsia"/>
      </w:rPr>
      <w:t>┊</w:t>
    </w:r>
  </w:p>
  <w:p w14:paraId="42CE9592" w14:textId="77777777" w:rsidR="00A90E54" w:rsidRDefault="00A90E54">
    <w:pPr>
      <w:framePr w:w="466" w:h="11551" w:hSpace="180" w:wrap="auto" w:vAnchor="text" w:hAnchor="page" w:x="831" w:y="151"/>
      <w:jc w:val="center"/>
      <w:rPr>
        <w:rFonts w:ascii="宋体"/>
      </w:rPr>
    </w:pPr>
    <w:r>
      <w:rPr>
        <w:rFonts w:ascii="宋体" w:hint="eastAsia"/>
      </w:rPr>
      <w:t>┊</w:t>
    </w:r>
  </w:p>
  <w:p w14:paraId="0A4CE77F" w14:textId="77777777" w:rsidR="00A90E54" w:rsidRDefault="00A90E54">
    <w:pPr>
      <w:framePr w:w="466" w:h="11551" w:hSpace="180" w:wrap="auto" w:vAnchor="text" w:hAnchor="page" w:x="831" w:y="151"/>
      <w:jc w:val="center"/>
      <w:rPr>
        <w:rFonts w:ascii="宋体"/>
      </w:rPr>
    </w:pPr>
    <w:r>
      <w:rPr>
        <w:rFonts w:ascii="宋体" w:hint="eastAsia"/>
      </w:rPr>
      <w:t>┊</w:t>
    </w:r>
  </w:p>
  <w:p w14:paraId="4359A45D" w14:textId="77777777" w:rsidR="00A90E54" w:rsidRDefault="00A90E54">
    <w:pPr>
      <w:framePr w:w="466" w:h="11551" w:hSpace="180" w:wrap="auto" w:vAnchor="text" w:hAnchor="page" w:x="831" w:y="151"/>
      <w:jc w:val="center"/>
      <w:rPr>
        <w:rFonts w:ascii="宋体"/>
      </w:rPr>
    </w:pPr>
    <w:r>
      <w:rPr>
        <w:rFonts w:ascii="宋体" w:hint="eastAsia"/>
      </w:rPr>
      <w:t>┊</w:t>
    </w:r>
  </w:p>
  <w:p w14:paraId="61036A96" w14:textId="77777777" w:rsidR="00A90E54" w:rsidRDefault="00A90E54">
    <w:pPr>
      <w:framePr w:w="466" w:h="11551" w:hSpace="180" w:wrap="auto" w:vAnchor="text" w:hAnchor="page" w:x="831" w:y="151"/>
      <w:jc w:val="center"/>
      <w:rPr>
        <w:rFonts w:ascii="宋体"/>
      </w:rPr>
    </w:pPr>
    <w:r>
      <w:rPr>
        <w:rFonts w:ascii="宋体" w:hint="eastAsia"/>
      </w:rPr>
      <w:t>┊</w:t>
    </w:r>
  </w:p>
  <w:p w14:paraId="5B1CDE6C" w14:textId="77777777" w:rsidR="00A90E54" w:rsidRDefault="00A90E54">
    <w:pPr>
      <w:framePr w:w="466" w:h="11551" w:hSpace="180" w:wrap="auto" w:vAnchor="text" w:hAnchor="page" w:x="831" w:y="151"/>
      <w:jc w:val="center"/>
      <w:rPr>
        <w:rFonts w:ascii="宋体"/>
      </w:rPr>
    </w:pPr>
    <w:r>
      <w:rPr>
        <w:rFonts w:ascii="宋体" w:hint="eastAsia"/>
      </w:rPr>
      <w:t>┊</w:t>
    </w:r>
  </w:p>
  <w:p w14:paraId="7D8DBE95" w14:textId="77777777" w:rsidR="00A90E54" w:rsidRDefault="00A90E54">
    <w:pPr>
      <w:framePr w:w="466" w:h="11551" w:hSpace="180" w:wrap="auto" w:vAnchor="text" w:hAnchor="page" w:x="831" w:y="151"/>
      <w:jc w:val="center"/>
      <w:rPr>
        <w:rFonts w:ascii="宋体"/>
      </w:rPr>
    </w:pPr>
    <w:r>
      <w:rPr>
        <w:rFonts w:ascii="宋体" w:hint="eastAsia"/>
      </w:rPr>
      <w:t>┊</w:t>
    </w:r>
  </w:p>
  <w:p w14:paraId="41D542CE" w14:textId="77777777" w:rsidR="00A90E54" w:rsidRDefault="00A90E54">
    <w:pPr>
      <w:framePr w:w="466" w:h="11551" w:hSpace="180" w:wrap="auto" w:vAnchor="text" w:hAnchor="page" w:x="831" w:y="151"/>
      <w:jc w:val="center"/>
      <w:rPr>
        <w:rFonts w:ascii="宋体"/>
      </w:rPr>
    </w:pPr>
    <w:r>
      <w:rPr>
        <w:rFonts w:ascii="宋体" w:hint="eastAsia"/>
      </w:rPr>
      <w:t>┊</w:t>
    </w:r>
  </w:p>
  <w:p w14:paraId="2D70A93C" w14:textId="77777777" w:rsidR="00A90E54" w:rsidRDefault="00A90E54">
    <w:pPr>
      <w:framePr w:w="466" w:h="11551" w:hSpace="180" w:wrap="auto" w:vAnchor="text" w:hAnchor="page" w:x="831" w:y="151"/>
      <w:jc w:val="center"/>
      <w:rPr>
        <w:rFonts w:ascii="宋体"/>
      </w:rPr>
    </w:pPr>
    <w:r>
      <w:rPr>
        <w:rFonts w:ascii="宋体" w:hint="eastAsia"/>
      </w:rPr>
      <w:t>┊</w:t>
    </w:r>
  </w:p>
  <w:p w14:paraId="561938D0" w14:textId="77777777" w:rsidR="00A90E54" w:rsidRDefault="00A90E54">
    <w:pPr>
      <w:framePr w:w="466" w:h="11551" w:hSpace="180" w:wrap="auto" w:vAnchor="text" w:hAnchor="page" w:x="831" w:y="151"/>
      <w:jc w:val="center"/>
    </w:pPr>
    <w:r>
      <w:rPr>
        <w:rFonts w:ascii="宋体" w:hint="eastAsia"/>
      </w:rPr>
      <w:t>┊</w:t>
    </w:r>
  </w:p>
  <w:p w14:paraId="20A5717C" w14:textId="77777777" w:rsidR="00A90E54" w:rsidRPr="001934B9" w:rsidRDefault="00A90E54">
    <w:pPr>
      <w:pStyle w:val="a5"/>
      <w:pBdr>
        <w:bottom w:val="single" w:sz="6" w:space="12" w:color="auto"/>
      </w:pBdr>
    </w:pPr>
  </w:p>
  <w:p w14:paraId="05FF676F" w14:textId="77777777" w:rsidR="00A90E54" w:rsidRDefault="00A90E54">
    <w:pPr>
      <w:pStyle w:val="a5"/>
      <w:pBdr>
        <w:bottom w:val="single" w:sz="6" w:space="12" w:color="auto"/>
      </w:pBdr>
    </w:pPr>
    <w:r>
      <w:rPr>
        <w:noProof/>
        <w:sz w:val="20"/>
      </w:rPr>
      <mc:AlternateContent>
        <mc:Choice Requires="wps">
          <w:drawing>
            <wp:anchor distT="0" distB="0" distL="114300" distR="114300" simplePos="0" relativeHeight="251657216" behindDoc="0" locked="0" layoutInCell="0" allowOverlap="1" wp14:anchorId="338C092C" wp14:editId="1E48B4A7">
              <wp:simplePos x="0" y="0"/>
              <wp:positionH relativeFrom="column">
                <wp:posOffset>227330</wp:posOffset>
              </wp:positionH>
              <wp:positionV relativeFrom="paragraph">
                <wp:posOffset>58420</wp:posOffset>
              </wp:positionV>
              <wp:extent cx="1969135" cy="475615"/>
              <wp:effectExtent l="1905" t="0" r="635" b="127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6473213" w14:textId="77777777" w:rsidR="00A90E54" w:rsidRDefault="00A90E54">
                          <w:r>
                            <w:rPr>
                              <w:noProof/>
                            </w:rPr>
                            <w:drawing>
                              <wp:inline distT="0" distB="0" distL="0" distR="0" wp14:anchorId="66E81042" wp14:editId="6FC49634">
                                <wp:extent cx="1965960" cy="48768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1965960" cy="487680"/>
                                        </a:xfrm>
                                        <a:prstGeom prst="rect">
                                          <a:avLst/>
                                        </a:prstGeom>
                                        <a:noFill/>
                                        <a:ln w="9525">
                                          <a:noFill/>
                                          <a:miter lim="800000"/>
                                          <a:headEnd/>
                                          <a:tailEnd/>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8C092C" id="Rectangle 2" o:spid="_x0000_s1026" style="position:absolute;left:0;text-align:left;margin-left:17.9pt;margin-top:4.6pt;width:155.05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" o:allowincell="f" filled="f" stroked="f" strokeweight="0">
              <v:textbox inset="0,0,0,0">
                <w:txbxContent>
                  <w:p w14:paraId="66473213" w14:textId="77777777" w:rsidR="00A90E54" w:rsidRDefault="00A90E54">
                    <w:r>
                      <w:rPr>
                        <w:noProof/>
                      </w:rPr>
                      <w:drawing>
                        <wp:inline distT="0" distB="0" distL="0" distR="0" wp14:anchorId="66E81042" wp14:editId="6FC49634">
                          <wp:extent cx="1965960" cy="48768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1965960" cy="487680"/>
                                  </a:xfrm>
                                  <a:prstGeom prst="rect">
                                    <a:avLst/>
                                  </a:prstGeom>
                                  <a:noFill/>
                                  <a:ln w="9525">
                                    <a:noFill/>
                                    <a:miter lim="800000"/>
                                    <a:headEnd/>
                                    <a:tailEnd/>
                                  </a:ln>
                                </pic:spPr>
                              </pic:pic>
                            </a:graphicData>
                          </a:graphic>
                        </wp:inline>
                      </w:drawing>
                    </w:r>
                  </w:p>
                </w:txbxContent>
              </v:textbox>
            </v:rect>
          </w:pict>
        </mc:Fallback>
      </mc:AlternateContent>
    </w:r>
  </w:p>
  <w:p w14:paraId="322FC872" w14:textId="77777777" w:rsidR="00A90E54" w:rsidRDefault="00A90E54">
    <w:pPr>
      <w:pStyle w:val="a5"/>
      <w:pBdr>
        <w:bottom w:val="single" w:sz="6" w:space="12" w:color="auto"/>
      </w:pBdr>
      <w:jc w:val="right"/>
    </w:pPr>
  </w:p>
  <w:p w14:paraId="6E297CF3" w14:textId="77777777" w:rsidR="00A90E54" w:rsidRDefault="00A90E54">
    <w:pPr>
      <w:pStyle w:val="a5"/>
      <w:pBdr>
        <w:bottom w:val="single" w:sz="6" w:space="12" w:color="auto"/>
      </w:pBdr>
      <w:jc w:val="right"/>
      <w:rPr>
        <w:rFonts w:ascii="宋体"/>
        <w:sz w:val="24"/>
        <w:szCs w:val="24"/>
      </w:rPr>
    </w:pPr>
    <w:r>
      <w:rPr>
        <w:rFonts w:ascii="宋体" w:hint="eastAsia"/>
        <w:sz w:val="24"/>
        <w:szCs w:val="24"/>
      </w:rPr>
      <w:t>毕业设计（论文）</w:t>
    </w:r>
  </w:p>
  <w:p w14:paraId="48AB77AE" w14:textId="77777777" w:rsidR="00A90E54" w:rsidRDefault="00A90E54">
    <w:pPr>
      <w:pStyle w:val="a5"/>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146E"/>
    <w:multiLevelType w:val="multilevel"/>
    <w:tmpl w:val="FD4286B4"/>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9F2EC0"/>
    <w:multiLevelType w:val="hybridMultilevel"/>
    <w:tmpl w:val="F4FAA7A6"/>
    <w:lvl w:ilvl="0" w:tplc="A9D28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E51AF8"/>
    <w:multiLevelType w:val="multilevel"/>
    <w:tmpl w:val="ABEAB7B6"/>
    <w:lvl w:ilvl="0">
      <w:start w:val="1"/>
      <w:numFmt w:val="decimal"/>
      <w:lvlText w:val="%1"/>
      <w:lvlJc w:val="left"/>
      <w:pPr>
        <w:ind w:left="480" w:hanging="480"/>
      </w:pPr>
      <w:rPr>
        <w:rFonts w:hAnsi="Times New Roman" w:hint="default"/>
      </w:rPr>
    </w:lvl>
    <w:lvl w:ilvl="1">
      <w:start w:val="1"/>
      <w:numFmt w:val="decimal"/>
      <w:lvlText w:val="%1.%2"/>
      <w:lvlJc w:val="left"/>
      <w:pPr>
        <w:ind w:left="480" w:hanging="48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080" w:hanging="108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440" w:hanging="1440"/>
      </w:pPr>
      <w:rPr>
        <w:rFonts w:hAnsi="Times New Roman" w:hint="default"/>
      </w:rPr>
    </w:lvl>
  </w:abstractNum>
  <w:abstractNum w:abstractNumId="4" w15:restartNumberingAfterBreak="0">
    <w:nsid w:val="20132471"/>
    <w:multiLevelType w:val="multilevel"/>
    <w:tmpl w:val="826E4A8E"/>
    <w:lvl w:ilvl="0">
      <w:start w:val="1"/>
      <w:numFmt w:val="decimal"/>
      <w:lvlText w:val="%1"/>
      <w:lvlJc w:val="left"/>
      <w:pPr>
        <w:ind w:left="435" w:hanging="435"/>
      </w:pPr>
      <w:rPr>
        <w:rFonts w:hint="default"/>
        <w:sz w:val="32"/>
      </w:rPr>
    </w:lvl>
    <w:lvl w:ilvl="1">
      <w:start w:val="1"/>
      <w:numFmt w:val="decimal"/>
      <w:lvlText w:val="%1.%2"/>
      <w:lvlJc w:val="left"/>
      <w:pPr>
        <w:ind w:left="719" w:hanging="43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5" w15:restartNumberingAfterBreak="0">
    <w:nsid w:val="21DD6640"/>
    <w:multiLevelType w:val="hybridMultilevel"/>
    <w:tmpl w:val="EA8A6094"/>
    <w:lvl w:ilvl="0" w:tplc="A96AD5D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FC04A2"/>
    <w:multiLevelType w:val="multilevel"/>
    <w:tmpl w:val="4B6CC60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29165A3B"/>
    <w:multiLevelType w:val="multilevel"/>
    <w:tmpl w:val="CB7602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2A205685"/>
    <w:multiLevelType w:val="hybridMultilevel"/>
    <w:tmpl w:val="D38E8728"/>
    <w:lvl w:ilvl="0" w:tplc="181EA1F2">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3A3D2B"/>
    <w:multiLevelType w:val="hybridMultilevel"/>
    <w:tmpl w:val="DBD29230"/>
    <w:lvl w:ilvl="0" w:tplc="BAB2D86C">
      <w:start w:val="1"/>
      <w:numFmt w:val="decimal"/>
      <w:lvlText w:val="[%1]"/>
      <w:lvlJc w:val="left"/>
      <w:pPr>
        <w:ind w:left="420" w:hanging="420"/>
      </w:pPr>
      <w:rPr>
        <w:rFonts w:ascii="宋体" w:eastAsia="宋体" w:hAnsi="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7BA6018"/>
    <w:multiLevelType w:val="hybridMultilevel"/>
    <w:tmpl w:val="A4F4C2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91B601A"/>
    <w:multiLevelType w:val="multilevel"/>
    <w:tmpl w:val="313E74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C2F7D01"/>
    <w:multiLevelType w:val="hybridMultilevel"/>
    <w:tmpl w:val="E77E6764"/>
    <w:lvl w:ilvl="0" w:tplc="39D0465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9652B5"/>
    <w:multiLevelType w:val="hybridMultilevel"/>
    <w:tmpl w:val="8FE614FE"/>
    <w:lvl w:ilvl="0" w:tplc="40ECF9C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FC5CE0"/>
    <w:multiLevelType w:val="hybridMultilevel"/>
    <w:tmpl w:val="7F9601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ABB737C"/>
    <w:multiLevelType w:val="multilevel"/>
    <w:tmpl w:val="341EC0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C8B1AD9"/>
    <w:multiLevelType w:val="hybridMultilevel"/>
    <w:tmpl w:val="18140B3E"/>
    <w:lvl w:ilvl="0" w:tplc="0E7E69C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7" w15:restartNumberingAfterBreak="0">
    <w:nsid w:val="6ADD6228"/>
    <w:multiLevelType w:val="multilevel"/>
    <w:tmpl w:val="95044EB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734B5F04"/>
    <w:multiLevelType w:val="hybridMultilevel"/>
    <w:tmpl w:val="83302704"/>
    <w:lvl w:ilvl="0" w:tplc="16DA0CE8">
      <w:start w:val="1"/>
      <w:numFmt w:val="decimal"/>
      <w:lvlText w:val="[%1]"/>
      <w:lvlJc w:val="left"/>
      <w:pPr>
        <w:ind w:left="420" w:hanging="420"/>
      </w:pPr>
      <w:rPr>
        <w:rFonts w:ascii="宋体" w:eastAsia="宋体" w:hAnsi="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6D2893"/>
    <w:multiLevelType w:val="multilevel"/>
    <w:tmpl w:val="F7FC2B7A"/>
    <w:lvl w:ilvl="0">
      <w:start w:val="1"/>
      <w:numFmt w:val="decimal"/>
      <w:lvlText w:val="%1"/>
      <w:lvlJc w:val="left"/>
      <w:pPr>
        <w:ind w:left="420" w:hanging="420"/>
      </w:pPr>
      <w:rPr>
        <w:rFonts w:hint="default"/>
      </w:rPr>
    </w:lvl>
    <w:lvl w:ilvl="1">
      <w:start w:val="1"/>
      <w:numFmt w:val="decimal"/>
      <w:lvlText w:val="%1.%2"/>
      <w:lvlJc w:val="left"/>
      <w:pPr>
        <w:ind w:left="420" w:hanging="420"/>
      </w:pPr>
      <w:rPr>
        <w:rFonts w:ascii="黑体" w:eastAsia="黑体" w:hAnsi="黑体"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7C6D40C0"/>
    <w:multiLevelType w:val="hybridMultilevel"/>
    <w:tmpl w:val="93CC7C98"/>
    <w:lvl w:ilvl="0" w:tplc="40AC8C9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3"/>
  </w:num>
  <w:num w:numId="3">
    <w:abstractNumId w:val="15"/>
  </w:num>
  <w:num w:numId="4">
    <w:abstractNumId w:val="12"/>
  </w:num>
  <w:num w:numId="5">
    <w:abstractNumId w:val="20"/>
  </w:num>
  <w:num w:numId="6">
    <w:abstractNumId w:val="11"/>
  </w:num>
  <w:num w:numId="7">
    <w:abstractNumId w:val="16"/>
  </w:num>
  <w:num w:numId="8">
    <w:abstractNumId w:val="4"/>
  </w:num>
  <w:num w:numId="9">
    <w:abstractNumId w:val="10"/>
  </w:num>
  <w:num w:numId="10">
    <w:abstractNumId w:val="14"/>
  </w:num>
  <w:num w:numId="11">
    <w:abstractNumId w:val="17"/>
  </w:num>
  <w:num w:numId="12">
    <w:abstractNumId w:val="3"/>
  </w:num>
  <w:num w:numId="13">
    <w:abstractNumId w:val="6"/>
  </w:num>
  <w:num w:numId="14">
    <w:abstractNumId w:val="7"/>
  </w:num>
  <w:num w:numId="15">
    <w:abstractNumId w:val="0"/>
  </w:num>
  <w:num w:numId="16">
    <w:abstractNumId w:val="1"/>
  </w:num>
  <w:num w:numId="17">
    <w:abstractNumId w:val="2"/>
  </w:num>
  <w:num w:numId="18">
    <w:abstractNumId w:val="19"/>
  </w:num>
  <w:num w:numId="19">
    <w:abstractNumId w:val="9"/>
  </w:num>
  <w:num w:numId="20">
    <w:abstractNumId w:val="18"/>
  </w:num>
  <w:num w:numId="2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ei bin">
    <w15:presenceInfo w15:providerId="Windows Live" w15:userId="0f3be89cb6166294"/>
  </w15:person>
  <w15:person w15:author="赵 杰">
    <w15:presenceInfo w15:providerId="Windows Live" w15:userId="74e0d877e62e51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trackRevisions/>
  <w:defaultTabStop w:val="424"/>
  <w:doNotHyphenateCaps/>
  <w:drawingGridHorizontalSpacing w:val="100"/>
  <w:drawingGridVerticalSpacing w:val="271"/>
  <w:displayHorizontalDrawingGridEvery w:val="2"/>
  <w:characterSpacingControl w:val="compressPunctuation"/>
  <w:hdrShapeDefaults>
    <o:shapedefaults v:ext="edit" spidmax="2049" fillcolor="white" strokecolor="red">
      <v:fill color="white"/>
      <v:stroke color="re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E66"/>
    <w:rsid w:val="00000378"/>
    <w:rsid w:val="00000FEE"/>
    <w:rsid w:val="000010AF"/>
    <w:rsid w:val="000010BA"/>
    <w:rsid w:val="000017B4"/>
    <w:rsid w:val="00002297"/>
    <w:rsid w:val="00002AE8"/>
    <w:rsid w:val="00002D79"/>
    <w:rsid w:val="00003BAE"/>
    <w:rsid w:val="000048BC"/>
    <w:rsid w:val="00004951"/>
    <w:rsid w:val="000059A4"/>
    <w:rsid w:val="00007A3F"/>
    <w:rsid w:val="00011438"/>
    <w:rsid w:val="00012954"/>
    <w:rsid w:val="000130DA"/>
    <w:rsid w:val="00015885"/>
    <w:rsid w:val="0001783E"/>
    <w:rsid w:val="00017B5F"/>
    <w:rsid w:val="000203F1"/>
    <w:rsid w:val="0002078B"/>
    <w:rsid w:val="00022760"/>
    <w:rsid w:val="000238A5"/>
    <w:rsid w:val="0002619E"/>
    <w:rsid w:val="00026334"/>
    <w:rsid w:val="000268AE"/>
    <w:rsid w:val="00027AA0"/>
    <w:rsid w:val="00027D6F"/>
    <w:rsid w:val="00030122"/>
    <w:rsid w:val="00030408"/>
    <w:rsid w:val="00031118"/>
    <w:rsid w:val="00032F8C"/>
    <w:rsid w:val="00033524"/>
    <w:rsid w:val="00033570"/>
    <w:rsid w:val="000364F5"/>
    <w:rsid w:val="00036A66"/>
    <w:rsid w:val="000370C4"/>
    <w:rsid w:val="00037506"/>
    <w:rsid w:val="00037E16"/>
    <w:rsid w:val="00040913"/>
    <w:rsid w:val="00040D7E"/>
    <w:rsid w:val="000411E3"/>
    <w:rsid w:val="00041FC5"/>
    <w:rsid w:val="00042767"/>
    <w:rsid w:val="000445E1"/>
    <w:rsid w:val="00046795"/>
    <w:rsid w:val="000468F2"/>
    <w:rsid w:val="00051A3A"/>
    <w:rsid w:val="00051D22"/>
    <w:rsid w:val="00051EF3"/>
    <w:rsid w:val="000529DC"/>
    <w:rsid w:val="000531C0"/>
    <w:rsid w:val="00054213"/>
    <w:rsid w:val="00055A74"/>
    <w:rsid w:val="00055BD0"/>
    <w:rsid w:val="000565ED"/>
    <w:rsid w:val="00057EE4"/>
    <w:rsid w:val="00057FEB"/>
    <w:rsid w:val="0006092C"/>
    <w:rsid w:val="00061393"/>
    <w:rsid w:val="00061C4E"/>
    <w:rsid w:val="0006427B"/>
    <w:rsid w:val="000655FC"/>
    <w:rsid w:val="00065D23"/>
    <w:rsid w:val="000663CA"/>
    <w:rsid w:val="00067C04"/>
    <w:rsid w:val="00067D56"/>
    <w:rsid w:val="00070BDD"/>
    <w:rsid w:val="000719A8"/>
    <w:rsid w:val="00071ABD"/>
    <w:rsid w:val="000727A4"/>
    <w:rsid w:val="00073043"/>
    <w:rsid w:val="00073FBC"/>
    <w:rsid w:val="00074AF6"/>
    <w:rsid w:val="00075292"/>
    <w:rsid w:val="00075DEF"/>
    <w:rsid w:val="00076694"/>
    <w:rsid w:val="0007702C"/>
    <w:rsid w:val="000805D8"/>
    <w:rsid w:val="00082178"/>
    <w:rsid w:val="0008269D"/>
    <w:rsid w:val="00082AC7"/>
    <w:rsid w:val="00082BEB"/>
    <w:rsid w:val="00083608"/>
    <w:rsid w:val="00083807"/>
    <w:rsid w:val="00083A1C"/>
    <w:rsid w:val="00083C3A"/>
    <w:rsid w:val="00085C76"/>
    <w:rsid w:val="00087427"/>
    <w:rsid w:val="00090A0F"/>
    <w:rsid w:val="00091852"/>
    <w:rsid w:val="0009208C"/>
    <w:rsid w:val="00092360"/>
    <w:rsid w:val="00092C91"/>
    <w:rsid w:val="00093480"/>
    <w:rsid w:val="00094159"/>
    <w:rsid w:val="00094C1D"/>
    <w:rsid w:val="00094E73"/>
    <w:rsid w:val="00095B70"/>
    <w:rsid w:val="00095D8D"/>
    <w:rsid w:val="00096975"/>
    <w:rsid w:val="00096D56"/>
    <w:rsid w:val="000971E8"/>
    <w:rsid w:val="000A02B0"/>
    <w:rsid w:val="000A1A71"/>
    <w:rsid w:val="000A2292"/>
    <w:rsid w:val="000A2DC7"/>
    <w:rsid w:val="000A346F"/>
    <w:rsid w:val="000A55B6"/>
    <w:rsid w:val="000B00FF"/>
    <w:rsid w:val="000B0C8E"/>
    <w:rsid w:val="000B253B"/>
    <w:rsid w:val="000B3262"/>
    <w:rsid w:val="000B4063"/>
    <w:rsid w:val="000B60C1"/>
    <w:rsid w:val="000B6A60"/>
    <w:rsid w:val="000B6D09"/>
    <w:rsid w:val="000B6DB2"/>
    <w:rsid w:val="000B792E"/>
    <w:rsid w:val="000B7A89"/>
    <w:rsid w:val="000C1C24"/>
    <w:rsid w:val="000C4D09"/>
    <w:rsid w:val="000C5591"/>
    <w:rsid w:val="000C759C"/>
    <w:rsid w:val="000D1AA9"/>
    <w:rsid w:val="000D1FCA"/>
    <w:rsid w:val="000D7314"/>
    <w:rsid w:val="000E0460"/>
    <w:rsid w:val="000E097A"/>
    <w:rsid w:val="000E1466"/>
    <w:rsid w:val="000E297D"/>
    <w:rsid w:val="000E3592"/>
    <w:rsid w:val="000E3FA8"/>
    <w:rsid w:val="000E439D"/>
    <w:rsid w:val="000E4BC5"/>
    <w:rsid w:val="000E4DAC"/>
    <w:rsid w:val="000E633E"/>
    <w:rsid w:val="000E7BBA"/>
    <w:rsid w:val="000F1E40"/>
    <w:rsid w:val="000F20B0"/>
    <w:rsid w:val="000F259D"/>
    <w:rsid w:val="000F2B05"/>
    <w:rsid w:val="000F3B23"/>
    <w:rsid w:val="000F43FF"/>
    <w:rsid w:val="000F44ED"/>
    <w:rsid w:val="0010163A"/>
    <w:rsid w:val="00101D46"/>
    <w:rsid w:val="00103587"/>
    <w:rsid w:val="00103F01"/>
    <w:rsid w:val="001056A6"/>
    <w:rsid w:val="00105949"/>
    <w:rsid w:val="00106CAE"/>
    <w:rsid w:val="00107295"/>
    <w:rsid w:val="0011010D"/>
    <w:rsid w:val="0011048C"/>
    <w:rsid w:val="00111829"/>
    <w:rsid w:val="0011406F"/>
    <w:rsid w:val="00114C7A"/>
    <w:rsid w:val="00115E01"/>
    <w:rsid w:val="001170E4"/>
    <w:rsid w:val="00117D47"/>
    <w:rsid w:val="00120B44"/>
    <w:rsid w:val="00122E5F"/>
    <w:rsid w:val="00123B84"/>
    <w:rsid w:val="00124A1F"/>
    <w:rsid w:val="00124E45"/>
    <w:rsid w:val="0012507B"/>
    <w:rsid w:val="00125958"/>
    <w:rsid w:val="00125AA8"/>
    <w:rsid w:val="00125CDC"/>
    <w:rsid w:val="00126819"/>
    <w:rsid w:val="00126923"/>
    <w:rsid w:val="00126D2B"/>
    <w:rsid w:val="0012770B"/>
    <w:rsid w:val="00130460"/>
    <w:rsid w:val="00130D85"/>
    <w:rsid w:val="00131A2C"/>
    <w:rsid w:val="00132AE9"/>
    <w:rsid w:val="00133D6D"/>
    <w:rsid w:val="001343FB"/>
    <w:rsid w:val="00134F62"/>
    <w:rsid w:val="00137029"/>
    <w:rsid w:val="00140A36"/>
    <w:rsid w:val="00141809"/>
    <w:rsid w:val="00141C0B"/>
    <w:rsid w:val="00141C4A"/>
    <w:rsid w:val="0014247A"/>
    <w:rsid w:val="00143C3B"/>
    <w:rsid w:val="0014663E"/>
    <w:rsid w:val="0014674D"/>
    <w:rsid w:val="00146ACB"/>
    <w:rsid w:val="00146E11"/>
    <w:rsid w:val="0015048F"/>
    <w:rsid w:val="001515C0"/>
    <w:rsid w:val="001524C3"/>
    <w:rsid w:val="00152B1C"/>
    <w:rsid w:val="001538EA"/>
    <w:rsid w:val="00155292"/>
    <w:rsid w:val="00156F5D"/>
    <w:rsid w:val="00161417"/>
    <w:rsid w:val="0016144B"/>
    <w:rsid w:val="00162C2F"/>
    <w:rsid w:val="0016379E"/>
    <w:rsid w:val="00164339"/>
    <w:rsid w:val="00164AF4"/>
    <w:rsid w:val="00165222"/>
    <w:rsid w:val="0016608D"/>
    <w:rsid w:val="00166244"/>
    <w:rsid w:val="00170484"/>
    <w:rsid w:val="001705BD"/>
    <w:rsid w:val="00172096"/>
    <w:rsid w:val="001752F7"/>
    <w:rsid w:val="00175CE2"/>
    <w:rsid w:val="00176B69"/>
    <w:rsid w:val="00177000"/>
    <w:rsid w:val="0017766B"/>
    <w:rsid w:val="00180003"/>
    <w:rsid w:val="00181306"/>
    <w:rsid w:val="00181A15"/>
    <w:rsid w:val="00181D3D"/>
    <w:rsid w:val="001862B4"/>
    <w:rsid w:val="00187400"/>
    <w:rsid w:val="00187918"/>
    <w:rsid w:val="00191AD8"/>
    <w:rsid w:val="001921C2"/>
    <w:rsid w:val="001932A7"/>
    <w:rsid w:val="001934B9"/>
    <w:rsid w:val="00196AF3"/>
    <w:rsid w:val="00197C04"/>
    <w:rsid w:val="001A0514"/>
    <w:rsid w:val="001A1177"/>
    <w:rsid w:val="001A1CF6"/>
    <w:rsid w:val="001A3628"/>
    <w:rsid w:val="001A585E"/>
    <w:rsid w:val="001A5DC7"/>
    <w:rsid w:val="001A72EB"/>
    <w:rsid w:val="001A7AD6"/>
    <w:rsid w:val="001B1D6C"/>
    <w:rsid w:val="001B373F"/>
    <w:rsid w:val="001B3AC5"/>
    <w:rsid w:val="001B3D99"/>
    <w:rsid w:val="001B4203"/>
    <w:rsid w:val="001B44CE"/>
    <w:rsid w:val="001B6DDE"/>
    <w:rsid w:val="001C100B"/>
    <w:rsid w:val="001C1567"/>
    <w:rsid w:val="001C1AF7"/>
    <w:rsid w:val="001C1EC5"/>
    <w:rsid w:val="001C2C26"/>
    <w:rsid w:val="001C2E3D"/>
    <w:rsid w:val="001C4132"/>
    <w:rsid w:val="001C4A36"/>
    <w:rsid w:val="001C512E"/>
    <w:rsid w:val="001C60D3"/>
    <w:rsid w:val="001C77C3"/>
    <w:rsid w:val="001D04CF"/>
    <w:rsid w:val="001D151A"/>
    <w:rsid w:val="001D4C9F"/>
    <w:rsid w:val="001D55BF"/>
    <w:rsid w:val="001D5BB9"/>
    <w:rsid w:val="001D5D7C"/>
    <w:rsid w:val="001D5E14"/>
    <w:rsid w:val="001D5FC1"/>
    <w:rsid w:val="001D69A4"/>
    <w:rsid w:val="001D70C4"/>
    <w:rsid w:val="001D7334"/>
    <w:rsid w:val="001D7A84"/>
    <w:rsid w:val="001E008C"/>
    <w:rsid w:val="001E03DD"/>
    <w:rsid w:val="001E2C6F"/>
    <w:rsid w:val="001E44E2"/>
    <w:rsid w:val="001E5160"/>
    <w:rsid w:val="001E56F9"/>
    <w:rsid w:val="001F188E"/>
    <w:rsid w:val="001F2E99"/>
    <w:rsid w:val="001F30DB"/>
    <w:rsid w:val="001F55C0"/>
    <w:rsid w:val="001F67E4"/>
    <w:rsid w:val="002007C6"/>
    <w:rsid w:val="00201AE2"/>
    <w:rsid w:val="00204EE1"/>
    <w:rsid w:val="0020609B"/>
    <w:rsid w:val="002117E5"/>
    <w:rsid w:val="00211D1D"/>
    <w:rsid w:val="002137B5"/>
    <w:rsid w:val="00213A5D"/>
    <w:rsid w:val="00214415"/>
    <w:rsid w:val="00214959"/>
    <w:rsid w:val="00215070"/>
    <w:rsid w:val="00215574"/>
    <w:rsid w:val="00215D14"/>
    <w:rsid w:val="00215D79"/>
    <w:rsid w:val="00216959"/>
    <w:rsid w:val="00217746"/>
    <w:rsid w:val="0021795B"/>
    <w:rsid w:val="00217D61"/>
    <w:rsid w:val="002212A2"/>
    <w:rsid w:val="00223702"/>
    <w:rsid w:val="00224737"/>
    <w:rsid w:val="0022522F"/>
    <w:rsid w:val="0022647D"/>
    <w:rsid w:val="00226554"/>
    <w:rsid w:val="00226AA9"/>
    <w:rsid w:val="00226AF1"/>
    <w:rsid w:val="00226E82"/>
    <w:rsid w:val="00233D33"/>
    <w:rsid w:val="002345FD"/>
    <w:rsid w:val="00234F57"/>
    <w:rsid w:val="002351CB"/>
    <w:rsid w:val="00236A34"/>
    <w:rsid w:val="00236CE8"/>
    <w:rsid w:val="00237057"/>
    <w:rsid w:val="002373C6"/>
    <w:rsid w:val="00237651"/>
    <w:rsid w:val="002377B7"/>
    <w:rsid w:val="00237966"/>
    <w:rsid w:val="002412F0"/>
    <w:rsid w:val="00241605"/>
    <w:rsid w:val="0024292E"/>
    <w:rsid w:val="00242AC6"/>
    <w:rsid w:val="002435F2"/>
    <w:rsid w:val="00243685"/>
    <w:rsid w:val="00243F16"/>
    <w:rsid w:val="002446B7"/>
    <w:rsid w:val="00244FB3"/>
    <w:rsid w:val="00245D46"/>
    <w:rsid w:val="00246DA5"/>
    <w:rsid w:val="00247841"/>
    <w:rsid w:val="00251289"/>
    <w:rsid w:val="002532E6"/>
    <w:rsid w:val="00254DF2"/>
    <w:rsid w:val="00255BD9"/>
    <w:rsid w:val="002571C7"/>
    <w:rsid w:val="00257378"/>
    <w:rsid w:val="00257932"/>
    <w:rsid w:val="00257E50"/>
    <w:rsid w:val="00257E8C"/>
    <w:rsid w:val="00260439"/>
    <w:rsid w:val="00260CB6"/>
    <w:rsid w:val="00260D1E"/>
    <w:rsid w:val="00264607"/>
    <w:rsid w:val="00264ED8"/>
    <w:rsid w:val="0026513F"/>
    <w:rsid w:val="0026529E"/>
    <w:rsid w:val="00266691"/>
    <w:rsid w:val="002666F4"/>
    <w:rsid w:val="00266CB1"/>
    <w:rsid w:val="002731C2"/>
    <w:rsid w:val="0027320C"/>
    <w:rsid w:val="0027649B"/>
    <w:rsid w:val="0027716D"/>
    <w:rsid w:val="00277ECA"/>
    <w:rsid w:val="00281D35"/>
    <w:rsid w:val="0028388E"/>
    <w:rsid w:val="00285D75"/>
    <w:rsid w:val="00286753"/>
    <w:rsid w:val="00287785"/>
    <w:rsid w:val="00291DFA"/>
    <w:rsid w:val="00293E42"/>
    <w:rsid w:val="00294EA6"/>
    <w:rsid w:val="00296733"/>
    <w:rsid w:val="0029789E"/>
    <w:rsid w:val="002A2C93"/>
    <w:rsid w:val="002A4B20"/>
    <w:rsid w:val="002A6C6C"/>
    <w:rsid w:val="002B13A7"/>
    <w:rsid w:val="002B54CC"/>
    <w:rsid w:val="002B565B"/>
    <w:rsid w:val="002B5B3A"/>
    <w:rsid w:val="002C0877"/>
    <w:rsid w:val="002C145D"/>
    <w:rsid w:val="002C1B96"/>
    <w:rsid w:val="002C1E6E"/>
    <w:rsid w:val="002C27AE"/>
    <w:rsid w:val="002C2A3B"/>
    <w:rsid w:val="002C40F8"/>
    <w:rsid w:val="002C5903"/>
    <w:rsid w:val="002C590B"/>
    <w:rsid w:val="002C6B11"/>
    <w:rsid w:val="002D09CB"/>
    <w:rsid w:val="002D3AB1"/>
    <w:rsid w:val="002D3BDA"/>
    <w:rsid w:val="002D3BEF"/>
    <w:rsid w:val="002D41F1"/>
    <w:rsid w:val="002D432B"/>
    <w:rsid w:val="002D552B"/>
    <w:rsid w:val="002D5982"/>
    <w:rsid w:val="002D6F5E"/>
    <w:rsid w:val="002D76C9"/>
    <w:rsid w:val="002E06DB"/>
    <w:rsid w:val="002E1481"/>
    <w:rsid w:val="002E2FD7"/>
    <w:rsid w:val="002E30F5"/>
    <w:rsid w:val="002E3FD3"/>
    <w:rsid w:val="002E45DA"/>
    <w:rsid w:val="002E4F0A"/>
    <w:rsid w:val="002E5B77"/>
    <w:rsid w:val="002E7E10"/>
    <w:rsid w:val="002F0ECB"/>
    <w:rsid w:val="002F1040"/>
    <w:rsid w:val="002F123D"/>
    <w:rsid w:val="002F193B"/>
    <w:rsid w:val="002F20B5"/>
    <w:rsid w:val="002F2658"/>
    <w:rsid w:val="002F5980"/>
    <w:rsid w:val="002F5D46"/>
    <w:rsid w:val="002F6087"/>
    <w:rsid w:val="002F677A"/>
    <w:rsid w:val="002F6CB7"/>
    <w:rsid w:val="002F6D69"/>
    <w:rsid w:val="002F76B8"/>
    <w:rsid w:val="00301C7F"/>
    <w:rsid w:val="003021CD"/>
    <w:rsid w:val="003052EC"/>
    <w:rsid w:val="00306161"/>
    <w:rsid w:val="00306AFF"/>
    <w:rsid w:val="003115EC"/>
    <w:rsid w:val="003118FB"/>
    <w:rsid w:val="00312556"/>
    <w:rsid w:val="003130D1"/>
    <w:rsid w:val="00317E44"/>
    <w:rsid w:val="00323374"/>
    <w:rsid w:val="00325188"/>
    <w:rsid w:val="0032526F"/>
    <w:rsid w:val="00325DE1"/>
    <w:rsid w:val="00326FB5"/>
    <w:rsid w:val="00327192"/>
    <w:rsid w:val="00330DAC"/>
    <w:rsid w:val="00330EDE"/>
    <w:rsid w:val="00332143"/>
    <w:rsid w:val="00332270"/>
    <w:rsid w:val="003335BD"/>
    <w:rsid w:val="00333890"/>
    <w:rsid w:val="00333CA0"/>
    <w:rsid w:val="00336DA7"/>
    <w:rsid w:val="00337E68"/>
    <w:rsid w:val="003404EE"/>
    <w:rsid w:val="00340BF8"/>
    <w:rsid w:val="00340DD0"/>
    <w:rsid w:val="00342FDE"/>
    <w:rsid w:val="00344560"/>
    <w:rsid w:val="00346269"/>
    <w:rsid w:val="00346AF6"/>
    <w:rsid w:val="003478C0"/>
    <w:rsid w:val="00347991"/>
    <w:rsid w:val="003500C2"/>
    <w:rsid w:val="00350252"/>
    <w:rsid w:val="00350C63"/>
    <w:rsid w:val="00352D78"/>
    <w:rsid w:val="0035420A"/>
    <w:rsid w:val="0035454D"/>
    <w:rsid w:val="00355410"/>
    <w:rsid w:val="0035630F"/>
    <w:rsid w:val="00360F80"/>
    <w:rsid w:val="0036115C"/>
    <w:rsid w:val="0036621C"/>
    <w:rsid w:val="00366670"/>
    <w:rsid w:val="003669AE"/>
    <w:rsid w:val="003675C3"/>
    <w:rsid w:val="0037072C"/>
    <w:rsid w:val="00375362"/>
    <w:rsid w:val="003755AA"/>
    <w:rsid w:val="00377512"/>
    <w:rsid w:val="00381B7F"/>
    <w:rsid w:val="00382B6A"/>
    <w:rsid w:val="003855EA"/>
    <w:rsid w:val="00390E80"/>
    <w:rsid w:val="00392ACE"/>
    <w:rsid w:val="00392E8D"/>
    <w:rsid w:val="00394AE1"/>
    <w:rsid w:val="00394EFD"/>
    <w:rsid w:val="00396FA6"/>
    <w:rsid w:val="003A0965"/>
    <w:rsid w:val="003A1C3C"/>
    <w:rsid w:val="003A1E2B"/>
    <w:rsid w:val="003A3BDC"/>
    <w:rsid w:val="003A4854"/>
    <w:rsid w:val="003A52DF"/>
    <w:rsid w:val="003A5A55"/>
    <w:rsid w:val="003A7361"/>
    <w:rsid w:val="003A745B"/>
    <w:rsid w:val="003A76E0"/>
    <w:rsid w:val="003B05AA"/>
    <w:rsid w:val="003B1BAC"/>
    <w:rsid w:val="003B1D93"/>
    <w:rsid w:val="003B1FCB"/>
    <w:rsid w:val="003B2568"/>
    <w:rsid w:val="003B481A"/>
    <w:rsid w:val="003B6C71"/>
    <w:rsid w:val="003C3201"/>
    <w:rsid w:val="003C329D"/>
    <w:rsid w:val="003C3548"/>
    <w:rsid w:val="003C4F04"/>
    <w:rsid w:val="003C5479"/>
    <w:rsid w:val="003C5FD2"/>
    <w:rsid w:val="003C60F8"/>
    <w:rsid w:val="003C687F"/>
    <w:rsid w:val="003C6C5B"/>
    <w:rsid w:val="003C737A"/>
    <w:rsid w:val="003C7B08"/>
    <w:rsid w:val="003D2083"/>
    <w:rsid w:val="003D20D6"/>
    <w:rsid w:val="003D33A2"/>
    <w:rsid w:val="003D4F7B"/>
    <w:rsid w:val="003D76FE"/>
    <w:rsid w:val="003E0261"/>
    <w:rsid w:val="003E14F7"/>
    <w:rsid w:val="003E1821"/>
    <w:rsid w:val="003E57CE"/>
    <w:rsid w:val="003E5813"/>
    <w:rsid w:val="003E5F87"/>
    <w:rsid w:val="003E7468"/>
    <w:rsid w:val="003F07B8"/>
    <w:rsid w:val="003F19D0"/>
    <w:rsid w:val="003F35FE"/>
    <w:rsid w:val="003F3700"/>
    <w:rsid w:val="003F4AD2"/>
    <w:rsid w:val="003F4BD4"/>
    <w:rsid w:val="003F5FD4"/>
    <w:rsid w:val="003F6A5C"/>
    <w:rsid w:val="003F6E07"/>
    <w:rsid w:val="00401B85"/>
    <w:rsid w:val="00401DAA"/>
    <w:rsid w:val="00404D23"/>
    <w:rsid w:val="00405794"/>
    <w:rsid w:val="00412EC5"/>
    <w:rsid w:val="00414795"/>
    <w:rsid w:val="00416BE5"/>
    <w:rsid w:val="00417DAC"/>
    <w:rsid w:val="00420074"/>
    <w:rsid w:val="00420332"/>
    <w:rsid w:val="00422D40"/>
    <w:rsid w:val="00422D57"/>
    <w:rsid w:val="004240F4"/>
    <w:rsid w:val="00425549"/>
    <w:rsid w:val="004267B0"/>
    <w:rsid w:val="00426F8C"/>
    <w:rsid w:val="004272DA"/>
    <w:rsid w:val="00427697"/>
    <w:rsid w:val="004313AA"/>
    <w:rsid w:val="00436CE5"/>
    <w:rsid w:val="004372F1"/>
    <w:rsid w:val="00437A29"/>
    <w:rsid w:val="004404D3"/>
    <w:rsid w:val="00440748"/>
    <w:rsid w:val="00440D24"/>
    <w:rsid w:val="0044185E"/>
    <w:rsid w:val="00443B6A"/>
    <w:rsid w:val="00443D9A"/>
    <w:rsid w:val="00444DE2"/>
    <w:rsid w:val="0044527B"/>
    <w:rsid w:val="004452A4"/>
    <w:rsid w:val="004454DC"/>
    <w:rsid w:val="00445502"/>
    <w:rsid w:val="0044600D"/>
    <w:rsid w:val="00446D33"/>
    <w:rsid w:val="00447773"/>
    <w:rsid w:val="00447846"/>
    <w:rsid w:val="0045053A"/>
    <w:rsid w:val="004507EA"/>
    <w:rsid w:val="00451AF0"/>
    <w:rsid w:val="00452E50"/>
    <w:rsid w:val="00453C49"/>
    <w:rsid w:val="00454CA9"/>
    <w:rsid w:val="00456058"/>
    <w:rsid w:val="00456B13"/>
    <w:rsid w:val="00457014"/>
    <w:rsid w:val="00457152"/>
    <w:rsid w:val="0045758B"/>
    <w:rsid w:val="004609ED"/>
    <w:rsid w:val="0046164A"/>
    <w:rsid w:val="004619AB"/>
    <w:rsid w:val="00463FB5"/>
    <w:rsid w:val="004654EF"/>
    <w:rsid w:val="00470426"/>
    <w:rsid w:val="00470928"/>
    <w:rsid w:val="00470946"/>
    <w:rsid w:val="00470FAA"/>
    <w:rsid w:val="004744E8"/>
    <w:rsid w:val="004750EC"/>
    <w:rsid w:val="0047553D"/>
    <w:rsid w:val="0047645E"/>
    <w:rsid w:val="00476E4E"/>
    <w:rsid w:val="00477AED"/>
    <w:rsid w:val="004825DF"/>
    <w:rsid w:val="00482EFE"/>
    <w:rsid w:val="00482F54"/>
    <w:rsid w:val="00483720"/>
    <w:rsid w:val="0048398F"/>
    <w:rsid w:val="0048401C"/>
    <w:rsid w:val="004843C2"/>
    <w:rsid w:val="004865DB"/>
    <w:rsid w:val="00486CCD"/>
    <w:rsid w:val="00492945"/>
    <w:rsid w:val="00494557"/>
    <w:rsid w:val="00496B87"/>
    <w:rsid w:val="00496DDF"/>
    <w:rsid w:val="00497CBD"/>
    <w:rsid w:val="00497E27"/>
    <w:rsid w:val="00497F4E"/>
    <w:rsid w:val="004A0634"/>
    <w:rsid w:val="004A0AAE"/>
    <w:rsid w:val="004A22FC"/>
    <w:rsid w:val="004A5224"/>
    <w:rsid w:val="004A52CE"/>
    <w:rsid w:val="004A5ACE"/>
    <w:rsid w:val="004A7DAC"/>
    <w:rsid w:val="004B3303"/>
    <w:rsid w:val="004B4630"/>
    <w:rsid w:val="004B4970"/>
    <w:rsid w:val="004B6599"/>
    <w:rsid w:val="004B7535"/>
    <w:rsid w:val="004C0372"/>
    <w:rsid w:val="004C4D1E"/>
    <w:rsid w:val="004C673B"/>
    <w:rsid w:val="004D1B1B"/>
    <w:rsid w:val="004D1FAD"/>
    <w:rsid w:val="004D3870"/>
    <w:rsid w:val="004D793D"/>
    <w:rsid w:val="004D7F8D"/>
    <w:rsid w:val="004E2AD0"/>
    <w:rsid w:val="004E60C3"/>
    <w:rsid w:val="004E7BBD"/>
    <w:rsid w:val="004F06AB"/>
    <w:rsid w:val="004F0FAB"/>
    <w:rsid w:val="004F1734"/>
    <w:rsid w:val="004F3646"/>
    <w:rsid w:val="004F665B"/>
    <w:rsid w:val="004F7458"/>
    <w:rsid w:val="0050077C"/>
    <w:rsid w:val="005016AD"/>
    <w:rsid w:val="00501C0B"/>
    <w:rsid w:val="00501F52"/>
    <w:rsid w:val="00503CB9"/>
    <w:rsid w:val="005050F4"/>
    <w:rsid w:val="00511A1E"/>
    <w:rsid w:val="0051345B"/>
    <w:rsid w:val="00513D2C"/>
    <w:rsid w:val="0051511B"/>
    <w:rsid w:val="00515379"/>
    <w:rsid w:val="00515D6E"/>
    <w:rsid w:val="00516288"/>
    <w:rsid w:val="00516A1F"/>
    <w:rsid w:val="005174D1"/>
    <w:rsid w:val="00517B92"/>
    <w:rsid w:val="00525116"/>
    <w:rsid w:val="005269AA"/>
    <w:rsid w:val="00527B44"/>
    <w:rsid w:val="00527B7F"/>
    <w:rsid w:val="005313E6"/>
    <w:rsid w:val="0053453F"/>
    <w:rsid w:val="00535AAF"/>
    <w:rsid w:val="00536381"/>
    <w:rsid w:val="005366E8"/>
    <w:rsid w:val="00536AF1"/>
    <w:rsid w:val="00542157"/>
    <w:rsid w:val="0054420F"/>
    <w:rsid w:val="00544F74"/>
    <w:rsid w:val="00545EE8"/>
    <w:rsid w:val="00546524"/>
    <w:rsid w:val="00546548"/>
    <w:rsid w:val="00547306"/>
    <w:rsid w:val="00547743"/>
    <w:rsid w:val="00550DB8"/>
    <w:rsid w:val="005516AC"/>
    <w:rsid w:val="00551C70"/>
    <w:rsid w:val="00551E50"/>
    <w:rsid w:val="00553BFB"/>
    <w:rsid w:val="005545E1"/>
    <w:rsid w:val="005547EF"/>
    <w:rsid w:val="00555275"/>
    <w:rsid w:val="00555991"/>
    <w:rsid w:val="005561D0"/>
    <w:rsid w:val="005606D5"/>
    <w:rsid w:val="00560DAC"/>
    <w:rsid w:val="00561DA9"/>
    <w:rsid w:val="00563059"/>
    <w:rsid w:val="00563B38"/>
    <w:rsid w:val="00563CB0"/>
    <w:rsid w:val="00563F0A"/>
    <w:rsid w:val="005649FD"/>
    <w:rsid w:val="005708A6"/>
    <w:rsid w:val="00577ED9"/>
    <w:rsid w:val="005802D3"/>
    <w:rsid w:val="0058099B"/>
    <w:rsid w:val="00580AA4"/>
    <w:rsid w:val="00580DAE"/>
    <w:rsid w:val="0058194E"/>
    <w:rsid w:val="00582DE1"/>
    <w:rsid w:val="005847A4"/>
    <w:rsid w:val="00584E9A"/>
    <w:rsid w:val="005917A6"/>
    <w:rsid w:val="00592CDD"/>
    <w:rsid w:val="00593540"/>
    <w:rsid w:val="00593A29"/>
    <w:rsid w:val="00593CFB"/>
    <w:rsid w:val="0059522A"/>
    <w:rsid w:val="005958BF"/>
    <w:rsid w:val="0059636A"/>
    <w:rsid w:val="005A2BCB"/>
    <w:rsid w:val="005A328C"/>
    <w:rsid w:val="005A390A"/>
    <w:rsid w:val="005A6C0B"/>
    <w:rsid w:val="005A6D08"/>
    <w:rsid w:val="005B1064"/>
    <w:rsid w:val="005B17D0"/>
    <w:rsid w:val="005B1D65"/>
    <w:rsid w:val="005B1EBA"/>
    <w:rsid w:val="005B2B1B"/>
    <w:rsid w:val="005B32B1"/>
    <w:rsid w:val="005B5FC1"/>
    <w:rsid w:val="005B6C53"/>
    <w:rsid w:val="005C09EE"/>
    <w:rsid w:val="005C1122"/>
    <w:rsid w:val="005C2F84"/>
    <w:rsid w:val="005C3AA8"/>
    <w:rsid w:val="005C4F73"/>
    <w:rsid w:val="005C6D6A"/>
    <w:rsid w:val="005C79B8"/>
    <w:rsid w:val="005C7A0F"/>
    <w:rsid w:val="005D0778"/>
    <w:rsid w:val="005D1668"/>
    <w:rsid w:val="005D25CA"/>
    <w:rsid w:val="005D409F"/>
    <w:rsid w:val="005D4C8B"/>
    <w:rsid w:val="005D7DDE"/>
    <w:rsid w:val="005E09BF"/>
    <w:rsid w:val="005E118A"/>
    <w:rsid w:val="005E2346"/>
    <w:rsid w:val="005E2752"/>
    <w:rsid w:val="005E62F3"/>
    <w:rsid w:val="005E6365"/>
    <w:rsid w:val="005E7307"/>
    <w:rsid w:val="005F08C5"/>
    <w:rsid w:val="005F101C"/>
    <w:rsid w:val="005F16FF"/>
    <w:rsid w:val="005F1C68"/>
    <w:rsid w:val="005F3048"/>
    <w:rsid w:val="005F41EF"/>
    <w:rsid w:val="005F5350"/>
    <w:rsid w:val="005F5637"/>
    <w:rsid w:val="005F67F6"/>
    <w:rsid w:val="005F735E"/>
    <w:rsid w:val="005F7A22"/>
    <w:rsid w:val="005F7DDD"/>
    <w:rsid w:val="00601316"/>
    <w:rsid w:val="00607262"/>
    <w:rsid w:val="0060732A"/>
    <w:rsid w:val="00610508"/>
    <w:rsid w:val="00610D70"/>
    <w:rsid w:val="00611317"/>
    <w:rsid w:val="00611576"/>
    <w:rsid w:val="00612375"/>
    <w:rsid w:val="006134C5"/>
    <w:rsid w:val="00616739"/>
    <w:rsid w:val="0061768C"/>
    <w:rsid w:val="0061773A"/>
    <w:rsid w:val="006274D1"/>
    <w:rsid w:val="00627A52"/>
    <w:rsid w:val="00630518"/>
    <w:rsid w:val="00631710"/>
    <w:rsid w:val="006317EE"/>
    <w:rsid w:val="00632C20"/>
    <w:rsid w:val="00632FA0"/>
    <w:rsid w:val="00634218"/>
    <w:rsid w:val="00634601"/>
    <w:rsid w:val="0063472D"/>
    <w:rsid w:val="00635E41"/>
    <w:rsid w:val="00635EAC"/>
    <w:rsid w:val="00636DD1"/>
    <w:rsid w:val="006378D7"/>
    <w:rsid w:val="00640CCD"/>
    <w:rsid w:val="00642839"/>
    <w:rsid w:val="00643B82"/>
    <w:rsid w:val="00644458"/>
    <w:rsid w:val="00645782"/>
    <w:rsid w:val="006467B8"/>
    <w:rsid w:val="006475B5"/>
    <w:rsid w:val="00650497"/>
    <w:rsid w:val="0065323E"/>
    <w:rsid w:val="00654229"/>
    <w:rsid w:val="006572E2"/>
    <w:rsid w:val="00657A38"/>
    <w:rsid w:val="00660DCA"/>
    <w:rsid w:val="006619B7"/>
    <w:rsid w:val="00664B74"/>
    <w:rsid w:val="00667346"/>
    <w:rsid w:val="00671176"/>
    <w:rsid w:val="006746E8"/>
    <w:rsid w:val="006752E8"/>
    <w:rsid w:val="006758BE"/>
    <w:rsid w:val="006769A9"/>
    <w:rsid w:val="00677267"/>
    <w:rsid w:val="006813B7"/>
    <w:rsid w:val="006823C7"/>
    <w:rsid w:val="0068270D"/>
    <w:rsid w:val="00684EC6"/>
    <w:rsid w:val="006865BC"/>
    <w:rsid w:val="006905F3"/>
    <w:rsid w:val="006917EC"/>
    <w:rsid w:val="00692C0D"/>
    <w:rsid w:val="00693E60"/>
    <w:rsid w:val="00694EDD"/>
    <w:rsid w:val="006959D8"/>
    <w:rsid w:val="00697C2F"/>
    <w:rsid w:val="006A391A"/>
    <w:rsid w:val="006A4824"/>
    <w:rsid w:val="006A4A8C"/>
    <w:rsid w:val="006A4B80"/>
    <w:rsid w:val="006A60E9"/>
    <w:rsid w:val="006A6897"/>
    <w:rsid w:val="006A7611"/>
    <w:rsid w:val="006A7972"/>
    <w:rsid w:val="006A7D66"/>
    <w:rsid w:val="006B0929"/>
    <w:rsid w:val="006B1212"/>
    <w:rsid w:val="006B1691"/>
    <w:rsid w:val="006B1A74"/>
    <w:rsid w:val="006B3DDF"/>
    <w:rsid w:val="006B6161"/>
    <w:rsid w:val="006B63F8"/>
    <w:rsid w:val="006B7570"/>
    <w:rsid w:val="006C08A7"/>
    <w:rsid w:val="006C16BC"/>
    <w:rsid w:val="006C5D7F"/>
    <w:rsid w:val="006C693D"/>
    <w:rsid w:val="006C7075"/>
    <w:rsid w:val="006D0080"/>
    <w:rsid w:val="006D03DA"/>
    <w:rsid w:val="006D070B"/>
    <w:rsid w:val="006D2C3B"/>
    <w:rsid w:val="006D3779"/>
    <w:rsid w:val="006D4F9A"/>
    <w:rsid w:val="006D6438"/>
    <w:rsid w:val="006D73B5"/>
    <w:rsid w:val="006D7C97"/>
    <w:rsid w:val="006D7FE8"/>
    <w:rsid w:val="006E017B"/>
    <w:rsid w:val="006E14E6"/>
    <w:rsid w:val="006E1EA0"/>
    <w:rsid w:val="006E2A29"/>
    <w:rsid w:val="006E3788"/>
    <w:rsid w:val="006E38F3"/>
    <w:rsid w:val="006E39D6"/>
    <w:rsid w:val="006E5C21"/>
    <w:rsid w:val="006E5CDA"/>
    <w:rsid w:val="006E72FF"/>
    <w:rsid w:val="006E7AC2"/>
    <w:rsid w:val="006F0F31"/>
    <w:rsid w:val="006F12F6"/>
    <w:rsid w:val="006F1725"/>
    <w:rsid w:val="006F203B"/>
    <w:rsid w:val="006F3D6F"/>
    <w:rsid w:val="006F4447"/>
    <w:rsid w:val="006F4E4C"/>
    <w:rsid w:val="006F73A7"/>
    <w:rsid w:val="006F7C7B"/>
    <w:rsid w:val="006F7CC3"/>
    <w:rsid w:val="007000D8"/>
    <w:rsid w:val="00700205"/>
    <w:rsid w:val="00700AAB"/>
    <w:rsid w:val="007023F7"/>
    <w:rsid w:val="00702757"/>
    <w:rsid w:val="00704360"/>
    <w:rsid w:val="00705D0D"/>
    <w:rsid w:val="0071158B"/>
    <w:rsid w:val="00711B3A"/>
    <w:rsid w:val="007120F0"/>
    <w:rsid w:val="00712FD3"/>
    <w:rsid w:val="007148CC"/>
    <w:rsid w:val="00716CE8"/>
    <w:rsid w:val="007173B1"/>
    <w:rsid w:val="00717DE0"/>
    <w:rsid w:val="00721181"/>
    <w:rsid w:val="0072133C"/>
    <w:rsid w:val="007218A0"/>
    <w:rsid w:val="00721B92"/>
    <w:rsid w:val="00722B73"/>
    <w:rsid w:val="00723F01"/>
    <w:rsid w:val="0072463D"/>
    <w:rsid w:val="00724988"/>
    <w:rsid w:val="007269E5"/>
    <w:rsid w:val="00730179"/>
    <w:rsid w:val="007311E5"/>
    <w:rsid w:val="007313E6"/>
    <w:rsid w:val="00732D99"/>
    <w:rsid w:val="00733E96"/>
    <w:rsid w:val="007349D1"/>
    <w:rsid w:val="00735E41"/>
    <w:rsid w:val="00736DDF"/>
    <w:rsid w:val="007370DE"/>
    <w:rsid w:val="00737EBC"/>
    <w:rsid w:val="00737EC4"/>
    <w:rsid w:val="007421E2"/>
    <w:rsid w:val="00746AD5"/>
    <w:rsid w:val="00746ECD"/>
    <w:rsid w:val="00750023"/>
    <w:rsid w:val="00752255"/>
    <w:rsid w:val="00753483"/>
    <w:rsid w:val="00754162"/>
    <w:rsid w:val="0075420F"/>
    <w:rsid w:val="00754467"/>
    <w:rsid w:val="007546A9"/>
    <w:rsid w:val="00754E54"/>
    <w:rsid w:val="007555D7"/>
    <w:rsid w:val="0075570B"/>
    <w:rsid w:val="007601FD"/>
    <w:rsid w:val="00762B69"/>
    <w:rsid w:val="00763285"/>
    <w:rsid w:val="0076353B"/>
    <w:rsid w:val="00763BE5"/>
    <w:rsid w:val="007647CF"/>
    <w:rsid w:val="0076643C"/>
    <w:rsid w:val="00767FC8"/>
    <w:rsid w:val="007704D3"/>
    <w:rsid w:val="007713D7"/>
    <w:rsid w:val="007717D4"/>
    <w:rsid w:val="00771AA6"/>
    <w:rsid w:val="007731D4"/>
    <w:rsid w:val="00774CE0"/>
    <w:rsid w:val="00776E8A"/>
    <w:rsid w:val="00777602"/>
    <w:rsid w:val="0078028C"/>
    <w:rsid w:val="007806BD"/>
    <w:rsid w:val="007838B6"/>
    <w:rsid w:val="0078391C"/>
    <w:rsid w:val="0078467F"/>
    <w:rsid w:val="00785B3C"/>
    <w:rsid w:val="00786E95"/>
    <w:rsid w:val="00786F93"/>
    <w:rsid w:val="00787CB3"/>
    <w:rsid w:val="00791918"/>
    <w:rsid w:val="00794282"/>
    <w:rsid w:val="0079637B"/>
    <w:rsid w:val="00797B1E"/>
    <w:rsid w:val="00797F16"/>
    <w:rsid w:val="007A00D2"/>
    <w:rsid w:val="007A0824"/>
    <w:rsid w:val="007A0828"/>
    <w:rsid w:val="007A3AEF"/>
    <w:rsid w:val="007A4180"/>
    <w:rsid w:val="007A46B7"/>
    <w:rsid w:val="007A4DBE"/>
    <w:rsid w:val="007A5F50"/>
    <w:rsid w:val="007A6663"/>
    <w:rsid w:val="007A7292"/>
    <w:rsid w:val="007A7529"/>
    <w:rsid w:val="007B25F0"/>
    <w:rsid w:val="007B2813"/>
    <w:rsid w:val="007B3713"/>
    <w:rsid w:val="007B410D"/>
    <w:rsid w:val="007B551F"/>
    <w:rsid w:val="007C04CA"/>
    <w:rsid w:val="007C0987"/>
    <w:rsid w:val="007C2174"/>
    <w:rsid w:val="007C3F09"/>
    <w:rsid w:val="007C4B78"/>
    <w:rsid w:val="007C6316"/>
    <w:rsid w:val="007C6CA9"/>
    <w:rsid w:val="007D0BD9"/>
    <w:rsid w:val="007D1D90"/>
    <w:rsid w:val="007D2A7D"/>
    <w:rsid w:val="007D36E0"/>
    <w:rsid w:val="007D4107"/>
    <w:rsid w:val="007D7445"/>
    <w:rsid w:val="007D7458"/>
    <w:rsid w:val="007E01B8"/>
    <w:rsid w:val="007E09CB"/>
    <w:rsid w:val="007E102A"/>
    <w:rsid w:val="007E1194"/>
    <w:rsid w:val="007E1DB7"/>
    <w:rsid w:val="007E211B"/>
    <w:rsid w:val="007E313B"/>
    <w:rsid w:val="007E4334"/>
    <w:rsid w:val="007E4541"/>
    <w:rsid w:val="007E63E2"/>
    <w:rsid w:val="007E648C"/>
    <w:rsid w:val="007E6F65"/>
    <w:rsid w:val="007E74B9"/>
    <w:rsid w:val="007F111F"/>
    <w:rsid w:val="007F14E3"/>
    <w:rsid w:val="007F1C62"/>
    <w:rsid w:val="007F26AD"/>
    <w:rsid w:val="007F40ED"/>
    <w:rsid w:val="007F71D1"/>
    <w:rsid w:val="00800446"/>
    <w:rsid w:val="00800567"/>
    <w:rsid w:val="0080098D"/>
    <w:rsid w:val="00801BA1"/>
    <w:rsid w:val="0080446A"/>
    <w:rsid w:val="008044D1"/>
    <w:rsid w:val="00804D03"/>
    <w:rsid w:val="008058EC"/>
    <w:rsid w:val="00805C6F"/>
    <w:rsid w:val="008062D4"/>
    <w:rsid w:val="00806A55"/>
    <w:rsid w:val="00812575"/>
    <w:rsid w:val="00815186"/>
    <w:rsid w:val="00815F28"/>
    <w:rsid w:val="0081621B"/>
    <w:rsid w:val="00816FFC"/>
    <w:rsid w:val="0082257D"/>
    <w:rsid w:val="00822BA3"/>
    <w:rsid w:val="00822FE1"/>
    <w:rsid w:val="00823B4A"/>
    <w:rsid w:val="00825B7E"/>
    <w:rsid w:val="00825CC5"/>
    <w:rsid w:val="00826775"/>
    <w:rsid w:val="008269C3"/>
    <w:rsid w:val="00826BDF"/>
    <w:rsid w:val="0082799C"/>
    <w:rsid w:val="00830902"/>
    <w:rsid w:val="00830A32"/>
    <w:rsid w:val="00830C30"/>
    <w:rsid w:val="00831941"/>
    <w:rsid w:val="00831E4D"/>
    <w:rsid w:val="00832351"/>
    <w:rsid w:val="0083348D"/>
    <w:rsid w:val="008343FC"/>
    <w:rsid w:val="00835E2B"/>
    <w:rsid w:val="00840792"/>
    <w:rsid w:val="00841312"/>
    <w:rsid w:val="00842ACF"/>
    <w:rsid w:val="00842EBD"/>
    <w:rsid w:val="00842F68"/>
    <w:rsid w:val="00844477"/>
    <w:rsid w:val="00844559"/>
    <w:rsid w:val="00844F44"/>
    <w:rsid w:val="0084579D"/>
    <w:rsid w:val="008466FA"/>
    <w:rsid w:val="00846BB9"/>
    <w:rsid w:val="00847760"/>
    <w:rsid w:val="00851FE2"/>
    <w:rsid w:val="008534CC"/>
    <w:rsid w:val="008569E0"/>
    <w:rsid w:val="0086009A"/>
    <w:rsid w:val="008605BB"/>
    <w:rsid w:val="008608F6"/>
    <w:rsid w:val="00860AC3"/>
    <w:rsid w:val="00860BA1"/>
    <w:rsid w:val="00861774"/>
    <w:rsid w:val="00862CD6"/>
    <w:rsid w:val="0086539A"/>
    <w:rsid w:val="00865924"/>
    <w:rsid w:val="008659BE"/>
    <w:rsid w:val="00867670"/>
    <w:rsid w:val="00867EDC"/>
    <w:rsid w:val="008703EC"/>
    <w:rsid w:val="00871337"/>
    <w:rsid w:val="008728E7"/>
    <w:rsid w:val="00874398"/>
    <w:rsid w:val="00874C22"/>
    <w:rsid w:val="00875808"/>
    <w:rsid w:val="0087687A"/>
    <w:rsid w:val="00876FA3"/>
    <w:rsid w:val="00877CEA"/>
    <w:rsid w:val="008817F1"/>
    <w:rsid w:val="00881F95"/>
    <w:rsid w:val="00882375"/>
    <w:rsid w:val="00884CF7"/>
    <w:rsid w:val="00885176"/>
    <w:rsid w:val="00886230"/>
    <w:rsid w:val="00892014"/>
    <w:rsid w:val="00892AA0"/>
    <w:rsid w:val="00894195"/>
    <w:rsid w:val="0089560B"/>
    <w:rsid w:val="00895C3E"/>
    <w:rsid w:val="00895E47"/>
    <w:rsid w:val="008A2049"/>
    <w:rsid w:val="008A27FA"/>
    <w:rsid w:val="008A4D9F"/>
    <w:rsid w:val="008A56C2"/>
    <w:rsid w:val="008A5A52"/>
    <w:rsid w:val="008A6A4B"/>
    <w:rsid w:val="008B07EC"/>
    <w:rsid w:val="008B1C9D"/>
    <w:rsid w:val="008B25FB"/>
    <w:rsid w:val="008B3BE7"/>
    <w:rsid w:val="008B4220"/>
    <w:rsid w:val="008B4292"/>
    <w:rsid w:val="008B4F64"/>
    <w:rsid w:val="008B5FEC"/>
    <w:rsid w:val="008B68C0"/>
    <w:rsid w:val="008B6C42"/>
    <w:rsid w:val="008B7C65"/>
    <w:rsid w:val="008B7E59"/>
    <w:rsid w:val="008C015D"/>
    <w:rsid w:val="008C04F9"/>
    <w:rsid w:val="008C06F1"/>
    <w:rsid w:val="008C2B58"/>
    <w:rsid w:val="008C2C10"/>
    <w:rsid w:val="008C3796"/>
    <w:rsid w:val="008C3C7F"/>
    <w:rsid w:val="008C4276"/>
    <w:rsid w:val="008C43FE"/>
    <w:rsid w:val="008D0440"/>
    <w:rsid w:val="008D07D4"/>
    <w:rsid w:val="008D4BE1"/>
    <w:rsid w:val="008D5133"/>
    <w:rsid w:val="008D55D6"/>
    <w:rsid w:val="008D5C7B"/>
    <w:rsid w:val="008D697C"/>
    <w:rsid w:val="008D710D"/>
    <w:rsid w:val="008D718A"/>
    <w:rsid w:val="008E0ADE"/>
    <w:rsid w:val="008E118F"/>
    <w:rsid w:val="008E142C"/>
    <w:rsid w:val="008E1551"/>
    <w:rsid w:val="008E238F"/>
    <w:rsid w:val="008E2F3A"/>
    <w:rsid w:val="008E4C96"/>
    <w:rsid w:val="008E5EAE"/>
    <w:rsid w:val="008E7689"/>
    <w:rsid w:val="008E7884"/>
    <w:rsid w:val="008F3B68"/>
    <w:rsid w:val="008F434C"/>
    <w:rsid w:val="008F5E21"/>
    <w:rsid w:val="008F6060"/>
    <w:rsid w:val="008F7429"/>
    <w:rsid w:val="008F76AA"/>
    <w:rsid w:val="008F7957"/>
    <w:rsid w:val="008F79CD"/>
    <w:rsid w:val="00900FCD"/>
    <w:rsid w:val="009010AF"/>
    <w:rsid w:val="0090188B"/>
    <w:rsid w:val="00902485"/>
    <w:rsid w:val="009034EC"/>
    <w:rsid w:val="00904BFA"/>
    <w:rsid w:val="009055BF"/>
    <w:rsid w:val="00905E00"/>
    <w:rsid w:val="0091020E"/>
    <w:rsid w:val="00914141"/>
    <w:rsid w:val="00914911"/>
    <w:rsid w:val="009156E0"/>
    <w:rsid w:val="0091647C"/>
    <w:rsid w:val="00916CF4"/>
    <w:rsid w:val="0092022F"/>
    <w:rsid w:val="00921E17"/>
    <w:rsid w:val="009227E8"/>
    <w:rsid w:val="00923E33"/>
    <w:rsid w:val="00924252"/>
    <w:rsid w:val="009249F6"/>
    <w:rsid w:val="00925F47"/>
    <w:rsid w:val="00926ACC"/>
    <w:rsid w:val="00927AC1"/>
    <w:rsid w:val="00930B3A"/>
    <w:rsid w:val="00930D0F"/>
    <w:rsid w:val="00930D80"/>
    <w:rsid w:val="0093162A"/>
    <w:rsid w:val="00932FF9"/>
    <w:rsid w:val="00933EB5"/>
    <w:rsid w:val="00936150"/>
    <w:rsid w:val="009364A4"/>
    <w:rsid w:val="00937FED"/>
    <w:rsid w:val="009428D7"/>
    <w:rsid w:val="00942BA9"/>
    <w:rsid w:val="00942E4E"/>
    <w:rsid w:val="00943531"/>
    <w:rsid w:val="00944980"/>
    <w:rsid w:val="00944C9F"/>
    <w:rsid w:val="00945143"/>
    <w:rsid w:val="00945206"/>
    <w:rsid w:val="00946222"/>
    <w:rsid w:val="0094694D"/>
    <w:rsid w:val="009473F4"/>
    <w:rsid w:val="00950AA5"/>
    <w:rsid w:val="00952766"/>
    <w:rsid w:val="00954407"/>
    <w:rsid w:val="00954FD4"/>
    <w:rsid w:val="0095572E"/>
    <w:rsid w:val="00955B0A"/>
    <w:rsid w:val="00956FC5"/>
    <w:rsid w:val="00957D51"/>
    <w:rsid w:val="0096165A"/>
    <w:rsid w:val="00961914"/>
    <w:rsid w:val="00961992"/>
    <w:rsid w:val="0096258B"/>
    <w:rsid w:val="00962E35"/>
    <w:rsid w:val="0096402F"/>
    <w:rsid w:val="00964753"/>
    <w:rsid w:val="0096510B"/>
    <w:rsid w:val="0097032A"/>
    <w:rsid w:val="00970495"/>
    <w:rsid w:val="00971B80"/>
    <w:rsid w:val="00972259"/>
    <w:rsid w:val="00972FFF"/>
    <w:rsid w:val="0097383D"/>
    <w:rsid w:val="0097393E"/>
    <w:rsid w:val="00974D59"/>
    <w:rsid w:val="00974DE7"/>
    <w:rsid w:val="00975DE0"/>
    <w:rsid w:val="00976E45"/>
    <w:rsid w:val="00980674"/>
    <w:rsid w:val="009819F7"/>
    <w:rsid w:val="00982E8D"/>
    <w:rsid w:val="00983261"/>
    <w:rsid w:val="00984C42"/>
    <w:rsid w:val="00986A7B"/>
    <w:rsid w:val="00986DD0"/>
    <w:rsid w:val="00992FF4"/>
    <w:rsid w:val="00993225"/>
    <w:rsid w:val="009945C4"/>
    <w:rsid w:val="0099485F"/>
    <w:rsid w:val="00994DB4"/>
    <w:rsid w:val="0099519C"/>
    <w:rsid w:val="0099528B"/>
    <w:rsid w:val="00996109"/>
    <w:rsid w:val="009961F5"/>
    <w:rsid w:val="00997219"/>
    <w:rsid w:val="009A3129"/>
    <w:rsid w:val="009A3E58"/>
    <w:rsid w:val="009A4ECE"/>
    <w:rsid w:val="009A56A0"/>
    <w:rsid w:val="009A70D1"/>
    <w:rsid w:val="009A760C"/>
    <w:rsid w:val="009A7CFC"/>
    <w:rsid w:val="009B080C"/>
    <w:rsid w:val="009B3F74"/>
    <w:rsid w:val="009B4A9E"/>
    <w:rsid w:val="009B55C1"/>
    <w:rsid w:val="009C1732"/>
    <w:rsid w:val="009C4770"/>
    <w:rsid w:val="009C72E9"/>
    <w:rsid w:val="009D0412"/>
    <w:rsid w:val="009D0B77"/>
    <w:rsid w:val="009D18F5"/>
    <w:rsid w:val="009D2110"/>
    <w:rsid w:val="009D2282"/>
    <w:rsid w:val="009D2563"/>
    <w:rsid w:val="009D3D28"/>
    <w:rsid w:val="009D6081"/>
    <w:rsid w:val="009D61CE"/>
    <w:rsid w:val="009D6CD2"/>
    <w:rsid w:val="009D7B67"/>
    <w:rsid w:val="009E0D31"/>
    <w:rsid w:val="009E2C24"/>
    <w:rsid w:val="009E4EA2"/>
    <w:rsid w:val="009E67A4"/>
    <w:rsid w:val="009E6E99"/>
    <w:rsid w:val="009F0DC8"/>
    <w:rsid w:val="009F1B47"/>
    <w:rsid w:val="009F1C75"/>
    <w:rsid w:val="009F2519"/>
    <w:rsid w:val="009F3900"/>
    <w:rsid w:val="009F4DC5"/>
    <w:rsid w:val="009F66D5"/>
    <w:rsid w:val="00A004D7"/>
    <w:rsid w:val="00A00ABD"/>
    <w:rsid w:val="00A05932"/>
    <w:rsid w:val="00A11125"/>
    <w:rsid w:val="00A12264"/>
    <w:rsid w:val="00A1280F"/>
    <w:rsid w:val="00A12C05"/>
    <w:rsid w:val="00A14468"/>
    <w:rsid w:val="00A15C60"/>
    <w:rsid w:val="00A163EE"/>
    <w:rsid w:val="00A17A2A"/>
    <w:rsid w:val="00A17E80"/>
    <w:rsid w:val="00A21548"/>
    <w:rsid w:val="00A2216F"/>
    <w:rsid w:val="00A22482"/>
    <w:rsid w:val="00A22AD2"/>
    <w:rsid w:val="00A236BE"/>
    <w:rsid w:val="00A23865"/>
    <w:rsid w:val="00A23922"/>
    <w:rsid w:val="00A24269"/>
    <w:rsid w:val="00A2503E"/>
    <w:rsid w:val="00A252AA"/>
    <w:rsid w:val="00A2540F"/>
    <w:rsid w:val="00A265D0"/>
    <w:rsid w:val="00A2752B"/>
    <w:rsid w:val="00A27DE0"/>
    <w:rsid w:val="00A30E66"/>
    <w:rsid w:val="00A31C03"/>
    <w:rsid w:val="00A3235B"/>
    <w:rsid w:val="00A37A86"/>
    <w:rsid w:val="00A37F09"/>
    <w:rsid w:val="00A40AA6"/>
    <w:rsid w:val="00A41003"/>
    <w:rsid w:val="00A41A4F"/>
    <w:rsid w:val="00A41ADB"/>
    <w:rsid w:val="00A432BF"/>
    <w:rsid w:val="00A460CF"/>
    <w:rsid w:val="00A46100"/>
    <w:rsid w:val="00A46DCE"/>
    <w:rsid w:val="00A51FCB"/>
    <w:rsid w:val="00A52C7E"/>
    <w:rsid w:val="00A53B68"/>
    <w:rsid w:val="00A54950"/>
    <w:rsid w:val="00A5502D"/>
    <w:rsid w:val="00A55411"/>
    <w:rsid w:val="00A55599"/>
    <w:rsid w:val="00A56071"/>
    <w:rsid w:val="00A56364"/>
    <w:rsid w:val="00A564A7"/>
    <w:rsid w:val="00A56D01"/>
    <w:rsid w:val="00A5739E"/>
    <w:rsid w:val="00A60122"/>
    <w:rsid w:val="00A62B55"/>
    <w:rsid w:val="00A644B7"/>
    <w:rsid w:val="00A6476B"/>
    <w:rsid w:val="00A64C75"/>
    <w:rsid w:val="00A6501D"/>
    <w:rsid w:val="00A65780"/>
    <w:rsid w:val="00A666BF"/>
    <w:rsid w:val="00A670E2"/>
    <w:rsid w:val="00A70F09"/>
    <w:rsid w:val="00A71C55"/>
    <w:rsid w:val="00A72665"/>
    <w:rsid w:val="00A72970"/>
    <w:rsid w:val="00A73C3B"/>
    <w:rsid w:val="00A73E26"/>
    <w:rsid w:val="00A74675"/>
    <w:rsid w:val="00A771A1"/>
    <w:rsid w:val="00A77888"/>
    <w:rsid w:val="00A77FCD"/>
    <w:rsid w:val="00A80E7A"/>
    <w:rsid w:val="00A836A2"/>
    <w:rsid w:val="00A84796"/>
    <w:rsid w:val="00A85946"/>
    <w:rsid w:val="00A86E9B"/>
    <w:rsid w:val="00A86EB6"/>
    <w:rsid w:val="00A87DFA"/>
    <w:rsid w:val="00A900C0"/>
    <w:rsid w:val="00A90E54"/>
    <w:rsid w:val="00A91937"/>
    <w:rsid w:val="00A937EB"/>
    <w:rsid w:val="00A952AF"/>
    <w:rsid w:val="00AA1017"/>
    <w:rsid w:val="00AA13B8"/>
    <w:rsid w:val="00AA157B"/>
    <w:rsid w:val="00AA1803"/>
    <w:rsid w:val="00AA22A6"/>
    <w:rsid w:val="00AA2ADA"/>
    <w:rsid w:val="00AA36E7"/>
    <w:rsid w:val="00AA4AA4"/>
    <w:rsid w:val="00AB1EE6"/>
    <w:rsid w:val="00AB2735"/>
    <w:rsid w:val="00AB2DEA"/>
    <w:rsid w:val="00AB4235"/>
    <w:rsid w:val="00AB435E"/>
    <w:rsid w:val="00AB442B"/>
    <w:rsid w:val="00AB6A32"/>
    <w:rsid w:val="00AC1495"/>
    <w:rsid w:val="00AC1B54"/>
    <w:rsid w:val="00AC2545"/>
    <w:rsid w:val="00AC4BAE"/>
    <w:rsid w:val="00AC54CD"/>
    <w:rsid w:val="00AC61FB"/>
    <w:rsid w:val="00AC7111"/>
    <w:rsid w:val="00AC7ACE"/>
    <w:rsid w:val="00AC7EB7"/>
    <w:rsid w:val="00AD07E7"/>
    <w:rsid w:val="00AD0EBD"/>
    <w:rsid w:val="00AD2829"/>
    <w:rsid w:val="00AD6DD0"/>
    <w:rsid w:val="00AE304B"/>
    <w:rsid w:val="00AE3940"/>
    <w:rsid w:val="00AF1C57"/>
    <w:rsid w:val="00AF323A"/>
    <w:rsid w:val="00AF6FB6"/>
    <w:rsid w:val="00AF7D5D"/>
    <w:rsid w:val="00B01A62"/>
    <w:rsid w:val="00B041DB"/>
    <w:rsid w:val="00B04B0C"/>
    <w:rsid w:val="00B04E52"/>
    <w:rsid w:val="00B05FDE"/>
    <w:rsid w:val="00B06FA6"/>
    <w:rsid w:val="00B11415"/>
    <w:rsid w:val="00B11E66"/>
    <w:rsid w:val="00B137AD"/>
    <w:rsid w:val="00B13CB1"/>
    <w:rsid w:val="00B14F03"/>
    <w:rsid w:val="00B150FD"/>
    <w:rsid w:val="00B1654E"/>
    <w:rsid w:val="00B175EF"/>
    <w:rsid w:val="00B17BB9"/>
    <w:rsid w:val="00B20762"/>
    <w:rsid w:val="00B20F0A"/>
    <w:rsid w:val="00B2190C"/>
    <w:rsid w:val="00B21DF8"/>
    <w:rsid w:val="00B22255"/>
    <w:rsid w:val="00B232FE"/>
    <w:rsid w:val="00B24812"/>
    <w:rsid w:val="00B2640D"/>
    <w:rsid w:val="00B30378"/>
    <w:rsid w:val="00B308EE"/>
    <w:rsid w:val="00B31F5D"/>
    <w:rsid w:val="00B32C60"/>
    <w:rsid w:val="00B32E29"/>
    <w:rsid w:val="00B34FEC"/>
    <w:rsid w:val="00B37460"/>
    <w:rsid w:val="00B4226A"/>
    <w:rsid w:val="00B42530"/>
    <w:rsid w:val="00B431F2"/>
    <w:rsid w:val="00B4360E"/>
    <w:rsid w:val="00B442B2"/>
    <w:rsid w:val="00B452C2"/>
    <w:rsid w:val="00B5156A"/>
    <w:rsid w:val="00B51EAB"/>
    <w:rsid w:val="00B52BF5"/>
    <w:rsid w:val="00B53F08"/>
    <w:rsid w:val="00B53FC5"/>
    <w:rsid w:val="00B54485"/>
    <w:rsid w:val="00B54B88"/>
    <w:rsid w:val="00B564F1"/>
    <w:rsid w:val="00B568F0"/>
    <w:rsid w:val="00B60014"/>
    <w:rsid w:val="00B6099B"/>
    <w:rsid w:val="00B61E27"/>
    <w:rsid w:val="00B63F41"/>
    <w:rsid w:val="00B6473B"/>
    <w:rsid w:val="00B66713"/>
    <w:rsid w:val="00B6711E"/>
    <w:rsid w:val="00B67709"/>
    <w:rsid w:val="00B67A99"/>
    <w:rsid w:val="00B701DF"/>
    <w:rsid w:val="00B711C4"/>
    <w:rsid w:val="00B728C7"/>
    <w:rsid w:val="00B74E47"/>
    <w:rsid w:val="00B75829"/>
    <w:rsid w:val="00B767D1"/>
    <w:rsid w:val="00B77534"/>
    <w:rsid w:val="00B82F81"/>
    <w:rsid w:val="00B85DE3"/>
    <w:rsid w:val="00B86492"/>
    <w:rsid w:val="00B86B0B"/>
    <w:rsid w:val="00B9016C"/>
    <w:rsid w:val="00B91EFE"/>
    <w:rsid w:val="00B95217"/>
    <w:rsid w:val="00BA0683"/>
    <w:rsid w:val="00BA2307"/>
    <w:rsid w:val="00BA3464"/>
    <w:rsid w:val="00BA4846"/>
    <w:rsid w:val="00BA484E"/>
    <w:rsid w:val="00BA64A5"/>
    <w:rsid w:val="00BA74EB"/>
    <w:rsid w:val="00BB130F"/>
    <w:rsid w:val="00BB3132"/>
    <w:rsid w:val="00BB4358"/>
    <w:rsid w:val="00BB4793"/>
    <w:rsid w:val="00BB4FEF"/>
    <w:rsid w:val="00BB6F84"/>
    <w:rsid w:val="00BB70F2"/>
    <w:rsid w:val="00BB7DC8"/>
    <w:rsid w:val="00BC186A"/>
    <w:rsid w:val="00BC39C7"/>
    <w:rsid w:val="00BC7163"/>
    <w:rsid w:val="00BC72BA"/>
    <w:rsid w:val="00BD001D"/>
    <w:rsid w:val="00BD09CC"/>
    <w:rsid w:val="00BD3DBD"/>
    <w:rsid w:val="00BD62A8"/>
    <w:rsid w:val="00BD7C11"/>
    <w:rsid w:val="00BD7E69"/>
    <w:rsid w:val="00BE1287"/>
    <w:rsid w:val="00BE1620"/>
    <w:rsid w:val="00BE3346"/>
    <w:rsid w:val="00BE4FF4"/>
    <w:rsid w:val="00BE5713"/>
    <w:rsid w:val="00BE5C55"/>
    <w:rsid w:val="00BE729F"/>
    <w:rsid w:val="00BF0B73"/>
    <w:rsid w:val="00BF0BDB"/>
    <w:rsid w:val="00BF15B0"/>
    <w:rsid w:val="00BF2146"/>
    <w:rsid w:val="00BF38E2"/>
    <w:rsid w:val="00BF3D68"/>
    <w:rsid w:val="00BF42FD"/>
    <w:rsid w:val="00BF6A4C"/>
    <w:rsid w:val="00BF7CA9"/>
    <w:rsid w:val="00C020BD"/>
    <w:rsid w:val="00C031F8"/>
    <w:rsid w:val="00C0498E"/>
    <w:rsid w:val="00C054CD"/>
    <w:rsid w:val="00C11BD8"/>
    <w:rsid w:val="00C12A2E"/>
    <w:rsid w:val="00C134F8"/>
    <w:rsid w:val="00C140C7"/>
    <w:rsid w:val="00C144BE"/>
    <w:rsid w:val="00C1457D"/>
    <w:rsid w:val="00C14A95"/>
    <w:rsid w:val="00C20AF8"/>
    <w:rsid w:val="00C211E7"/>
    <w:rsid w:val="00C21E12"/>
    <w:rsid w:val="00C222A2"/>
    <w:rsid w:val="00C22462"/>
    <w:rsid w:val="00C2289B"/>
    <w:rsid w:val="00C22ADC"/>
    <w:rsid w:val="00C238C6"/>
    <w:rsid w:val="00C23BEC"/>
    <w:rsid w:val="00C25384"/>
    <w:rsid w:val="00C27A02"/>
    <w:rsid w:val="00C32E0A"/>
    <w:rsid w:val="00C32EE0"/>
    <w:rsid w:val="00C34445"/>
    <w:rsid w:val="00C3497A"/>
    <w:rsid w:val="00C349F5"/>
    <w:rsid w:val="00C34BBE"/>
    <w:rsid w:val="00C35E8A"/>
    <w:rsid w:val="00C36BA5"/>
    <w:rsid w:val="00C37921"/>
    <w:rsid w:val="00C37C71"/>
    <w:rsid w:val="00C4016A"/>
    <w:rsid w:val="00C40AE2"/>
    <w:rsid w:val="00C40B2D"/>
    <w:rsid w:val="00C4136B"/>
    <w:rsid w:val="00C42708"/>
    <w:rsid w:val="00C45FF6"/>
    <w:rsid w:val="00C464F7"/>
    <w:rsid w:val="00C46A61"/>
    <w:rsid w:val="00C50712"/>
    <w:rsid w:val="00C51D50"/>
    <w:rsid w:val="00C52020"/>
    <w:rsid w:val="00C52375"/>
    <w:rsid w:val="00C547EF"/>
    <w:rsid w:val="00C5654C"/>
    <w:rsid w:val="00C62C08"/>
    <w:rsid w:val="00C64FB0"/>
    <w:rsid w:val="00C64FF8"/>
    <w:rsid w:val="00C6519D"/>
    <w:rsid w:val="00C65656"/>
    <w:rsid w:val="00C66707"/>
    <w:rsid w:val="00C67279"/>
    <w:rsid w:val="00C678A5"/>
    <w:rsid w:val="00C7549A"/>
    <w:rsid w:val="00C762DE"/>
    <w:rsid w:val="00C76A2D"/>
    <w:rsid w:val="00C76B45"/>
    <w:rsid w:val="00C80FEA"/>
    <w:rsid w:val="00C81C75"/>
    <w:rsid w:val="00C8434A"/>
    <w:rsid w:val="00C86FF1"/>
    <w:rsid w:val="00C90131"/>
    <w:rsid w:val="00C909B4"/>
    <w:rsid w:val="00C91A73"/>
    <w:rsid w:val="00C91F54"/>
    <w:rsid w:val="00C92D29"/>
    <w:rsid w:val="00C93496"/>
    <w:rsid w:val="00C95C16"/>
    <w:rsid w:val="00C95D42"/>
    <w:rsid w:val="00C96618"/>
    <w:rsid w:val="00CA190B"/>
    <w:rsid w:val="00CA1A08"/>
    <w:rsid w:val="00CA1EFC"/>
    <w:rsid w:val="00CA4C97"/>
    <w:rsid w:val="00CA5A8E"/>
    <w:rsid w:val="00CA6B46"/>
    <w:rsid w:val="00CA717B"/>
    <w:rsid w:val="00CB02D9"/>
    <w:rsid w:val="00CB0AC4"/>
    <w:rsid w:val="00CB0F89"/>
    <w:rsid w:val="00CB1B66"/>
    <w:rsid w:val="00CB1DE3"/>
    <w:rsid w:val="00CB1E3D"/>
    <w:rsid w:val="00CB4057"/>
    <w:rsid w:val="00CB4210"/>
    <w:rsid w:val="00CB5A51"/>
    <w:rsid w:val="00CB65BC"/>
    <w:rsid w:val="00CB6A73"/>
    <w:rsid w:val="00CB705C"/>
    <w:rsid w:val="00CC05A5"/>
    <w:rsid w:val="00CC1BC0"/>
    <w:rsid w:val="00CC3AF6"/>
    <w:rsid w:val="00CC4804"/>
    <w:rsid w:val="00CC544B"/>
    <w:rsid w:val="00CC6164"/>
    <w:rsid w:val="00CC7245"/>
    <w:rsid w:val="00CC7B98"/>
    <w:rsid w:val="00CD02A0"/>
    <w:rsid w:val="00CD2F35"/>
    <w:rsid w:val="00CD39A9"/>
    <w:rsid w:val="00CD4361"/>
    <w:rsid w:val="00CD55A2"/>
    <w:rsid w:val="00CD6C71"/>
    <w:rsid w:val="00CE0FE2"/>
    <w:rsid w:val="00CE5A2F"/>
    <w:rsid w:val="00CE6019"/>
    <w:rsid w:val="00CE6306"/>
    <w:rsid w:val="00CE64EE"/>
    <w:rsid w:val="00CF1A91"/>
    <w:rsid w:val="00CF32D9"/>
    <w:rsid w:val="00CF347D"/>
    <w:rsid w:val="00CF4908"/>
    <w:rsid w:val="00CF4A96"/>
    <w:rsid w:val="00CF5CE3"/>
    <w:rsid w:val="00CF674D"/>
    <w:rsid w:val="00D010DB"/>
    <w:rsid w:val="00D016AB"/>
    <w:rsid w:val="00D01B78"/>
    <w:rsid w:val="00D02012"/>
    <w:rsid w:val="00D02963"/>
    <w:rsid w:val="00D04C2B"/>
    <w:rsid w:val="00D0511B"/>
    <w:rsid w:val="00D0727C"/>
    <w:rsid w:val="00D07D2C"/>
    <w:rsid w:val="00D117A4"/>
    <w:rsid w:val="00D11C0E"/>
    <w:rsid w:val="00D12EE5"/>
    <w:rsid w:val="00D144D9"/>
    <w:rsid w:val="00D15743"/>
    <w:rsid w:val="00D15BD8"/>
    <w:rsid w:val="00D17408"/>
    <w:rsid w:val="00D20657"/>
    <w:rsid w:val="00D20742"/>
    <w:rsid w:val="00D20D1F"/>
    <w:rsid w:val="00D21026"/>
    <w:rsid w:val="00D248D5"/>
    <w:rsid w:val="00D24BAE"/>
    <w:rsid w:val="00D25121"/>
    <w:rsid w:val="00D25324"/>
    <w:rsid w:val="00D25788"/>
    <w:rsid w:val="00D30187"/>
    <w:rsid w:val="00D30388"/>
    <w:rsid w:val="00D31209"/>
    <w:rsid w:val="00D31B79"/>
    <w:rsid w:val="00D32651"/>
    <w:rsid w:val="00D32DDD"/>
    <w:rsid w:val="00D330FF"/>
    <w:rsid w:val="00D33F2A"/>
    <w:rsid w:val="00D34045"/>
    <w:rsid w:val="00D343A0"/>
    <w:rsid w:val="00D36BB3"/>
    <w:rsid w:val="00D3742A"/>
    <w:rsid w:val="00D37C21"/>
    <w:rsid w:val="00D40BBE"/>
    <w:rsid w:val="00D421CF"/>
    <w:rsid w:val="00D42236"/>
    <w:rsid w:val="00D42612"/>
    <w:rsid w:val="00D43968"/>
    <w:rsid w:val="00D442E0"/>
    <w:rsid w:val="00D45565"/>
    <w:rsid w:val="00D47978"/>
    <w:rsid w:val="00D47AC0"/>
    <w:rsid w:val="00D53873"/>
    <w:rsid w:val="00D54416"/>
    <w:rsid w:val="00D55B1C"/>
    <w:rsid w:val="00D55D34"/>
    <w:rsid w:val="00D5667D"/>
    <w:rsid w:val="00D57B32"/>
    <w:rsid w:val="00D64BC8"/>
    <w:rsid w:val="00D64F52"/>
    <w:rsid w:val="00D6506A"/>
    <w:rsid w:val="00D67025"/>
    <w:rsid w:val="00D674A2"/>
    <w:rsid w:val="00D709A6"/>
    <w:rsid w:val="00D712CB"/>
    <w:rsid w:val="00D717D8"/>
    <w:rsid w:val="00D721A1"/>
    <w:rsid w:val="00D72294"/>
    <w:rsid w:val="00D728E1"/>
    <w:rsid w:val="00D73FA4"/>
    <w:rsid w:val="00D75482"/>
    <w:rsid w:val="00D7635A"/>
    <w:rsid w:val="00D776E9"/>
    <w:rsid w:val="00D77B3A"/>
    <w:rsid w:val="00D80D0B"/>
    <w:rsid w:val="00D8125A"/>
    <w:rsid w:val="00D815C9"/>
    <w:rsid w:val="00D829DF"/>
    <w:rsid w:val="00D82BC1"/>
    <w:rsid w:val="00D835E0"/>
    <w:rsid w:val="00D83A1D"/>
    <w:rsid w:val="00D845C0"/>
    <w:rsid w:val="00D84962"/>
    <w:rsid w:val="00D86379"/>
    <w:rsid w:val="00D86650"/>
    <w:rsid w:val="00D87E1C"/>
    <w:rsid w:val="00D90000"/>
    <w:rsid w:val="00D90397"/>
    <w:rsid w:val="00D91711"/>
    <w:rsid w:val="00D91DB1"/>
    <w:rsid w:val="00D9720D"/>
    <w:rsid w:val="00DA16D1"/>
    <w:rsid w:val="00DA25D8"/>
    <w:rsid w:val="00DA275A"/>
    <w:rsid w:val="00DA3709"/>
    <w:rsid w:val="00DA47B0"/>
    <w:rsid w:val="00DA51C1"/>
    <w:rsid w:val="00DA5BD8"/>
    <w:rsid w:val="00DA6571"/>
    <w:rsid w:val="00DA6E32"/>
    <w:rsid w:val="00DB120D"/>
    <w:rsid w:val="00DB2D36"/>
    <w:rsid w:val="00DB72E5"/>
    <w:rsid w:val="00DB745C"/>
    <w:rsid w:val="00DB79EC"/>
    <w:rsid w:val="00DC0157"/>
    <w:rsid w:val="00DC1E34"/>
    <w:rsid w:val="00DC1FA2"/>
    <w:rsid w:val="00DC25EA"/>
    <w:rsid w:val="00DC354C"/>
    <w:rsid w:val="00DC3695"/>
    <w:rsid w:val="00DC47E4"/>
    <w:rsid w:val="00DC5029"/>
    <w:rsid w:val="00DC5A9F"/>
    <w:rsid w:val="00DD0B5B"/>
    <w:rsid w:val="00DD1A58"/>
    <w:rsid w:val="00DD3811"/>
    <w:rsid w:val="00DD7DDF"/>
    <w:rsid w:val="00DE1D87"/>
    <w:rsid w:val="00DE2AB5"/>
    <w:rsid w:val="00DE3388"/>
    <w:rsid w:val="00DE36CC"/>
    <w:rsid w:val="00DE39FD"/>
    <w:rsid w:val="00DE424B"/>
    <w:rsid w:val="00DE481F"/>
    <w:rsid w:val="00DE56DB"/>
    <w:rsid w:val="00DE7138"/>
    <w:rsid w:val="00DF0A32"/>
    <w:rsid w:val="00DF3B14"/>
    <w:rsid w:val="00DF3B82"/>
    <w:rsid w:val="00DF4D62"/>
    <w:rsid w:val="00DF4FE9"/>
    <w:rsid w:val="00DF5AC9"/>
    <w:rsid w:val="00DF692E"/>
    <w:rsid w:val="00DF6EC6"/>
    <w:rsid w:val="00DF7C8E"/>
    <w:rsid w:val="00DF7D2A"/>
    <w:rsid w:val="00E00099"/>
    <w:rsid w:val="00E00779"/>
    <w:rsid w:val="00E011D7"/>
    <w:rsid w:val="00E01952"/>
    <w:rsid w:val="00E01A49"/>
    <w:rsid w:val="00E01AB6"/>
    <w:rsid w:val="00E025AD"/>
    <w:rsid w:val="00E03A69"/>
    <w:rsid w:val="00E04EEF"/>
    <w:rsid w:val="00E05592"/>
    <w:rsid w:val="00E06A74"/>
    <w:rsid w:val="00E10887"/>
    <w:rsid w:val="00E11512"/>
    <w:rsid w:val="00E11FC3"/>
    <w:rsid w:val="00E1200A"/>
    <w:rsid w:val="00E12920"/>
    <w:rsid w:val="00E130EB"/>
    <w:rsid w:val="00E13649"/>
    <w:rsid w:val="00E13ABA"/>
    <w:rsid w:val="00E14381"/>
    <w:rsid w:val="00E156E3"/>
    <w:rsid w:val="00E15F7E"/>
    <w:rsid w:val="00E16A26"/>
    <w:rsid w:val="00E16FDD"/>
    <w:rsid w:val="00E23ECB"/>
    <w:rsid w:val="00E259FB"/>
    <w:rsid w:val="00E2632B"/>
    <w:rsid w:val="00E26D33"/>
    <w:rsid w:val="00E26F47"/>
    <w:rsid w:val="00E27919"/>
    <w:rsid w:val="00E30F5B"/>
    <w:rsid w:val="00E3253D"/>
    <w:rsid w:val="00E326AA"/>
    <w:rsid w:val="00E32C48"/>
    <w:rsid w:val="00E32CD5"/>
    <w:rsid w:val="00E34270"/>
    <w:rsid w:val="00E36410"/>
    <w:rsid w:val="00E3651E"/>
    <w:rsid w:val="00E36BCF"/>
    <w:rsid w:val="00E37770"/>
    <w:rsid w:val="00E37C18"/>
    <w:rsid w:val="00E40029"/>
    <w:rsid w:val="00E40249"/>
    <w:rsid w:val="00E4078C"/>
    <w:rsid w:val="00E41224"/>
    <w:rsid w:val="00E4303C"/>
    <w:rsid w:val="00E442C3"/>
    <w:rsid w:val="00E44FC0"/>
    <w:rsid w:val="00E45189"/>
    <w:rsid w:val="00E46E54"/>
    <w:rsid w:val="00E46FB2"/>
    <w:rsid w:val="00E473F8"/>
    <w:rsid w:val="00E474F5"/>
    <w:rsid w:val="00E47C9D"/>
    <w:rsid w:val="00E50C5C"/>
    <w:rsid w:val="00E50F4B"/>
    <w:rsid w:val="00E5191D"/>
    <w:rsid w:val="00E51F61"/>
    <w:rsid w:val="00E51F6A"/>
    <w:rsid w:val="00E51F79"/>
    <w:rsid w:val="00E521F5"/>
    <w:rsid w:val="00E529FB"/>
    <w:rsid w:val="00E533E8"/>
    <w:rsid w:val="00E535E5"/>
    <w:rsid w:val="00E53B40"/>
    <w:rsid w:val="00E5480B"/>
    <w:rsid w:val="00E5576B"/>
    <w:rsid w:val="00E55D92"/>
    <w:rsid w:val="00E56BEE"/>
    <w:rsid w:val="00E60B56"/>
    <w:rsid w:val="00E661EA"/>
    <w:rsid w:val="00E6678E"/>
    <w:rsid w:val="00E67598"/>
    <w:rsid w:val="00E677FC"/>
    <w:rsid w:val="00E67BBA"/>
    <w:rsid w:val="00E70B22"/>
    <w:rsid w:val="00E70E4C"/>
    <w:rsid w:val="00E719AC"/>
    <w:rsid w:val="00E72AD5"/>
    <w:rsid w:val="00E733A1"/>
    <w:rsid w:val="00E73CA4"/>
    <w:rsid w:val="00E74D09"/>
    <w:rsid w:val="00E75232"/>
    <w:rsid w:val="00E772E3"/>
    <w:rsid w:val="00E803F5"/>
    <w:rsid w:val="00E803FE"/>
    <w:rsid w:val="00E81A5E"/>
    <w:rsid w:val="00E81E1B"/>
    <w:rsid w:val="00E843E2"/>
    <w:rsid w:val="00E84A24"/>
    <w:rsid w:val="00E84E2F"/>
    <w:rsid w:val="00E85E35"/>
    <w:rsid w:val="00E90ED2"/>
    <w:rsid w:val="00E91461"/>
    <w:rsid w:val="00E9171B"/>
    <w:rsid w:val="00E92749"/>
    <w:rsid w:val="00E927CE"/>
    <w:rsid w:val="00E9429C"/>
    <w:rsid w:val="00E94B29"/>
    <w:rsid w:val="00E959D3"/>
    <w:rsid w:val="00E96244"/>
    <w:rsid w:val="00E96E0F"/>
    <w:rsid w:val="00E96F78"/>
    <w:rsid w:val="00E97527"/>
    <w:rsid w:val="00EA1473"/>
    <w:rsid w:val="00EA2B0C"/>
    <w:rsid w:val="00EA32D7"/>
    <w:rsid w:val="00EA3D97"/>
    <w:rsid w:val="00EA4DD0"/>
    <w:rsid w:val="00EA50A3"/>
    <w:rsid w:val="00EA740D"/>
    <w:rsid w:val="00EA7A5D"/>
    <w:rsid w:val="00EA7CED"/>
    <w:rsid w:val="00EB10FC"/>
    <w:rsid w:val="00EB11FA"/>
    <w:rsid w:val="00EB24B2"/>
    <w:rsid w:val="00EB2C88"/>
    <w:rsid w:val="00EB3869"/>
    <w:rsid w:val="00EB520F"/>
    <w:rsid w:val="00EC05F8"/>
    <w:rsid w:val="00EC179E"/>
    <w:rsid w:val="00EC17B9"/>
    <w:rsid w:val="00EC5B40"/>
    <w:rsid w:val="00EC658D"/>
    <w:rsid w:val="00EC666E"/>
    <w:rsid w:val="00EC7A12"/>
    <w:rsid w:val="00ED15B0"/>
    <w:rsid w:val="00ED1A51"/>
    <w:rsid w:val="00ED2796"/>
    <w:rsid w:val="00ED362B"/>
    <w:rsid w:val="00ED442F"/>
    <w:rsid w:val="00ED7458"/>
    <w:rsid w:val="00EE21AA"/>
    <w:rsid w:val="00EE236A"/>
    <w:rsid w:val="00EE3938"/>
    <w:rsid w:val="00EE3B9D"/>
    <w:rsid w:val="00EE419E"/>
    <w:rsid w:val="00EE47FA"/>
    <w:rsid w:val="00EE6C43"/>
    <w:rsid w:val="00EE73B4"/>
    <w:rsid w:val="00EF1221"/>
    <w:rsid w:val="00EF3676"/>
    <w:rsid w:val="00EF49C4"/>
    <w:rsid w:val="00EF5429"/>
    <w:rsid w:val="00EF787D"/>
    <w:rsid w:val="00EF79B0"/>
    <w:rsid w:val="00F01857"/>
    <w:rsid w:val="00F03896"/>
    <w:rsid w:val="00F04898"/>
    <w:rsid w:val="00F062A1"/>
    <w:rsid w:val="00F070C4"/>
    <w:rsid w:val="00F11922"/>
    <w:rsid w:val="00F11970"/>
    <w:rsid w:val="00F119A8"/>
    <w:rsid w:val="00F126FE"/>
    <w:rsid w:val="00F12FC1"/>
    <w:rsid w:val="00F1300E"/>
    <w:rsid w:val="00F13BAA"/>
    <w:rsid w:val="00F13EBE"/>
    <w:rsid w:val="00F1719C"/>
    <w:rsid w:val="00F201AE"/>
    <w:rsid w:val="00F2175B"/>
    <w:rsid w:val="00F218F8"/>
    <w:rsid w:val="00F219B2"/>
    <w:rsid w:val="00F21DFC"/>
    <w:rsid w:val="00F236CC"/>
    <w:rsid w:val="00F244BE"/>
    <w:rsid w:val="00F24536"/>
    <w:rsid w:val="00F25D73"/>
    <w:rsid w:val="00F274B1"/>
    <w:rsid w:val="00F27C64"/>
    <w:rsid w:val="00F27D52"/>
    <w:rsid w:val="00F307EB"/>
    <w:rsid w:val="00F31704"/>
    <w:rsid w:val="00F32291"/>
    <w:rsid w:val="00F322E1"/>
    <w:rsid w:val="00F325C9"/>
    <w:rsid w:val="00F328A2"/>
    <w:rsid w:val="00F334C5"/>
    <w:rsid w:val="00F34145"/>
    <w:rsid w:val="00F342E1"/>
    <w:rsid w:val="00F3487D"/>
    <w:rsid w:val="00F34E4E"/>
    <w:rsid w:val="00F37930"/>
    <w:rsid w:val="00F40101"/>
    <w:rsid w:val="00F4151C"/>
    <w:rsid w:val="00F418DC"/>
    <w:rsid w:val="00F42B7E"/>
    <w:rsid w:val="00F45C10"/>
    <w:rsid w:val="00F45C46"/>
    <w:rsid w:val="00F45CB0"/>
    <w:rsid w:val="00F46356"/>
    <w:rsid w:val="00F5106F"/>
    <w:rsid w:val="00F51EED"/>
    <w:rsid w:val="00F52056"/>
    <w:rsid w:val="00F52648"/>
    <w:rsid w:val="00F526AF"/>
    <w:rsid w:val="00F52BA5"/>
    <w:rsid w:val="00F52D63"/>
    <w:rsid w:val="00F5426D"/>
    <w:rsid w:val="00F55471"/>
    <w:rsid w:val="00F5547F"/>
    <w:rsid w:val="00F56122"/>
    <w:rsid w:val="00F5732D"/>
    <w:rsid w:val="00F605D1"/>
    <w:rsid w:val="00F62249"/>
    <w:rsid w:val="00F626B6"/>
    <w:rsid w:val="00F6276F"/>
    <w:rsid w:val="00F64422"/>
    <w:rsid w:val="00F64D36"/>
    <w:rsid w:val="00F669F7"/>
    <w:rsid w:val="00F701C8"/>
    <w:rsid w:val="00F71214"/>
    <w:rsid w:val="00F7151C"/>
    <w:rsid w:val="00F73101"/>
    <w:rsid w:val="00F738C2"/>
    <w:rsid w:val="00F74833"/>
    <w:rsid w:val="00F74B8D"/>
    <w:rsid w:val="00F7766D"/>
    <w:rsid w:val="00F8042B"/>
    <w:rsid w:val="00F81D76"/>
    <w:rsid w:val="00F81FB2"/>
    <w:rsid w:val="00F854A3"/>
    <w:rsid w:val="00F85862"/>
    <w:rsid w:val="00F862ED"/>
    <w:rsid w:val="00F8634F"/>
    <w:rsid w:val="00F90F1B"/>
    <w:rsid w:val="00F91058"/>
    <w:rsid w:val="00F91778"/>
    <w:rsid w:val="00F91B10"/>
    <w:rsid w:val="00F9201E"/>
    <w:rsid w:val="00F9211A"/>
    <w:rsid w:val="00F934DE"/>
    <w:rsid w:val="00F936DC"/>
    <w:rsid w:val="00F953DB"/>
    <w:rsid w:val="00F95CEC"/>
    <w:rsid w:val="00F96FD7"/>
    <w:rsid w:val="00F972BB"/>
    <w:rsid w:val="00FA02B1"/>
    <w:rsid w:val="00FA16FA"/>
    <w:rsid w:val="00FA1E7E"/>
    <w:rsid w:val="00FA263D"/>
    <w:rsid w:val="00FA346C"/>
    <w:rsid w:val="00FA3857"/>
    <w:rsid w:val="00FA5CED"/>
    <w:rsid w:val="00FA6382"/>
    <w:rsid w:val="00FA68F5"/>
    <w:rsid w:val="00FA6BA8"/>
    <w:rsid w:val="00FA6E18"/>
    <w:rsid w:val="00FA7251"/>
    <w:rsid w:val="00FB064B"/>
    <w:rsid w:val="00FB13CA"/>
    <w:rsid w:val="00FB1CCE"/>
    <w:rsid w:val="00FB1F18"/>
    <w:rsid w:val="00FB2038"/>
    <w:rsid w:val="00FB297D"/>
    <w:rsid w:val="00FB2FBF"/>
    <w:rsid w:val="00FB453E"/>
    <w:rsid w:val="00FB5602"/>
    <w:rsid w:val="00FB5D22"/>
    <w:rsid w:val="00FB63C4"/>
    <w:rsid w:val="00FB6A8B"/>
    <w:rsid w:val="00FB6D72"/>
    <w:rsid w:val="00FB6F33"/>
    <w:rsid w:val="00FB6F86"/>
    <w:rsid w:val="00FB7149"/>
    <w:rsid w:val="00FB769B"/>
    <w:rsid w:val="00FB7C4C"/>
    <w:rsid w:val="00FC0815"/>
    <w:rsid w:val="00FC0AAC"/>
    <w:rsid w:val="00FC0E57"/>
    <w:rsid w:val="00FC1DE0"/>
    <w:rsid w:val="00FC380E"/>
    <w:rsid w:val="00FC3C77"/>
    <w:rsid w:val="00FC3E42"/>
    <w:rsid w:val="00FC54E1"/>
    <w:rsid w:val="00FC5C2B"/>
    <w:rsid w:val="00FC5D1D"/>
    <w:rsid w:val="00FC6506"/>
    <w:rsid w:val="00FC6720"/>
    <w:rsid w:val="00FD171D"/>
    <w:rsid w:val="00FD3700"/>
    <w:rsid w:val="00FD41EA"/>
    <w:rsid w:val="00FD436C"/>
    <w:rsid w:val="00FD63EB"/>
    <w:rsid w:val="00FD76C1"/>
    <w:rsid w:val="00FE0AB8"/>
    <w:rsid w:val="00FE0E46"/>
    <w:rsid w:val="00FE1D70"/>
    <w:rsid w:val="00FE2040"/>
    <w:rsid w:val="00FE342C"/>
    <w:rsid w:val="00FE428F"/>
    <w:rsid w:val="00FE44FA"/>
    <w:rsid w:val="00FE6F0B"/>
    <w:rsid w:val="00FE7179"/>
    <w:rsid w:val="00FE7568"/>
    <w:rsid w:val="00FF06F5"/>
    <w:rsid w:val="00FF256E"/>
    <w:rsid w:val="00FF3589"/>
    <w:rsid w:val="00FF5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red">
      <v:fill color="white"/>
      <v:stroke color="red"/>
    </o:shapedefaults>
    <o:shapelayout v:ext="edit">
      <o:idmap v:ext="edit" data="1"/>
    </o:shapelayout>
  </w:shapeDefaults>
  <w:decimalSymbol w:val="."/>
  <w:listSeparator w:val=","/>
  <w14:docId w14:val="72663A6F"/>
  <w15:docId w15:val="{A4928051-3527-4FA7-A8EC-1E606AF73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76FA3"/>
    <w:pPr>
      <w:widowControl w:val="0"/>
      <w:adjustRightInd w:val="0"/>
      <w:jc w:val="both"/>
      <w:textAlignment w:val="baseline"/>
    </w:pPr>
    <w:rPr>
      <w:kern w:val="2"/>
      <w:sz w:val="21"/>
      <w:szCs w:val="21"/>
    </w:rPr>
  </w:style>
  <w:style w:type="paragraph" w:styleId="1">
    <w:name w:val="heading 1"/>
    <w:basedOn w:val="a"/>
    <w:next w:val="a"/>
    <w:link w:val="10"/>
    <w:uiPriority w:val="9"/>
    <w:qFormat/>
    <w:rsid w:val="00876FA3"/>
    <w:pPr>
      <w:keepNext/>
      <w:outlineLvl w:val="0"/>
    </w:pPr>
    <w:rPr>
      <w:rFonts w:eastAsia="长城楷体"/>
      <w:b/>
      <w:bCs/>
      <w:i/>
      <w:iCs/>
      <w:sz w:val="28"/>
      <w:szCs w:val="28"/>
    </w:rPr>
  </w:style>
  <w:style w:type="paragraph" w:styleId="2">
    <w:name w:val="heading 2"/>
    <w:basedOn w:val="a"/>
    <w:next w:val="a0"/>
    <w:link w:val="20"/>
    <w:uiPriority w:val="9"/>
    <w:qFormat/>
    <w:rsid w:val="00876FA3"/>
    <w:pPr>
      <w:keepNext/>
      <w:outlineLvl w:val="1"/>
    </w:pPr>
    <w:rPr>
      <w:rFonts w:eastAsia="长城楷体"/>
      <w:b/>
      <w:bCs/>
      <w:i/>
      <w:iCs/>
    </w:rPr>
  </w:style>
  <w:style w:type="paragraph" w:styleId="3">
    <w:name w:val="heading 3"/>
    <w:basedOn w:val="a"/>
    <w:next w:val="a"/>
    <w:link w:val="30"/>
    <w:uiPriority w:val="9"/>
    <w:qFormat/>
    <w:rsid w:val="0059522A"/>
    <w:pPr>
      <w:keepNext/>
      <w:keepLines/>
      <w:adjustRightInd/>
      <w:spacing w:before="260" w:after="260" w:line="416" w:lineRule="auto"/>
      <w:textAlignment w:val="auto"/>
      <w:outlineLvl w:val="2"/>
    </w:pPr>
    <w:rPr>
      <w:rFonts w:ascii="Arial" w:eastAsia="黑体" w:hAnsi="Arial"/>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rsid w:val="00876FA3"/>
    <w:pPr>
      <w:ind w:left="425" w:firstLine="425"/>
    </w:pPr>
    <w:rPr>
      <w:rFonts w:eastAsia="长城楷体"/>
    </w:rPr>
  </w:style>
  <w:style w:type="paragraph" w:styleId="21">
    <w:name w:val="Body Text Indent 2"/>
    <w:basedOn w:val="a"/>
    <w:rsid w:val="00876FA3"/>
    <w:pPr>
      <w:ind w:left="-360" w:firstLine="360"/>
    </w:pPr>
    <w:rPr>
      <w:rFonts w:eastAsia="长城楷体"/>
    </w:rPr>
  </w:style>
  <w:style w:type="paragraph" w:styleId="a5">
    <w:name w:val="header"/>
    <w:basedOn w:val="a"/>
    <w:link w:val="a6"/>
    <w:uiPriority w:val="99"/>
    <w:rsid w:val="00876FA3"/>
    <w:pPr>
      <w:pBdr>
        <w:bottom w:val="single" w:sz="6" w:space="1" w:color="auto"/>
      </w:pBdr>
      <w:tabs>
        <w:tab w:val="center" w:pos="4153"/>
        <w:tab w:val="right" w:pos="8306"/>
      </w:tabs>
      <w:jc w:val="center"/>
    </w:pPr>
    <w:rPr>
      <w:sz w:val="18"/>
      <w:szCs w:val="18"/>
    </w:rPr>
  </w:style>
  <w:style w:type="character" w:styleId="a7">
    <w:name w:val="page number"/>
    <w:rsid w:val="00876FA3"/>
    <w:rPr>
      <w:rFonts w:ascii="宋体" w:eastAsia="宋体" w:hAnsi="宋体"/>
    </w:rPr>
  </w:style>
  <w:style w:type="paragraph" w:styleId="a8">
    <w:name w:val="footer"/>
    <w:basedOn w:val="a"/>
    <w:link w:val="a9"/>
    <w:uiPriority w:val="99"/>
    <w:rsid w:val="00876FA3"/>
    <w:pPr>
      <w:tabs>
        <w:tab w:val="center" w:pos="4153"/>
        <w:tab w:val="right" w:pos="8306"/>
      </w:tabs>
      <w:jc w:val="left"/>
    </w:pPr>
    <w:rPr>
      <w:sz w:val="18"/>
      <w:szCs w:val="18"/>
    </w:rPr>
  </w:style>
  <w:style w:type="paragraph" w:styleId="aa">
    <w:name w:val="Body Text"/>
    <w:basedOn w:val="a"/>
    <w:rsid w:val="00876FA3"/>
    <w:rPr>
      <w:rFonts w:eastAsia="长城楷体"/>
      <w:sz w:val="28"/>
      <w:szCs w:val="28"/>
    </w:rPr>
  </w:style>
  <w:style w:type="paragraph" w:styleId="a0">
    <w:name w:val="Normal Indent"/>
    <w:basedOn w:val="a"/>
    <w:rsid w:val="00876FA3"/>
    <w:pPr>
      <w:ind w:firstLine="420"/>
    </w:pPr>
  </w:style>
  <w:style w:type="paragraph" w:styleId="31">
    <w:name w:val="Body Text Indent 3"/>
    <w:basedOn w:val="a"/>
    <w:rsid w:val="00876FA3"/>
    <w:pPr>
      <w:ind w:firstLine="425"/>
    </w:pPr>
    <w:rPr>
      <w:rFonts w:eastAsia="长城楷体"/>
    </w:rPr>
  </w:style>
  <w:style w:type="paragraph" w:styleId="ab">
    <w:name w:val="Document Map"/>
    <w:basedOn w:val="a"/>
    <w:semiHidden/>
    <w:rsid w:val="00876FA3"/>
    <w:pPr>
      <w:shd w:val="clear" w:color="auto" w:fill="000080"/>
    </w:pPr>
  </w:style>
  <w:style w:type="paragraph" w:styleId="ac">
    <w:name w:val="Date"/>
    <w:basedOn w:val="a"/>
    <w:next w:val="a"/>
    <w:link w:val="ad"/>
    <w:uiPriority w:val="99"/>
    <w:rsid w:val="00454CA9"/>
    <w:pPr>
      <w:ind w:leftChars="2500" w:left="100"/>
    </w:pPr>
  </w:style>
  <w:style w:type="character" w:customStyle="1" w:styleId="ad">
    <w:name w:val="日期 字符"/>
    <w:link w:val="ac"/>
    <w:uiPriority w:val="99"/>
    <w:rsid w:val="00454CA9"/>
    <w:rPr>
      <w:kern w:val="2"/>
      <w:sz w:val="21"/>
      <w:szCs w:val="21"/>
    </w:rPr>
  </w:style>
  <w:style w:type="paragraph" w:styleId="ae">
    <w:name w:val="Balloon Text"/>
    <w:basedOn w:val="a"/>
    <w:link w:val="af"/>
    <w:uiPriority w:val="99"/>
    <w:rsid w:val="00061C4E"/>
    <w:rPr>
      <w:sz w:val="18"/>
      <w:szCs w:val="18"/>
    </w:rPr>
  </w:style>
  <w:style w:type="character" w:customStyle="1" w:styleId="af">
    <w:name w:val="批注框文本 字符"/>
    <w:link w:val="ae"/>
    <w:uiPriority w:val="99"/>
    <w:rsid w:val="00061C4E"/>
    <w:rPr>
      <w:kern w:val="2"/>
      <w:sz w:val="18"/>
      <w:szCs w:val="18"/>
    </w:rPr>
  </w:style>
  <w:style w:type="character" w:customStyle="1" w:styleId="30">
    <w:name w:val="标题 3 字符"/>
    <w:link w:val="3"/>
    <w:uiPriority w:val="9"/>
    <w:rsid w:val="0059522A"/>
    <w:rPr>
      <w:rFonts w:ascii="Arial" w:eastAsia="黑体" w:hAnsi="Arial" w:cs="Times New Roman"/>
      <w:b/>
      <w:bCs/>
      <w:kern w:val="2"/>
      <w:sz w:val="32"/>
      <w:szCs w:val="32"/>
    </w:rPr>
  </w:style>
  <w:style w:type="character" w:customStyle="1" w:styleId="10">
    <w:name w:val="标题 1 字符"/>
    <w:link w:val="1"/>
    <w:uiPriority w:val="9"/>
    <w:rsid w:val="0059522A"/>
    <w:rPr>
      <w:rFonts w:eastAsia="长城楷体"/>
      <w:b/>
      <w:bCs/>
      <w:i/>
      <w:iCs/>
      <w:kern w:val="2"/>
      <w:sz w:val="28"/>
      <w:szCs w:val="28"/>
    </w:rPr>
  </w:style>
  <w:style w:type="character" w:customStyle="1" w:styleId="20">
    <w:name w:val="标题 2 字符"/>
    <w:link w:val="2"/>
    <w:uiPriority w:val="9"/>
    <w:rsid w:val="0059522A"/>
    <w:rPr>
      <w:rFonts w:eastAsia="长城楷体"/>
      <w:b/>
      <w:bCs/>
      <w:i/>
      <w:iCs/>
      <w:kern w:val="2"/>
      <w:sz w:val="21"/>
      <w:szCs w:val="21"/>
    </w:rPr>
  </w:style>
  <w:style w:type="character" w:customStyle="1" w:styleId="a6">
    <w:name w:val="页眉 字符"/>
    <w:link w:val="a5"/>
    <w:uiPriority w:val="99"/>
    <w:rsid w:val="0059522A"/>
    <w:rPr>
      <w:kern w:val="2"/>
      <w:sz w:val="18"/>
      <w:szCs w:val="18"/>
    </w:rPr>
  </w:style>
  <w:style w:type="character" w:customStyle="1" w:styleId="a9">
    <w:name w:val="页脚 字符"/>
    <w:link w:val="a8"/>
    <w:uiPriority w:val="99"/>
    <w:rsid w:val="0059522A"/>
    <w:rPr>
      <w:kern w:val="2"/>
      <w:sz w:val="18"/>
      <w:szCs w:val="18"/>
    </w:rPr>
  </w:style>
  <w:style w:type="paragraph" w:styleId="af0">
    <w:name w:val="Normal (Web)"/>
    <w:basedOn w:val="a"/>
    <w:uiPriority w:val="99"/>
    <w:unhideWhenUsed/>
    <w:rsid w:val="0059522A"/>
    <w:pPr>
      <w:widowControl/>
      <w:adjustRightInd/>
      <w:spacing w:before="100" w:beforeAutospacing="1" w:after="100" w:afterAutospacing="1"/>
      <w:jc w:val="left"/>
      <w:textAlignment w:val="auto"/>
    </w:pPr>
    <w:rPr>
      <w:rFonts w:ascii="宋体" w:hAnsi="宋体" w:cs="宋体"/>
      <w:kern w:val="0"/>
      <w:sz w:val="24"/>
      <w:szCs w:val="24"/>
    </w:rPr>
  </w:style>
  <w:style w:type="paragraph" w:styleId="af1">
    <w:name w:val="List Paragraph"/>
    <w:basedOn w:val="a"/>
    <w:uiPriority w:val="34"/>
    <w:qFormat/>
    <w:rsid w:val="0059522A"/>
    <w:pPr>
      <w:adjustRightInd/>
      <w:ind w:firstLineChars="200" w:firstLine="420"/>
      <w:textAlignment w:val="auto"/>
    </w:pPr>
    <w:rPr>
      <w:rFonts w:ascii="Arial" w:eastAsia="黑体" w:hAnsi="Arial"/>
      <w:szCs w:val="22"/>
    </w:rPr>
  </w:style>
  <w:style w:type="character" w:styleId="af2">
    <w:name w:val="Hyperlink"/>
    <w:uiPriority w:val="99"/>
    <w:unhideWhenUsed/>
    <w:rsid w:val="0059522A"/>
    <w:rPr>
      <w:color w:val="0000FF"/>
      <w:u w:val="single"/>
    </w:rPr>
  </w:style>
  <w:style w:type="character" w:styleId="af3">
    <w:name w:val="FollowedHyperlink"/>
    <w:uiPriority w:val="99"/>
    <w:unhideWhenUsed/>
    <w:rsid w:val="0059522A"/>
    <w:rPr>
      <w:color w:val="800080"/>
      <w:u w:val="single"/>
    </w:rPr>
  </w:style>
  <w:style w:type="paragraph" w:styleId="af4">
    <w:name w:val="Title"/>
    <w:basedOn w:val="a"/>
    <w:next w:val="a"/>
    <w:link w:val="af5"/>
    <w:qFormat/>
    <w:rsid w:val="0020609B"/>
    <w:pPr>
      <w:spacing w:before="240" w:after="60"/>
      <w:jc w:val="center"/>
      <w:outlineLvl w:val="0"/>
    </w:pPr>
    <w:rPr>
      <w:rFonts w:ascii="Arial" w:hAnsi="Arial"/>
      <w:b/>
      <w:bCs/>
      <w:sz w:val="32"/>
      <w:szCs w:val="32"/>
    </w:rPr>
  </w:style>
  <w:style w:type="character" w:customStyle="1" w:styleId="af5">
    <w:name w:val="标题 字符"/>
    <w:link w:val="af4"/>
    <w:rsid w:val="0020609B"/>
    <w:rPr>
      <w:rFonts w:ascii="Arial" w:hAnsi="Arial" w:cs="Times New Roman"/>
      <w:b/>
      <w:bCs/>
      <w:kern w:val="2"/>
      <w:sz w:val="32"/>
      <w:szCs w:val="32"/>
    </w:rPr>
  </w:style>
  <w:style w:type="table" w:styleId="af6">
    <w:name w:val="Table Grid"/>
    <w:basedOn w:val="a2"/>
    <w:rsid w:val="00D343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7">
    <w:name w:val="Subtitle"/>
    <w:basedOn w:val="a"/>
    <w:next w:val="a"/>
    <w:qFormat/>
    <w:rsid w:val="00F126FE"/>
    <w:pPr>
      <w:adjustRightInd/>
      <w:spacing w:before="240" w:after="60" w:line="312" w:lineRule="auto"/>
      <w:jc w:val="center"/>
      <w:textAlignment w:val="auto"/>
      <w:outlineLvl w:val="1"/>
    </w:pPr>
    <w:rPr>
      <w:rFonts w:ascii="Cambria" w:hAnsi="Cambria"/>
      <w:b/>
      <w:bCs/>
      <w:kern w:val="28"/>
      <w:sz w:val="32"/>
      <w:szCs w:val="32"/>
    </w:rPr>
  </w:style>
  <w:style w:type="paragraph" w:styleId="TOC1">
    <w:name w:val="toc 1"/>
    <w:basedOn w:val="a"/>
    <w:next w:val="a"/>
    <w:autoRedefine/>
    <w:uiPriority w:val="39"/>
    <w:qFormat/>
    <w:rsid w:val="00861774"/>
    <w:pPr>
      <w:tabs>
        <w:tab w:val="right" w:leader="dot" w:pos="8789"/>
      </w:tabs>
      <w:adjustRightInd/>
      <w:spacing w:line="360" w:lineRule="exact"/>
      <w:ind w:right="-1"/>
      <w:textAlignment w:val="auto"/>
    </w:pPr>
    <w:rPr>
      <w:bCs/>
      <w:noProof/>
    </w:rPr>
  </w:style>
  <w:style w:type="paragraph" w:styleId="TOC2">
    <w:name w:val="toc 2"/>
    <w:basedOn w:val="a"/>
    <w:next w:val="a"/>
    <w:autoRedefine/>
    <w:uiPriority w:val="39"/>
    <w:qFormat/>
    <w:rsid w:val="00861774"/>
    <w:pPr>
      <w:tabs>
        <w:tab w:val="right" w:leader="dot" w:pos="8800"/>
      </w:tabs>
      <w:adjustRightInd/>
      <w:ind w:left="210" w:rightChars="-5" w:right="-10"/>
      <w:jc w:val="left"/>
      <w:textAlignment w:val="auto"/>
    </w:pPr>
    <w:rPr>
      <w:rFonts w:cs="Calibri"/>
      <w:noProof/>
      <w:szCs w:val="24"/>
      <w:lang w:val="zh-CN"/>
    </w:rPr>
  </w:style>
  <w:style w:type="paragraph" w:styleId="TOC">
    <w:name w:val="TOC Heading"/>
    <w:basedOn w:val="1"/>
    <w:next w:val="a"/>
    <w:uiPriority w:val="39"/>
    <w:qFormat/>
    <w:rsid w:val="001A1177"/>
    <w:pPr>
      <w:keepLines/>
      <w:widowControl/>
      <w:adjustRightInd/>
      <w:spacing w:before="480" w:line="276" w:lineRule="auto"/>
      <w:jc w:val="left"/>
      <w:textAlignment w:val="auto"/>
      <w:outlineLvl w:val="9"/>
    </w:pPr>
    <w:rPr>
      <w:rFonts w:ascii="Cambria" w:eastAsia="宋体" w:hAnsi="Cambria"/>
      <w:i w:val="0"/>
      <w:iCs w:val="0"/>
      <w:color w:val="365F91"/>
      <w:kern w:val="0"/>
    </w:rPr>
  </w:style>
  <w:style w:type="paragraph" w:styleId="TOC3">
    <w:name w:val="toc 3"/>
    <w:basedOn w:val="a"/>
    <w:next w:val="a"/>
    <w:autoRedefine/>
    <w:uiPriority w:val="39"/>
    <w:rsid w:val="005A390A"/>
    <w:pPr>
      <w:tabs>
        <w:tab w:val="right" w:leader="dot" w:pos="8789"/>
      </w:tabs>
      <w:ind w:leftChars="400" w:left="840"/>
    </w:pPr>
  </w:style>
  <w:style w:type="character" w:styleId="af8">
    <w:name w:val="annotation reference"/>
    <w:semiHidden/>
    <w:rsid w:val="00ED362B"/>
    <w:rPr>
      <w:sz w:val="21"/>
      <w:szCs w:val="21"/>
    </w:rPr>
  </w:style>
  <w:style w:type="paragraph" w:styleId="af9">
    <w:name w:val="annotation text"/>
    <w:basedOn w:val="a"/>
    <w:semiHidden/>
    <w:rsid w:val="00ED362B"/>
    <w:pPr>
      <w:jc w:val="left"/>
    </w:pPr>
  </w:style>
  <w:style w:type="paragraph" w:styleId="afa">
    <w:name w:val="annotation subject"/>
    <w:basedOn w:val="af9"/>
    <w:next w:val="af9"/>
    <w:semiHidden/>
    <w:rsid w:val="00ED362B"/>
    <w:rPr>
      <w:b/>
      <w:bCs/>
    </w:rPr>
  </w:style>
  <w:style w:type="paragraph" w:styleId="HTML">
    <w:name w:val="HTML Preformatted"/>
    <w:basedOn w:val="a"/>
    <w:link w:val="HTML0"/>
    <w:uiPriority w:val="99"/>
    <w:unhideWhenUsed/>
    <w:rsid w:val="00213A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宋体" w:hAnsi="宋体"/>
      <w:kern w:val="0"/>
      <w:sz w:val="24"/>
      <w:szCs w:val="24"/>
    </w:rPr>
  </w:style>
  <w:style w:type="character" w:customStyle="1" w:styleId="HTML0">
    <w:name w:val="HTML 预设格式 字符"/>
    <w:link w:val="HTML"/>
    <w:uiPriority w:val="99"/>
    <w:rsid w:val="00213A5D"/>
    <w:rPr>
      <w:rFonts w:ascii="宋体" w:hAnsi="宋体" w:cs="宋体"/>
      <w:sz w:val="24"/>
      <w:szCs w:val="24"/>
    </w:rPr>
  </w:style>
  <w:style w:type="character" w:styleId="afb">
    <w:name w:val="Placeholder Text"/>
    <w:basedOn w:val="a1"/>
    <w:uiPriority w:val="99"/>
    <w:semiHidden/>
    <w:rsid w:val="00EA50A3"/>
    <w:rPr>
      <w:color w:val="808080"/>
    </w:rPr>
  </w:style>
  <w:style w:type="table" w:customStyle="1" w:styleId="afc">
    <w:name w:val="三线表"/>
    <w:basedOn w:val="11"/>
    <w:uiPriority w:val="99"/>
    <w:rsid w:val="002F6CB7"/>
    <w:rPr>
      <w:sz w:val="21"/>
    </w:rP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1">
    <w:name w:val="Table Classic 1"/>
    <w:basedOn w:val="a2"/>
    <w:semiHidden/>
    <w:unhideWhenUsed/>
    <w:rsid w:val="002F6CB7"/>
    <w:pPr>
      <w:widowControl w:val="0"/>
      <w:adjustRightInd w:val="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16670">
      <w:bodyDiv w:val="1"/>
      <w:marLeft w:val="0"/>
      <w:marRight w:val="0"/>
      <w:marTop w:val="0"/>
      <w:marBottom w:val="0"/>
      <w:divBdr>
        <w:top w:val="none" w:sz="0" w:space="0" w:color="auto"/>
        <w:left w:val="none" w:sz="0" w:space="0" w:color="auto"/>
        <w:bottom w:val="none" w:sz="0" w:space="0" w:color="auto"/>
        <w:right w:val="none" w:sz="0" w:space="0" w:color="auto"/>
      </w:divBdr>
    </w:div>
    <w:div w:id="258103710">
      <w:bodyDiv w:val="1"/>
      <w:marLeft w:val="0"/>
      <w:marRight w:val="0"/>
      <w:marTop w:val="0"/>
      <w:marBottom w:val="0"/>
      <w:divBdr>
        <w:top w:val="none" w:sz="0" w:space="0" w:color="auto"/>
        <w:left w:val="none" w:sz="0" w:space="0" w:color="auto"/>
        <w:bottom w:val="none" w:sz="0" w:space="0" w:color="auto"/>
        <w:right w:val="none" w:sz="0" w:space="0" w:color="auto"/>
      </w:divBdr>
    </w:div>
    <w:div w:id="574705363">
      <w:bodyDiv w:val="1"/>
      <w:marLeft w:val="0"/>
      <w:marRight w:val="0"/>
      <w:marTop w:val="0"/>
      <w:marBottom w:val="0"/>
      <w:divBdr>
        <w:top w:val="none" w:sz="0" w:space="0" w:color="auto"/>
        <w:left w:val="none" w:sz="0" w:space="0" w:color="auto"/>
        <w:bottom w:val="none" w:sz="0" w:space="0" w:color="auto"/>
        <w:right w:val="none" w:sz="0" w:space="0" w:color="auto"/>
      </w:divBdr>
    </w:div>
    <w:div w:id="1036276969">
      <w:bodyDiv w:val="1"/>
      <w:marLeft w:val="0"/>
      <w:marRight w:val="0"/>
      <w:marTop w:val="0"/>
      <w:marBottom w:val="0"/>
      <w:divBdr>
        <w:top w:val="none" w:sz="0" w:space="0" w:color="auto"/>
        <w:left w:val="none" w:sz="0" w:space="0" w:color="auto"/>
        <w:bottom w:val="none" w:sz="0" w:space="0" w:color="auto"/>
        <w:right w:val="none" w:sz="0" w:space="0" w:color="auto"/>
      </w:divBdr>
    </w:div>
    <w:div w:id="1313680086">
      <w:bodyDiv w:val="1"/>
      <w:marLeft w:val="0"/>
      <w:marRight w:val="0"/>
      <w:marTop w:val="0"/>
      <w:marBottom w:val="0"/>
      <w:divBdr>
        <w:top w:val="none" w:sz="0" w:space="0" w:color="auto"/>
        <w:left w:val="none" w:sz="0" w:space="0" w:color="auto"/>
        <w:bottom w:val="none" w:sz="0" w:space="0" w:color="auto"/>
        <w:right w:val="none" w:sz="0" w:space="0" w:color="auto"/>
      </w:divBdr>
    </w:div>
    <w:div w:id="1359429228">
      <w:bodyDiv w:val="1"/>
      <w:marLeft w:val="0"/>
      <w:marRight w:val="0"/>
      <w:marTop w:val="0"/>
      <w:marBottom w:val="0"/>
      <w:divBdr>
        <w:top w:val="none" w:sz="0" w:space="0" w:color="auto"/>
        <w:left w:val="none" w:sz="0" w:space="0" w:color="auto"/>
        <w:bottom w:val="none" w:sz="0" w:space="0" w:color="auto"/>
        <w:right w:val="none" w:sz="0" w:space="0" w:color="auto"/>
      </w:divBdr>
    </w:div>
    <w:div w:id="1486051868">
      <w:bodyDiv w:val="1"/>
      <w:marLeft w:val="0"/>
      <w:marRight w:val="0"/>
      <w:marTop w:val="0"/>
      <w:marBottom w:val="0"/>
      <w:divBdr>
        <w:top w:val="none" w:sz="0" w:space="0" w:color="auto"/>
        <w:left w:val="none" w:sz="0" w:space="0" w:color="auto"/>
        <w:bottom w:val="none" w:sz="0" w:space="0" w:color="auto"/>
        <w:right w:val="none" w:sz="0" w:space="0" w:color="auto"/>
      </w:divBdr>
    </w:div>
    <w:div w:id="1582131680">
      <w:bodyDiv w:val="1"/>
      <w:marLeft w:val="0"/>
      <w:marRight w:val="0"/>
      <w:marTop w:val="0"/>
      <w:marBottom w:val="0"/>
      <w:divBdr>
        <w:top w:val="none" w:sz="0" w:space="0" w:color="auto"/>
        <w:left w:val="none" w:sz="0" w:space="0" w:color="auto"/>
        <w:bottom w:val="none" w:sz="0" w:space="0" w:color="auto"/>
        <w:right w:val="none" w:sz="0" w:space="0" w:color="auto"/>
      </w:divBdr>
    </w:div>
    <w:div w:id="1615088524">
      <w:bodyDiv w:val="1"/>
      <w:marLeft w:val="0"/>
      <w:marRight w:val="0"/>
      <w:marTop w:val="0"/>
      <w:marBottom w:val="0"/>
      <w:divBdr>
        <w:top w:val="none" w:sz="0" w:space="0" w:color="auto"/>
        <w:left w:val="none" w:sz="0" w:space="0" w:color="auto"/>
        <w:bottom w:val="none" w:sz="0" w:space="0" w:color="auto"/>
        <w:right w:val="none" w:sz="0" w:space="0" w:color="auto"/>
      </w:divBdr>
    </w:div>
    <w:div w:id="1762338112">
      <w:bodyDiv w:val="1"/>
      <w:marLeft w:val="0"/>
      <w:marRight w:val="0"/>
      <w:marTop w:val="0"/>
      <w:marBottom w:val="0"/>
      <w:divBdr>
        <w:top w:val="none" w:sz="0" w:space="0" w:color="auto"/>
        <w:left w:val="none" w:sz="0" w:space="0" w:color="auto"/>
        <w:bottom w:val="none" w:sz="0" w:space="0" w:color="auto"/>
        <w:right w:val="none" w:sz="0" w:space="0" w:color="auto"/>
      </w:divBdr>
    </w:div>
    <w:div w:id="1888757609">
      <w:bodyDiv w:val="1"/>
      <w:marLeft w:val="0"/>
      <w:marRight w:val="0"/>
      <w:marTop w:val="0"/>
      <w:marBottom w:val="0"/>
      <w:divBdr>
        <w:top w:val="none" w:sz="0" w:space="0" w:color="auto"/>
        <w:left w:val="none" w:sz="0" w:space="0" w:color="auto"/>
        <w:bottom w:val="none" w:sz="0" w:space="0" w:color="auto"/>
        <w:right w:val="none" w:sz="0" w:space="0" w:color="auto"/>
      </w:divBdr>
    </w:div>
    <w:div w:id="201445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jp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jpg"/><Relationship Id="rId30" Type="http://schemas.openxmlformats.org/officeDocument/2006/relationships/image" Target="media/image19.png"/><Relationship Id="rId35" Type="http://schemas.openxmlformats.org/officeDocument/2006/relationships/image" Target="media/image2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D8E0D-C096-44C8-ACEB-7B61F0D0E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3532</TotalTime>
  <Pages>30</Pages>
  <Words>4682</Words>
  <Characters>26689</Characters>
  <Application>Microsoft Office Word</Application>
  <DocSecurity>0</DocSecurity>
  <Lines>222</Lines>
  <Paragraphs>62</Paragraphs>
  <ScaleCrop>false</ScaleCrop>
  <Company>http:/sdwm.org</Company>
  <LinksUpToDate>false</LinksUpToDate>
  <CharactersWithSpaces>31309</CharactersWithSpaces>
  <SharedDoc>false</SharedDoc>
  <HLinks>
    <vt:vector size="216" baseType="variant">
      <vt:variant>
        <vt:i4>1418757005</vt:i4>
      </vt:variant>
      <vt:variant>
        <vt:i4>225</vt:i4>
      </vt:variant>
      <vt:variant>
        <vt:i4>0</vt:i4>
      </vt:variant>
      <vt:variant>
        <vt:i4>5</vt:i4>
      </vt:variant>
      <vt:variant>
        <vt:lpwstr/>
      </vt:variant>
      <vt:variant>
        <vt:lpwstr>直接计算生成函数法测定稳定常数的原理</vt:lpwstr>
      </vt:variant>
      <vt:variant>
        <vt:i4>464656705</vt:i4>
      </vt:variant>
      <vt:variant>
        <vt:i4>207</vt:i4>
      </vt:variant>
      <vt:variant>
        <vt:i4>0</vt:i4>
      </vt:variant>
      <vt:variant>
        <vt:i4>5</vt:i4>
      </vt:variant>
      <vt:variant>
        <vt:lpwstr/>
      </vt:variant>
      <vt:variant>
        <vt:lpwstr>生成函数法及其优势</vt:lpwstr>
      </vt:variant>
      <vt:variant>
        <vt:i4>1769532</vt:i4>
      </vt:variant>
      <vt:variant>
        <vt:i4>200</vt:i4>
      </vt:variant>
      <vt:variant>
        <vt:i4>0</vt:i4>
      </vt:variant>
      <vt:variant>
        <vt:i4>5</vt:i4>
      </vt:variant>
      <vt:variant>
        <vt:lpwstr/>
      </vt:variant>
      <vt:variant>
        <vt:lpwstr>_Toc402184292</vt:lpwstr>
      </vt:variant>
      <vt:variant>
        <vt:i4>1769532</vt:i4>
      </vt:variant>
      <vt:variant>
        <vt:i4>194</vt:i4>
      </vt:variant>
      <vt:variant>
        <vt:i4>0</vt:i4>
      </vt:variant>
      <vt:variant>
        <vt:i4>5</vt:i4>
      </vt:variant>
      <vt:variant>
        <vt:lpwstr/>
      </vt:variant>
      <vt:variant>
        <vt:lpwstr>_Toc402184291</vt:lpwstr>
      </vt:variant>
      <vt:variant>
        <vt:i4>1769532</vt:i4>
      </vt:variant>
      <vt:variant>
        <vt:i4>188</vt:i4>
      </vt:variant>
      <vt:variant>
        <vt:i4>0</vt:i4>
      </vt:variant>
      <vt:variant>
        <vt:i4>5</vt:i4>
      </vt:variant>
      <vt:variant>
        <vt:lpwstr/>
      </vt:variant>
      <vt:variant>
        <vt:lpwstr>_Toc402184290</vt:lpwstr>
      </vt:variant>
      <vt:variant>
        <vt:i4>1703996</vt:i4>
      </vt:variant>
      <vt:variant>
        <vt:i4>182</vt:i4>
      </vt:variant>
      <vt:variant>
        <vt:i4>0</vt:i4>
      </vt:variant>
      <vt:variant>
        <vt:i4>5</vt:i4>
      </vt:variant>
      <vt:variant>
        <vt:lpwstr/>
      </vt:variant>
      <vt:variant>
        <vt:lpwstr>_Toc402184289</vt:lpwstr>
      </vt:variant>
      <vt:variant>
        <vt:i4>1703996</vt:i4>
      </vt:variant>
      <vt:variant>
        <vt:i4>176</vt:i4>
      </vt:variant>
      <vt:variant>
        <vt:i4>0</vt:i4>
      </vt:variant>
      <vt:variant>
        <vt:i4>5</vt:i4>
      </vt:variant>
      <vt:variant>
        <vt:lpwstr/>
      </vt:variant>
      <vt:variant>
        <vt:lpwstr>_Toc402184288</vt:lpwstr>
      </vt:variant>
      <vt:variant>
        <vt:i4>1703996</vt:i4>
      </vt:variant>
      <vt:variant>
        <vt:i4>170</vt:i4>
      </vt:variant>
      <vt:variant>
        <vt:i4>0</vt:i4>
      </vt:variant>
      <vt:variant>
        <vt:i4>5</vt:i4>
      </vt:variant>
      <vt:variant>
        <vt:lpwstr/>
      </vt:variant>
      <vt:variant>
        <vt:lpwstr>_Toc402184287</vt:lpwstr>
      </vt:variant>
      <vt:variant>
        <vt:i4>1703996</vt:i4>
      </vt:variant>
      <vt:variant>
        <vt:i4>164</vt:i4>
      </vt:variant>
      <vt:variant>
        <vt:i4>0</vt:i4>
      </vt:variant>
      <vt:variant>
        <vt:i4>5</vt:i4>
      </vt:variant>
      <vt:variant>
        <vt:lpwstr/>
      </vt:variant>
      <vt:variant>
        <vt:lpwstr>_Toc402184286</vt:lpwstr>
      </vt:variant>
      <vt:variant>
        <vt:i4>1703996</vt:i4>
      </vt:variant>
      <vt:variant>
        <vt:i4>158</vt:i4>
      </vt:variant>
      <vt:variant>
        <vt:i4>0</vt:i4>
      </vt:variant>
      <vt:variant>
        <vt:i4>5</vt:i4>
      </vt:variant>
      <vt:variant>
        <vt:lpwstr/>
      </vt:variant>
      <vt:variant>
        <vt:lpwstr>_Toc402184285</vt:lpwstr>
      </vt:variant>
      <vt:variant>
        <vt:i4>1703996</vt:i4>
      </vt:variant>
      <vt:variant>
        <vt:i4>152</vt:i4>
      </vt:variant>
      <vt:variant>
        <vt:i4>0</vt:i4>
      </vt:variant>
      <vt:variant>
        <vt:i4>5</vt:i4>
      </vt:variant>
      <vt:variant>
        <vt:lpwstr/>
      </vt:variant>
      <vt:variant>
        <vt:lpwstr>_Toc402184284</vt:lpwstr>
      </vt:variant>
      <vt:variant>
        <vt:i4>1703996</vt:i4>
      </vt:variant>
      <vt:variant>
        <vt:i4>146</vt:i4>
      </vt:variant>
      <vt:variant>
        <vt:i4>0</vt:i4>
      </vt:variant>
      <vt:variant>
        <vt:i4>5</vt:i4>
      </vt:variant>
      <vt:variant>
        <vt:lpwstr/>
      </vt:variant>
      <vt:variant>
        <vt:lpwstr>_Toc402184283</vt:lpwstr>
      </vt:variant>
      <vt:variant>
        <vt:i4>1703996</vt:i4>
      </vt:variant>
      <vt:variant>
        <vt:i4>140</vt:i4>
      </vt:variant>
      <vt:variant>
        <vt:i4>0</vt:i4>
      </vt:variant>
      <vt:variant>
        <vt:i4>5</vt:i4>
      </vt:variant>
      <vt:variant>
        <vt:lpwstr/>
      </vt:variant>
      <vt:variant>
        <vt:lpwstr>_Toc402184282</vt:lpwstr>
      </vt:variant>
      <vt:variant>
        <vt:i4>1703996</vt:i4>
      </vt:variant>
      <vt:variant>
        <vt:i4>134</vt:i4>
      </vt:variant>
      <vt:variant>
        <vt:i4>0</vt:i4>
      </vt:variant>
      <vt:variant>
        <vt:i4>5</vt:i4>
      </vt:variant>
      <vt:variant>
        <vt:lpwstr/>
      </vt:variant>
      <vt:variant>
        <vt:lpwstr>_Toc402184281</vt:lpwstr>
      </vt:variant>
      <vt:variant>
        <vt:i4>1703996</vt:i4>
      </vt:variant>
      <vt:variant>
        <vt:i4>128</vt:i4>
      </vt:variant>
      <vt:variant>
        <vt:i4>0</vt:i4>
      </vt:variant>
      <vt:variant>
        <vt:i4>5</vt:i4>
      </vt:variant>
      <vt:variant>
        <vt:lpwstr/>
      </vt:variant>
      <vt:variant>
        <vt:lpwstr>_Toc402184280</vt:lpwstr>
      </vt:variant>
      <vt:variant>
        <vt:i4>1376316</vt:i4>
      </vt:variant>
      <vt:variant>
        <vt:i4>122</vt:i4>
      </vt:variant>
      <vt:variant>
        <vt:i4>0</vt:i4>
      </vt:variant>
      <vt:variant>
        <vt:i4>5</vt:i4>
      </vt:variant>
      <vt:variant>
        <vt:lpwstr/>
      </vt:variant>
      <vt:variant>
        <vt:lpwstr>_Toc402184279</vt:lpwstr>
      </vt:variant>
      <vt:variant>
        <vt:i4>1376316</vt:i4>
      </vt:variant>
      <vt:variant>
        <vt:i4>116</vt:i4>
      </vt:variant>
      <vt:variant>
        <vt:i4>0</vt:i4>
      </vt:variant>
      <vt:variant>
        <vt:i4>5</vt:i4>
      </vt:variant>
      <vt:variant>
        <vt:lpwstr/>
      </vt:variant>
      <vt:variant>
        <vt:lpwstr>_Toc402184278</vt:lpwstr>
      </vt:variant>
      <vt:variant>
        <vt:i4>1376316</vt:i4>
      </vt:variant>
      <vt:variant>
        <vt:i4>110</vt:i4>
      </vt:variant>
      <vt:variant>
        <vt:i4>0</vt:i4>
      </vt:variant>
      <vt:variant>
        <vt:i4>5</vt:i4>
      </vt:variant>
      <vt:variant>
        <vt:lpwstr/>
      </vt:variant>
      <vt:variant>
        <vt:lpwstr>_Toc402184277</vt:lpwstr>
      </vt:variant>
      <vt:variant>
        <vt:i4>1376316</vt:i4>
      </vt:variant>
      <vt:variant>
        <vt:i4>104</vt:i4>
      </vt:variant>
      <vt:variant>
        <vt:i4>0</vt:i4>
      </vt:variant>
      <vt:variant>
        <vt:i4>5</vt:i4>
      </vt:variant>
      <vt:variant>
        <vt:lpwstr/>
      </vt:variant>
      <vt:variant>
        <vt:lpwstr>_Toc402184276</vt:lpwstr>
      </vt:variant>
      <vt:variant>
        <vt:i4>1376316</vt:i4>
      </vt:variant>
      <vt:variant>
        <vt:i4>98</vt:i4>
      </vt:variant>
      <vt:variant>
        <vt:i4>0</vt:i4>
      </vt:variant>
      <vt:variant>
        <vt:i4>5</vt:i4>
      </vt:variant>
      <vt:variant>
        <vt:lpwstr/>
      </vt:variant>
      <vt:variant>
        <vt:lpwstr>_Toc402184275</vt:lpwstr>
      </vt:variant>
      <vt:variant>
        <vt:i4>1376316</vt:i4>
      </vt:variant>
      <vt:variant>
        <vt:i4>92</vt:i4>
      </vt:variant>
      <vt:variant>
        <vt:i4>0</vt:i4>
      </vt:variant>
      <vt:variant>
        <vt:i4>5</vt:i4>
      </vt:variant>
      <vt:variant>
        <vt:lpwstr/>
      </vt:variant>
      <vt:variant>
        <vt:lpwstr>_Toc402184274</vt:lpwstr>
      </vt:variant>
      <vt:variant>
        <vt:i4>1376316</vt:i4>
      </vt:variant>
      <vt:variant>
        <vt:i4>86</vt:i4>
      </vt:variant>
      <vt:variant>
        <vt:i4>0</vt:i4>
      </vt:variant>
      <vt:variant>
        <vt:i4>5</vt:i4>
      </vt:variant>
      <vt:variant>
        <vt:lpwstr/>
      </vt:variant>
      <vt:variant>
        <vt:lpwstr>_Toc402184273</vt:lpwstr>
      </vt:variant>
      <vt:variant>
        <vt:i4>1376316</vt:i4>
      </vt:variant>
      <vt:variant>
        <vt:i4>80</vt:i4>
      </vt:variant>
      <vt:variant>
        <vt:i4>0</vt:i4>
      </vt:variant>
      <vt:variant>
        <vt:i4>5</vt:i4>
      </vt:variant>
      <vt:variant>
        <vt:lpwstr/>
      </vt:variant>
      <vt:variant>
        <vt:lpwstr>_Toc402184272</vt:lpwstr>
      </vt:variant>
      <vt:variant>
        <vt:i4>1376316</vt:i4>
      </vt:variant>
      <vt:variant>
        <vt:i4>74</vt:i4>
      </vt:variant>
      <vt:variant>
        <vt:i4>0</vt:i4>
      </vt:variant>
      <vt:variant>
        <vt:i4>5</vt:i4>
      </vt:variant>
      <vt:variant>
        <vt:lpwstr/>
      </vt:variant>
      <vt:variant>
        <vt:lpwstr>_Toc402184271</vt:lpwstr>
      </vt:variant>
      <vt:variant>
        <vt:i4>1376316</vt:i4>
      </vt:variant>
      <vt:variant>
        <vt:i4>68</vt:i4>
      </vt:variant>
      <vt:variant>
        <vt:i4>0</vt:i4>
      </vt:variant>
      <vt:variant>
        <vt:i4>5</vt:i4>
      </vt:variant>
      <vt:variant>
        <vt:lpwstr/>
      </vt:variant>
      <vt:variant>
        <vt:lpwstr>_Toc402184270</vt:lpwstr>
      </vt:variant>
      <vt:variant>
        <vt:i4>1310780</vt:i4>
      </vt:variant>
      <vt:variant>
        <vt:i4>62</vt:i4>
      </vt:variant>
      <vt:variant>
        <vt:i4>0</vt:i4>
      </vt:variant>
      <vt:variant>
        <vt:i4>5</vt:i4>
      </vt:variant>
      <vt:variant>
        <vt:lpwstr/>
      </vt:variant>
      <vt:variant>
        <vt:lpwstr>_Toc402184269</vt:lpwstr>
      </vt:variant>
      <vt:variant>
        <vt:i4>1310780</vt:i4>
      </vt:variant>
      <vt:variant>
        <vt:i4>56</vt:i4>
      </vt:variant>
      <vt:variant>
        <vt:i4>0</vt:i4>
      </vt:variant>
      <vt:variant>
        <vt:i4>5</vt:i4>
      </vt:variant>
      <vt:variant>
        <vt:lpwstr/>
      </vt:variant>
      <vt:variant>
        <vt:lpwstr>_Toc402184268</vt:lpwstr>
      </vt:variant>
      <vt:variant>
        <vt:i4>1310780</vt:i4>
      </vt:variant>
      <vt:variant>
        <vt:i4>50</vt:i4>
      </vt:variant>
      <vt:variant>
        <vt:i4>0</vt:i4>
      </vt:variant>
      <vt:variant>
        <vt:i4>5</vt:i4>
      </vt:variant>
      <vt:variant>
        <vt:lpwstr/>
      </vt:variant>
      <vt:variant>
        <vt:lpwstr>_Toc402184267</vt:lpwstr>
      </vt:variant>
      <vt:variant>
        <vt:i4>1310780</vt:i4>
      </vt:variant>
      <vt:variant>
        <vt:i4>44</vt:i4>
      </vt:variant>
      <vt:variant>
        <vt:i4>0</vt:i4>
      </vt:variant>
      <vt:variant>
        <vt:i4>5</vt:i4>
      </vt:variant>
      <vt:variant>
        <vt:lpwstr/>
      </vt:variant>
      <vt:variant>
        <vt:lpwstr>_Toc402184266</vt:lpwstr>
      </vt:variant>
      <vt:variant>
        <vt:i4>1310780</vt:i4>
      </vt:variant>
      <vt:variant>
        <vt:i4>38</vt:i4>
      </vt:variant>
      <vt:variant>
        <vt:i4>0</vt:i4>
      </vt:variant>
      <vt:variant>
        <vt:i4>5</vt:i4>
      </vt:variant>
      <vt:variant>
        <vt:lpwstr/>
      </vt:variant>
      <vt:variant>
        <vt:lpwstr>_Toc402184265</vt:lpwstr>
      </vt:variant>
      <vt:variant>
        <vt:i4>1310780</vt:i4>
      </vt:variant>
      <vt:variant>
        <vt:i4>32</vt:i4>
      </vt:variant>
      <vt:variant>
        <vt:i4>0</vt:i4>
      </vt:variant>
      <vt:variant>
        <vt:i4>5</vt:i4>
      </vt:variant>
      <vt:variant>
        <vt:lpwstr/>
      </vt:variant>
      <vt:variant>
        <vt:lpwstr>_Toc402184264</vt:lpwstr>
      </vt:variant>
      <vt:variant>
        <vt:i4>1310780</vt:i4>
      </vt:variant>
      <vt:variant>
        <vt:i4>26</vt:i4>
      </vt:variant>
      <vt:variant>
        <vt:i4>0</vt:i4>
      </vt:variant>
      <vt:variant>
        <vt:i4>5</vt:i4>
      </vt:variant>
      <vt:variant>
        <vt:lpwstr/>
      </vt:variant>
      <vt:variant>
        <vt:lpwstr>_Toc402184263</vt:lpwstr>
      </vt:variant>
      <vt:variant>
        <vt:i4>1310780</vt:i4>
      </vt:variant>
      <vt:variant>
        <vt:i4>20</vt:i4>
      </vt:variant>
      <vt:variant>
        <vt:i4>0</vt:i4>
      </vt:variant>
      <vt:variant>
        <vt:i4>5</vt:i4>
      </vt:variant>
      <vt:variant>
        <vt:lpwstr/>
      </vt:variant>
      <vt:variant>
        <vt:lpwstr>_Toc402184262</vt:lpwstr>
      </vt:variant>
      <vt:variant>
        <vt:i4>1310780</vt:i4>
      </vt:variant>
      <vt:variant>
        <vt:i4>14</vt:i4>
      </vt:variant>
      <vt:variant>
        <vt:i4>0</vt:i4>
      </vt:variant>
      <vt:variant>
        <vt:i4>5</vt:i4>
      </vt:variant>
      <vt:variant>
        <vt:lpwstr/>
      </vt:variant>
      <vt:variant>
        <vt:lpwstr>_Toc402184261</vt:lpwstr>
      </vt:variant>
      <vt:variant>
        <vt:i4>1310780</vt:i4>
      </vt:variant>
      <vt:variant>
        <vt:i4>8</vt:i4>
      </vt:variant>
      <vt:variant>
        <vt:i4>0</vt:i4>
      </vt:variant>
      <vt:variant>
        <vt:i4>5</vt:i4>
      </vt:variant>
      <vt:variant>
        <vt:lpwstr/>
      </vt:variant>
      <vt:variant>
        <vt:lpwstr>_Toc402184260</vt:lpwstr>
      </vt:variant>
      <vt:variant>
        <vt:i4>1507388</vt:i4>
      </vt:variant>
      <vt:variant>
        <vt:i4>2</vt:i4>
      </vt:variant>
      <vt:variant>
        <vt:i4>0</vt:i4>
      </vt:variant>
      <vt:variant>
        <vt:i4>5</vt:i4>
      </vt:variant>
      <vt:variant>
        <vt:lpwstr/>
      </vt:variant>
      <vt:variant>
        <vt:lpwstr>_Toc402184259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本科生毕业设计论文内芯格式</dc:title>
  <dc:creator>赵杰</dc:creator>
  <cp:lastModifiedBy>赵 杰</cp:lastModifiedBy>
  <cp:revision>885</cp:revision>
  <cp:lastPrinted>2014-11-03T08:30:00Z</cp:lastPrinted>
  <dcterms:created xsi:type="dcterms:W3CDTF">2019-05-09T06:21:00Z</dcterms:created>
  <dcterms:modified xsi:type="dcterms:W3CDTF">2019-06-01T05:15:00Z</dcterms:modified>
</cp:coreProperties>
</file>